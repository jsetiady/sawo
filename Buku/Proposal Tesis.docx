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4ECEA" w14:textId="1804E5FC" w:rsidR="00D5435B" w:rsidRDefault="00D5435B" w:rsidP="003F0555">
      <w:pPr>
        <w:spacing w:line="360" w:lineRule="auto"/>
        <w:jc w:val="center"/>
        <w:rPr>
          <w:rFonts w:ascii="Times New Roman" w:hAnsi="Times New Roman"/>
          <w:b/>
          <w:caps/>
          <w:color w:val="353535"/>
          <w:sz w:val="24"/>
          <w:szCs w:val="24"/>
        </w:rPr>
      </w:pPr>
      <w:commentRangeStart w:id="0"/>
      <w:r>
        <w:rPr>
          <w:rFonts w:ascii="Times New Roman" w:hAnsi="Times New Roman"/>
          <w:b/>
          <w:caps/>
          <w:color w:val="353535"/>
          <w:sz w:val="24"/>
          <w:szCs w:val="24"/>
        </w:rPr>
        <w:t xml:space="preserve">PEMBANGUNAN </w:t>
      </w:r>
      <w:r w:rsidR="004819A8" w:rsidRPr="004819A8">
        <w:rPr>
          <w:rFonts w:ascii="Times New Roman" w:hAnsi="Times New Roman"/>
          <w:b/>
          <w:i/>
          <w:caps/>
          <w:color w:val="353535"/>
          <w:sz w:val="24"/>
          <w:szCs w:val="24"/>
        </w:rPr>
        <w:t>DOMAIN SPESIFIC LANGUAGE</w:t>
      </w:r>
      <w:r>
        <w:rPr>
          <w:rFonts w:ascii="Times New Roman" w:hAnsi="Times New Roman"/>
          <w:b/>
          <w:caps/>
          <w:color w:val="353535"/>
          <w:sz w:val="24"/>
          <w:szCs w:val="24"/>
        </w:rPr>
        <w:t xml:space="preserve"> </w:t>
      </w:r>
      <w:r w:rsidR="00E6164F">
        <w:rPr>
          <w:rFonts w:ascii="Times New Roman" w:hAnsi="Times New Roman"/>
          <w:b/>
          <w:caps/>
          <w:color w:val="353535"/>
          <w:sz w:val="24"/>
          <w:szCs w:val="24"/>
        </w:rPr>
        <w:t xml:space="preserve">(DSL) </w:t>
      </w:r>
      <w:r>
        <w:rPr>
          <w:rFonts w:ascii="Times New Roman" w:hAnsi="Times New Roman"/>
          <w:b/>
          <w:caps/>
          <w:color w:val="353535"/>
          <w:sz w:val="24"/>
          <w:szCs w:val="24"/>
        </w:rPr>
        <w:t xml:space="preserve">UNTUK MENUNJANG VERIFIKASI FORMAL DAN PENGUJIAN PADA </w:t>
      </w:r>
      <w:r w:rsidRPr="00127FB1">
        <w:rPr>
          <w:rFonts w:ascii="Times New Roman" w:hAnsi="Times New Roman"/>
          <w:b/>
          <w:i/>
          <w:caps/>
          <w:color w:val="353535"/>
          <w:sz w:val="24"/>
          <w:szCs w:val="24"/>
        </w:rPr>
        <w:t>BEHAVIOR-DRIVEN DEVELOPMENT</w:t>
      </w:r>
      <w:commentRangeEnd w:id="0"/>
      <w:r w:rsidR="004819A8">
        <w:rPr>
          <w:rStyle w:val="CommentReference"/>
        </w:rPr>
        <w:commentReference w:id="0"/>
      </w:r>
    </w:p>
    <w:p w14:paraId="39F743C2" w14:textId="77777777" w:rsidR="00A56CF7" w:rsidRPr="00506B28" w:rsidRDefault="00A56CF7" w:rsidP="00D626FD">
      <w:pPr>
        <w:rPr>
          <w:rFonts w:ascii="Times New Roman" w:hAnsi="Times New Roman"/>
          <w:b/>
          <w:sz w:val="24"/>
          <w:szCs w:val="24"/>
        </w:rPr>
      </w:pPr>
    </w:p>
    <w:p w14:paraId="2C2BE3F5" w14:textId="77777777" w:rsidR="002A2572" w:rsidRPr="00506B28" w:rsidRDefault="002A2572" w:rsidP="00C54245">
      <w:pPr>
        <w:jc w:val="center"/>
        <w:rPr>
          <w:rFonts w:ascii="Times New Roman" w:hAnsi="Times New Roman"/>
          <w:b/>
          <w:sz w:val="24"/>
          <w:szCs w:val="24"/>
        </w:rPr>
      </w:pPr>
    </w:p>
    <w:p w14:paraId="2AD50320" w14:textId="041E73D5" w:rsidR="00C54245" w:rsidRPr="00506B28" w:rsidRDefault="00C54245" w:rsidP="00C54245">
      <w:pPr>
        <w:jc w:val="center"/>
        <w:rPr>
          <w:rFonts w:ascii="Times New Roman" w:hAnsi="Times New Roman"/>
          <w:b/>
          <w:sz w:val="24"/>
          <w:szCs w:val="24"/>
        </w:rPr>
      </w:pPr>
      <w:r w:rsidRPr="00506B28">
        <w:rPr>
          <w:rFonts w:ascii="Times New Roman" w:hAnsi="Times New Roman"/>
          <w:b/>
          <w:sz w:val="24"/>
          <w:szCs w:val="24"/>
        </w:rPr>
        <w:t>PROPOSAL</w:t>
      </w:r>
      <w:r w:rsidR="006243E0" w:rsidRPr="00506B28">
        <w:rPr>
          <w:rFonts w:ascii="Times New Roman" w:hAnsi="Times New Roman"/>
          <w:b/>
          <w:sz w:val="24"/>
          <w:szCs w:val="24"/>
        </w:rPr>
        <w:t xml:space="preserve"> </w:t>
      </w:r>
      <w:r w:rsidRPr="00506B28">
        <w:rPr>
          <w:rFonts w:ascii="Times New Roman" w:hAnsi="Times New Roman"/>
          <w:b/>
          <w:sz w:val="24"/>
          <w:szCs w:val="24"/>
        </w:rPr>
        <w:t>TESIS</w:t>
      </w:r>
    </w:p>
    <w:p w14:paraId="48E5A34A" w14:textId="77777777" w:rsidR="001A6A98" w:rsidRPr="00506B28" w:rsidRDefault="0045177C" w:rsidP="001A6A98">
      <w:pPr>
        <w:jc w:val="center"/>
        <w:rPr>
          <w:rFonts w:ascii="Times New Roman" w:hAnsi="Times New Roman"/>
          <w:b/>
          <w:sz w:val="24"/>
          <w:szCs w:val="24"/>
        </w:rPr>
      </w:pPr>
      <w:r w:rsidRPr="00506B28">
        <w:rPr>
          <w:rFonts w:ascii="Times New Roman" w:hAnsi="Times New Roman"/>
          <w:b/>
          <w:sz w:val="24"/>
          <w:szCs w:val="24"/>
        </w:rPr>
        <w:t>Disusun sebagai syarat kelulusan matakuliah</w:t>
      </w:r>
    </w:p>
    <w:p w14:paraId="2CB61E5B" w14:textId="748FE3E4" w:rsidR="0045177C" w:rsidRPr="00506B28" w:rsidRDefault="0045177C" w:rsidP="001A6A98">
      <w:pPr>
        <w:jc w:val="center"/>
        <w:rPr>
          <w:rFonts w:ascii="Times New Roman" w:hAnsi="Times New Roman"/>
          <w:b/>
          <w:sz w:val="24"/>
          <w:szCs w:val="24"/>
        </w:rPr>
      </w:pPr>
      <w:r w:rsidRPr="00506B28">
        <w:rPr>
          <w:rFonts w:ascii="Times New Roman" w:hAnsi="Times New Roman"/>
          <w:b/>
          <w:sz w:val="24"/>
          <w:szCs w:val="24"/>
        </w:rPr>
        <w:t>IF5099 Metodologi Penelitian/</w:t>
      </w:r>
      <w:r w:rsidR="003F0555" w:rsidRPr="00506B28">
        <w:rPr>
          <w:rFonts w:ascii="Times New Roman" w:hAnsi="Times New Roman"/>
          <w:b/>
          <w:sz w:val="24"/>
          <w:szCs w:val="24"/>
        </w:rPr>
        <w:t>Tesis</w:t>
      </w:r>
      <w:r w:rsidRPr="00506B28">
        <w:rPr>
          <w:rFonts w:ascii="Times New Roman" w:hAnsi="Times New Roman"/>
          <w:b/>
          <w:sz w:val="24"/>
          <w:szCs w:val="24"/>
        </w:rPr>
        <w:t xml:space="preserve"> 1</w:t>
      </w:r>
    </w:p>
    <w:p w14:paraId="61B7660B" w14:textId="77777777" w:rsidR="00C54245" w:rsidRPr="00506B28" w:rsidRDefault="00C54245" w:rsidP="00C54245">
      <w:pPr>
        <w:jc w:val="center"/>
        <w:rPr>
          <w:rFonts w:ascii="Times New Roman" w:hAnsi="Times New Roman"/>
          <w:b/>
          <w:sz w:val="24"/>
          <w:szCs w:val="24"/>
        </w:rPr>
      </w:pPr>
    </w:p>
    <w:p w14:paraId="53D29DCB" w14:textId="77777777" w:rsidR="001A6A98" w:rsidRPr="00506B28" w:rsidRDefault="001A6A98" w:rsidP="00C54245">
      <w:pPr>
        <w:jc w:val="center"/>
        <w:rPr>
          <w:rFonts w:ascii="Times New Roman" w:hAnsi="Times New Roman"/>
          <w:b/>
          <w:sz w:val="24"/>
          <w:szCs w:val="24"/>
        </w:rPr>
      </w:pPr>
    </w:p>
    <w:p w14:paraId="51FC60DE" w14:textId="77777777" w:rsidR="00C54245" w:rsidRPr="00506B28" w:rsidRDefault="00C54245" w:rsidP="00C54245">
      <w:pPr>
        <w:jc w:val="center"/>
        <w:rPr>
          <w:rFonts w:ascii="Times New Roman" w:hAnsi="Times New Roman"/>
          <w:b/>
          <w:sz w:val="24"/>
          <w:szCs w:val="24"/>
        </w:rPr>
      </w:pPr>
    </w:p>
    <w:p w14:paraId="5A1D029B" w14:textId="77777777" w:rsidR="00C54245" w:rsidRPr="00506B28" w:rsidRDefault="00C54245" w:rsidP="00C54245">
      <w:pPr>
        <w:jc w:val="center"/>
        <w:rPr>
          <w:rFonts w:ascii="Times New Roman" w:hAnsi="Times New Roman"/>
          <w:b/>
          <w:sz w:val="24"/>
          <w:szCs w:val="24"/>
        </w:rPr>
      </w:pPr>
      <w:r w:rsidRPr="00506B28">
        <w:rPr>
          <w:rFonts w:ascii="Times New Roman" w:hAnsi="Times New Roman"/>
          <w:b/>
          <w:sz w:val="24"/>
          <w:szCs w:val="24"/>
        </w:rPr>
        <w:t>Oleh</w:t>
      </w:r>
    </w:p>
    <w:p w14:paraId="25F9EBF9" w14:textId="77777777" w:rsidR="00C54245" w:rsidRPr="00506B28" w:rsidRDefault="00355719" w:rsidP="00C54245">
      <w:pPr>
        <w:jc w:val="center"/>
        <w:rPr>
          <w:rFonts w:ascii="Times New Roman" w:hAnsi="Times New Roman"/>
          <w:b/>
          <w:sz w:val="24"/>
          <w:szCs w:val="24"/>
        </w:rPr>
      </w:pPr>
      <w:r w:rsidRPr="00506B28">
        <w:rPr>
          <w:rFonts w:ascii="Times New Roman" w:hAnsi="Times New Roman"/>
          <w:b/>
          <w:sz w:val="24"/>
          <w:szCs w:val="24"/>
        </w:rPr>
        <w:t>JESSIE ANDIKA SETIADY</w:t>
      </w:r>
    </w:p>
    <w:p w14:paraId="7FDE6600" w14:textId="77777777" w:rsidR="00C54245" w:rsidRPr="00506B28" w:rsidRDefault="001A6A98" w:rsidP="00C54245">
      <w:pPr>
        <w:jc w:val="center"/>
        <w:rPr>
          <w:rFonts w:ascii="Times New Roman" w:hAnsi="Times New Roman"/>
          <w:b/>
          <w:sz w:val="24"/>
          <w:szCs w:val="24"/>
        </w:rPr>
      </w:pPr>
      <w:proofErr w:type="gramStart"/>
      <w:r w:rsidRPr="00506B28">
        <w:rPr>
          <w:rFonts w:ascii="Times New Roman" w:hAnsi="Times New Roman"/>
          <w:b/>
          <w:sz w:val="24"/>
          <w:szCs w:val="24"/>
        </w:rPr>
        <w:t>NIM :</w:t>
      </w:r>
      <w:proofErr w:type="gramEnd"/>
      <w:r w:rsidRPr="00506B28">
        <w:rPr>
          <w:rFonts w:ascii="Times New Roman" w:hAnsi="Times New Roman"/>
          <w:b/>
          <w:sz w:val="24"/>
          <w:szCs w:val="24"/>
        </w:rPr>
        <w:t xml:space="preserve"> </w:t>
      </w:r>
      <w:r w:rsidR="00355719" w:rsidRPr="00506B28">
        <w:rPr>
          <w:rFonts w:ascii="Times New Roman" w:hAnsi="Times New Roman"/>
          <w:b/>
          <w:sz w:val="24"/>
          <w:szCs w:val="24"/>
        </w:rPr>
        <w:t>23516064</w:t>
      </w:r>
    </w:p>
    <w:p w14:paraId="11FC1732" w14:textId="77777777" w:rsidR="00C54245" w:rsidRPr="00506B28" w:rsidRDefault="001A6A98" w:rsidP="00C54245">
      <w:pPr>
        <w:jc w:val="center"/>
        <w:rPr>
          <w:rFonts w:ascii="Times New Roman" w:hAnsi="Times New Roman"/>
          <w:b/>
          <w:sz w:val="24"/>
          <w:szCs w:val="24"/>
        </w:rPr>
      </w:pPr>
      <w:r w:rsidRPr="00506B28">
        <w:rPr>
          <w:rFonts w:ascii="Times New Roman" w:hAnsi="Times New Roman"/>
          <w:b/>
          <w:sz w:val="24"/>
          <w:szCs w:val="24"/>
        </w:rPr>
        <w:t>(Program Studi Magister Informatika)</w:t>
      </w:r>
    </w:p>
    <w:p w14:paraId="59089A73" w14:textId="77777777" w:rsidR="003D7D6C" w:rsidRPr="00506B28" w:rsidRDefault="003D7D6C" w:rsidP="00A96D1E">
      <w:pPr>
        <w:rPr>
          <w:rFonts w:ascii="Times New Roman" w:hAnsi="Times New Roman"/>
          <w:b/>
          <w:sz w:val="24"/>
          <w:szCs w:val="24"/>
        </w:rPr>
      </w:pPr>
    </w:p>
    <w:p w14:paraId="3A1A24D7" w14:textId="77777777" w:rsidR="001A6A98" w:rsidRPr="00506B28" w:rsidRDefault="001A6A98" w:rsidP="00C54245">
      <w:pPr>
        <w:jc w:val="center"/>
        <w:rPr>
          <w:rFonts w:ascii="Times New Roman" w:hAnsi="Times New Roman"/>
          <w:b/>
          <w:sz w:val="24"/>
          <w:szCs w:val="24"/>
        </w:rPr>
      </w:pPr>
    </w:p>
    <w:p w14:paraId="180417A3" w14:textId="77777777" w:rsidR="003D7D6C" w:rsidRPr="00506B28" w:rsidRDefault="00FA4A2C" w:rsidP="00C54245">
      <w:pPr>
        <w:jc w:val="center"/>
        <w:rPr>
          <w:rFonts w:ascii="Times New Roman" w:hAnsi="Times New Roman"/>
          <w:b/>
          <w:sz w:val="24"/>
          <w:szCs w:val="24"/>
        </w:rPr>
      </w:pPr>
      <w:r w:rsidRPr="00506B28">
        <w:rPr>
          <w:rFonts w:ascii="Times New Roman" w:hAnsi="Times New Roman"/>
          <w:b/>
          <w:noProof/>
          <w:sz w:val="24"/>
          <w:szCs w:val="24"/>
        </w:rPr>
        <w:drawing>
          <wp:inline distT="0" distB="0" distL="0" distR="0" wp14:anchorId="76F88D56" wp14:editId="38531CBF">
            <wp:extent cx="1072771" cy="1411540"/>
            <wp:effectExtent l="19050" t="0" r="0" b="0"/>
            <wp:docPr id="1" name="irc_mi" descr="http://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airuzelsaid.files.wordpress.com/2010/03/logo-itb-hitam.jpg"/>
                    <pic:cNvPicPr>
                      <a:picLocks noChangeAspect="1" noChangeArrowheads="1"/>
                    </pic:cNvPicPr>
                  </pic:nvPicPr>
                  <pic:blipFill>
                    <a:blip r:embed="rId10" cstate="print"/>
                    <a:srcRect/>
                    <a:stretch>
                      <a:fillRect/>
                    </a:stretch>
                  </pic:blipFill>
                  <pic:spPr bwMode="auto">
                    <a:xfrm>
                      <a:off x="0" y="0"/>
                      <a:ext cx="1081693" cy="1423280"/>
                    </a:xfrm>
                    <a:prstGeom prst="rect">
                      <a:avLst/>
                    </a:prstGeom>
                    <a:noFill/>
                    <a:ln w="9525">
                      <a:noFill/>
                      <a:miter lim="800000"/>
                      <a:headEnd/>
                      <a:tailEnd/>
                    </a:ln>
                  </pic:spPr>
                </pic:pic>
              </a:graphicData>
            </a:graphic>
          </wp:inline>
        </w:drawing>
      </w:r>
    </w:p>
    <w:p w14:paraId="346D32C0" w14:textId="77777777" w:rsidR="006F4E7C" w:rsidRPr="00506B28" w:rsidRDefault="006F4E7C" w:rsidP="008371F2">
      <w:pPr>
        <w:rPr>
          <w:rFonts w:ascii="Times New Roman" w:hAnsi="Times New Roman"/>
          <w:b/>
          <w:sz w:val="24"/>
          <w:szCs w:val="24"/>
        </w:rPr>
      </w:pPr>
    </w:p>
    <w:p w14:paraId="5C40B788" w14:textId="783BB2E1" w:rsidR="001A6A98" w:rsidRPr="00506B28" w:rsidRDefault="00E142C6" w:rsidP="00C54245">
      <w:pPr>
        <w:jc w:val="center"/>
        <w:rPr>
          <w:rFonts w:ascii="Times New Roman" w:hAnsi="Times New Roman"/>
          <w:b/>
          <w:sz w:val="24"/>
          <w:szCs w:val="24"/>
        </w:rPr>
      </w:pPr>
      <w:r w:rsidRPr="00506B28">
        <w:rPr>
          <w:rFonts w:ascii="Times New Roman" w:hAnsi="Times New Roman"/>
          <w:b/>
          <w:sz w:val="24"/>
          <w:szCs w:val="24"/>
        </w:rPr>
        <w:t xml:space="preserve">Tanggal: </w:t>
      </w:r>
      <w:r w:rsidR="00EE17BF">
        <w:rPr>
          <w:rFonts w:ascii="Times New Roman" w:hAnsi="Times New Roman"/>
          <w:b/>
          <w:sz w:val="24"/>
          <w:szCs w:val="24"/>
        </w:rPr>
        <w:t>4</w:t>
      </w:r>
      <w:r w:rsidR="0087552C" w:rsidRPr="00506B28">
        <w:rPr>
          <w:rFonts w:ascii="Times New Roman" w:hAnsi="Times New Roman"/>
          <w:b/>
          <w:sz w:val="24"/>
          <w:szCs w:val="24"/>
        </w:rPr>
        <w:t xml:space="preserve"> </w:t>
      </w:r>
      <w:r w:rsidR="00EE17BF">
        <w:rPr>
          <w:rFonts w:ascii="Times New Roman" w:hAnsi="Times New Roman"/>
          <w:b/>
          <w:sz w:val="24"/>
          <w:szCs w:val="24"/>
        </w:rPr>
        <w:t>November</w:t>
      </w:r>
      <w:r w:rsidR="0087552C" w:rsidRPr="00506B28">
        <w:rPr>
          <w:rFonts w:ascii="Times New Roman" w:hAnsi="Times New Roman"/>
          <w:b/>
          <w:sz w:val="24"/>
          <w:szCs w:val="24"/>
        </w:rPr>
        <w:t xml:space="preserve"> 2017</w:t>
      </w:r>
    </w:p>
    <w:p w14:paraId="39CDB6B2" w14:textId="77777777" w:rsidR="0045177C" w:rsidRDefault="0045177C" w:rsidP="00C54245">
      <w:pPr>
        <w:jc w:val="center"/>
        <w:rPr>
          <w:rFonts w:ascii="Times New Roman" w:hAnsi="Times New Roman"/>
          <w:b/>
          <w:sz w:val="24"/>
          <w:szCs w:val="24"/>
        </w:rPr>
      </w:pPr>
    </w:p>
    <w:p w14:paraId="706C90A2" w14:textId="77777777" w:rsidR="00AD5C30" w:rsidRPr="00506B28" w:rsidRDefault="00AD5C30" w:rsidP="00C54245">
      <w:pPr>
        <w:jc w:val="center"/>
        <w:rPr>
          <w:rFonts w:ascii="Times New Roman" w:hAnsi="Times New Roman"/>
          <w:b/>
          <w:sz w:val="24"/>
          <w:szCs w:val="24"/>
        </w:rPr>
      </w:pPr>
    </w:p>
    <w:p w14:paraId="23E69FC9" w14:textId="77777777" w:rsidR="00C54245" w:rsidRPr="00506B28" w:rsidRDefault="00C54245" w:rsidP="00C54245">
      <w:pPr>
        <w:jc w:val="center"/>
        <w:rPr>
          <w:rFonts w:ascii="Times New Roman" w:hAnsi="Times New Roman"/>
          <w:b/>
          <w:sz w:val="24"/>
          <w:szCs w:val="24"/>
        </w:rPr>
      </w:pPr>
      <w:r w:rsidRPr="00506B28">
        <w:rPr>
          <w:rFonts w:ascii="Times New Roman" w:hAnsi="Times New Roman"/>
          <w:b/>
          <w:sz w:val="24"/>
          <w:szCs w:val="24"/>
        </w:rPr>
        <w:t>SEKOLAH TEKNIK ELEKTRO DAN INFORMATIKA</w:t>
      </w:r>
    </w:p>
    <w:p w14:paraId="618CA2AE" w14:textId="77777777" w:rsidR="003D7D6C" w:rsidRPr="00506B28" w:rsidRDefault="00401202" w:rsidP="00401202">
      <w:pPr>
        <w:jc w:val="center"/>
        <w:rPr>
          <w:rFonts w:ascii="Times New Roman" w:hAnsi="Times New Roman"/>
          <w:b/>
          <w:sz w:val="24"/>
          <w:szCs w:val="24"/>
        </w:rPr>
      </w:pPr>
      <w:r w:rsidRPr="00506B28">
        <w:rPr>
          <w:rFonts w:ascii="Times New Roman" w:hAnsi="Times New Roman"/>
          <w:b/>
          <w:sz w:val="24"/>
          <w:szCs w:val="24"/>
        </w:rPr>
        <w:t>INSTITUT TEKNOLOGI BANDUNG</w:t>
      </w:r>
    </w:p>
    <w:p w14:paraId="6B49E40B" w14:textId="77777777" w:rsidR="00401202" w:rsidRPr="00506B28" w:rsidRDefault="00355719" w:rsidP="00401202">
      <w:pPr>
        <w:jc w:val="center"/>
        <w:rPr>
          <w:rFonts w:ascii="Times New Roman" w:hAnsi="Times New Roman"/>
          <w:b/>
          <w:sz w:val="24"/>
          <w:szCs w:val="24"/>
        </w:rPr>
      </w:pPr>
      <w:r w:rsidRPr="00506B28">
        <w:rPr>
          <w:rFonts w:ascii="Times New Roman" w:hAnsi="Times New Roman"/>
          <w:b/>
          <w:sz w:val="24"/>
          <w:szCs w:val="24"/>
        </w:rPr>
        <w:t>2017</w:t>
      </w:r>
    </w:p>
    <w:p w14:paraId="0CBE7D59" w14:textId="77777777" w:rsidR="00355719" w:rsidRPr="00506B28" w:rsidRDefault="00355719" w:rsidP="00401202">
      <w:pPr>
        <w:jc w:val="center"/>
        <w:rPr>
          <w:rFonts w:ascii="Times New Roman" w:hAnsi="Times New Roman"/>
          <w:b/>
          <w:sz w:val="24"/>
          <w:szCs w:val="24"/>
        </w:rPr>
      </w:pPr>
    </w:p>
    <w:p w14:paraId="39FBE912" w14:textId="77777777" w:rsidR="009D3C78" w:rsidRPr="00506B28" w:rsidRDefault="009D3C78" w:rsidP="001A6A98">
      <w:pPr>
        <w:pStyle w:val="Heading1"/>
        <w:sectPr w:rsidR="009D3C78" w:rsidRPr="00506B28" w:rsidSect="00231D66">
          <w:headerReference w:type="default" r:id="rId11"/>
          <w:footerReference w:type="even" r:id="rId12"/>
          <w:footerReference w:type="default" r:id="rId13"/>
          <w:pgSz w:w="12240" w:h="15840"/>
          <w:pgMar w:top="1701" w:right="1701" w:bottom="1701" w:left="2268" w:header="720" w:footer="720" w:gutter="0"/>
          <w:pgNumType w:fmt="lowerRoman" w:start="1"/>
          <w:cols w:space="720"/>
          <w:titlePg/>
          <w:docGrid w:linePitch="360"/>
        </w:sectPr>
      </w:pPr>
      <w:bookmarkStart w:id="9" w:name="_Toc449331177"/>
    </w:p>
    <w:p w14:paraId="02DB82D9" w14:textId="1C7119EA" w:rsidR="001A6A98" w:rsidRPr="00506B28" w:rsidRDefault="001A6A98">
      <w:pPr>
        <w:pStyle w:val="Heading1"/>
        <w:numPr>
          <w:ilvl w:val="0"/>
          <w:numId w:val="0"/>
        </w:numPr>
        <w:pPrChange w:id="10" w:author="Jessie Andika Setiady" w:date="2017-09-11T12:11:00Z">
          <w:pPr>
            <w:pStyle w:val="Heading1"/>
          </w:pPr>
        </w:pPrChange>
      </w:pPr>
      <w:bookmarkStart w:id="11" w:name="_Toc494952739"/>
      <w:r w:rsidRPr="00506B28">
        <w:lastRenderedPageBreak/>
        <w:t>LEMBAR PENGESAHAN</w:t>
      </w:r>
      <w:bookmarkEnd w:id="9"/>
      <w:bookmarkEnd w:id="11"/>
    </w:p>
    <w:p w14:paraId="7A320901" w14:textId="77777777" w:rsidR="00355719" w:rsidRPr="00506B28" w:rsidRDefault="00355719" w:rsidP="00B27913">
      <w:pPr>
        <w:rPr>
          <w:rFonts w:ascii="Times New Roman" w:hAnsi="Times New Roman"/>
          <w:b/>
          <w:sz w:val="24"/>
          <w:szCs w:val="24"/>
        </w:rPr>
      </w:pPr>
    </w:p>
    <w:p w14:paraId="0A867A74" w14:textId="77777777" w:rsidR="00CB6D7B" w:rsidRDefault="00CB6D7B" w:rsidP="00CB6D7B">
      <w:pPr>
        <w:spacing w:line="360" w:lineRule="auto"/>
        <w:jc w:val="center"/>
        <w:rPr>
          <w:rFonts w:ascii="Times New Roman" w:hAnsi="Times New Roman"/>
          <w:b/>
          <w:caps/>
          <w:color w:val="353535"/>
          <w:sz w:val="24"/>
          <w:szCs w:val="24"/>
        </w:rPr>
      </w:pPr>
      <w:commentRangeStart w:id="12"/>
      <w:r>
        <w:rPr>
          <w:rFonts w:ascii="Times New Roman" w:hAnsi="Times New Roman"/>
          <w:b/>
          <w:caps/>
          <w:color w:val="353535"/>
          <w:sz w:val="24"/>
          <w:szCs w:val="24"/>
        </w:rPr>
        <w:t xml:space="preserve">PEMBANGUNAN </w:t>
      </w:r>
      <w:r w:rsidRPr="004819A8">
        <w:rPr>
          <w:rFonts w:ascii="Times New Roman" w:hAnsi="Times New Roman"/>
          <w:b/>
          <w:i/>
          <w:caps/>
          <w:color w:val="353535"/>
          <w:sz w:val="24"/>
          <w:szCs w:val="24"/>
        </w:rPr>
        <w:t>DOMAIN SPESIFIC LANGUAGE</w:t>
      </w:r>
      <w:r>
        <w:rPr>
          <w:rFonts w:ascii="Times New Roman" w:hAnsi="Times New Roman"/>
          <w:b/>
          <w:caps/>
          <w:color w:val="353535"/>
          <w:sz w:val="24"/>
          <w:szCs w:val="24"/>
        </w:rPr>
        <w:t xml:space="preserve"> (DSL) UNTUK MENUNJANG VERIFIKASI FORMAL DAN PENGUJIAN PADA </w:t>
      </w:r>
      <w:r w:rsidRPr="00127FB1">
        <w:rPr>
          <w:rFonts w:ascii="Times New Roman" w:hAnsi="Times New Roman"/>
          <w:b/>
          <w:i/>
          <w:caps/>
          <w:color w:val="353535"/>
          <w:sz w:val="24"/>
          <w:szCs w:val="24"/>
        </w:rPr>
        <w:t>BEHAVIOR-DRIVEN DEVELOPMENT</w:t>
      </w:r>
      <w:commentRangeEnd w:id="12"/>
      <w:r>
        <w:rPr>
          <w:rStyle w:val="CommentReference"/>
        </w:rPr>
        <w:commentReference w:id="12"/>
      </w:r>
    </w:p>
    <w:p w14:paraId="37343331" w14:textId="77777777" w:rsidR="00D80C9B" w:rsidRPr="00506B28" w:rsidRDefault="00D80C9B" w:rsidP="001A6A98">
      <w:pPr>
        <w:jc w:val="center"/>
        <w:rPr>
          <w:rFonts w:ascii="Times New Roman" w:hAnsi="Times New Roman"/>
          <w:b/>
          <w:sz w:val="24"/>
          <w:szCs w:val="24"/>
        </w:rPr>
      </w:pPr>
    </w:p>
    <w:p w14:paraId="203A879A" w14:textId="52CD4200" w:rsidR="001A6A98" w:rsidRPr="00506B28" w:rsidRDefault="001A6A98" w:rsidP="001A6A98">
      <w:pPr>
        <w:jc w:val="center"/>
        <w:rPr>
          <w:rFonts w:ascii="Times New Roman" w:hAnsi="Times New Roman"/>
          <w:b/>
          <w:sz w:val="24"/>
          <w:szCs w:val="24"/>
        </w:rPr>
      </w:pPr>
      <w:r w:rsidRPr="00506B28">
        <w:rPr>
          <w:rFonts w:ascii="Times New Roman" w:hAnsi="Times New Roman"/>
          <w:b/>
          <w:sz w:val="24"/>
          <w:szCs w:val="24"/>
        </w:rPr>
        <w:t>PROPOSAL TESIS</w:t>
      </w:r>
    </w:p>
    <w:p w14:paraId="0070E72E" w14:textId="77777777" w:rsidR="001A6A98" w:rsidRPr="00506B28" w:rsidRDefault="001A6A98" w:rsidP="001A6A98">
      <w:pPr>
        <w:jc w:val="center"/>
        <w:rPr>
          <w:rFonts w:ascii="Times New Roman" w:hAnsi="Times New Roman"/>
          <w:b/>
          <w:sz w:val="24"/>
          <w:szCs w:val="24"/>
        </w:rPr>
      </w:pPr>
    </w:p>
    <w:p w14:paraId="06618716" w14:textId="77777777" w:rsidR="001A6A98" w:rsidRPr="00506B28" w:rsidRDefault="001A6A98" w:rsidP="001A6A98">
      <w:pPr>
        <w:jc w:val="center"/>
        <w:rPr>
          <w:rFonts w:ascii="Times New Roman" w:hAnsi="Times New Roman"/>
          <w:b/>
          <w:sz w:val="24"/>
          <w:szCs w:val="24"/>
        </w:rPr>
      </w:pPr>
      <w:r w:rsidRPr="00506B28">
        <w:rPr>
          <w:rFonts w:ascii="Times New Roman" w:hAnsi="Times New Roman"/>
          <w:b/>
          <w:sz w:val="24"/>
          <w:szCs w:val="24"/>
        </w:rPr>
        <w:t>Oleh</w:t>
      </w:r>
    </w:p>
    <w:p w14:paraId="66881362" w14:textId="77777777" w:rsidR="001A6A98" w:rsidRPr="00506B28" w:rsidRDefault="001A6A98" w:rsidP="001A6A98">
      <w:pPr>
        <w:jc w:val="center"/>
        <w:rPr>
          <w:rFonts w:ascii="Times New Roman" w:hAnsi="Times New Roman"/>
          <w:b/>
          <w:sz w:val="24"/>
          <w:szCs w:val="24"/>
        </w:rPr>
      </w:pPr>
    </w:p>
    <w:p w14:paraId="0D5C8B60" w14:textId="77777777" w:rsidR="001A6A98" w:rsidRPr="00506B28" w:rsidRDefault="00355719" w:rsidP="001A6A98">
      <w:pPr>
        <w:jc w:val="center"/>
        <w:rPr>
          <w:rFonts w:ascii="Times New Roman" w:hAnsi="Times New Roman"/>
          <w:b/>
          <w:i/>
          <w:sz w:val="24"/>
          <w:szCs w:val="24"/>
        </w:rPr>
      </w:pPr>
      <w:r w:rsidRPr="00506B28">
        <w:rPr>
          <w:rFonts w:ascii="Times New Roman" w:hAnsi="Times New Roman"/>
          <w:b/>
          <w:sz w:val="24"/>
          <w:szCs w:val="24"/>
        </w:rPr>
        <w:t>Jessie Andika Setiady</w:t>
      </w:r>
    </w:p>
    <w:p w14:paraId="325BA443" w14:textId="77777777" w:rsidR="001A6A98" w:rsidRPr="00506B28" w:rsidRDefault="00355719" w:rsidP="001A6A98">
      <w:pPr>
        <w:jc w:val="center"/>
        <w:rPr>
          <w:rFonts w:ascii="Times New Roman" w:hAnsi="Times New Roman"/>
          <w:b/>
          <w:sz w:val="24"/>
          <w:szCs w:val="24"/>
        </w:rPr>
      </w:pPr>
      <w:r w:rsidRPr="00506B28">
        <w:rPr>
          <w:rFonts w:ascii="Times New Roman" w:hAnsi="Times New Roman"/>
          <w:b/>
          <w:sz w:val="24"/>
          <w:szCs w:val="24"/>
        </w:rPr>
        <w:t>23516064</w:t>
      </w:r>
    </w:p>
    <w:p w14:paraId="00B975A3" w14:textId="77777777" w:rsidR="001A6A98" w:rsidRPr="00506B28" w:rsidRDefault="001A6A98" w:rsidP="001A6A98">
      <w:pPr>
        <w:jc w:val="center"/>
        <w:rPr>
          <w:rFonts w:ascii="Times New Roman" w:hAnsi="Times New Roman"/>
          <w:b/>
          <w:sz w:val="24"/>
          <w:szCs w:val="24"/>
        </w:rPr>
      </w:pPr>
    </w:p>
    <w:p w14:paraId="65E292C7" w14:textId="77777777" w:rsidR="001A6A98" w:rsidRPr="00506B28" w:rsidRDefault="001A6A98" w:rsidP="001A6A98">
      <w:pPr>
        <w:jc w:val="center"/>
        <w:rPr>
          <w:rFonts w:ascii="Times New Roman" w:hAnsi="Times New Roman"/>
          <w:b/>
          <w:sz w:val="24"/>
          <w:szCs w:val="24"/>
        </w:rPr>
      </w:pPr>
    </w:p>
    <w:p w14:paraId="4025CEB6" w14:textId="77777777" w:rsidR="001A6A98" w:rsidRPr="00506B28" w:rsidRDefault="001A6A98" w:rsidP="001A6A98">
      <w:pPr>
        <w:jc w:val="center"/>
        <w:rPr>
          <w:rFonts w:ascii="Times New Roman" w:hAnsi="Times New Roman"/>
          <w:b/>
          <w:sz w:val="24"/>
          <w:szCs w:val="24"/>
        </w:rPr>
      </w:pPr>
      <w:r w:rsidRPr="00506B28">
        <w:rPr>
          <w:rFonts w:ascii="Times New Roman" w:hAnsi="Times New Roman"/>
          <w:b/>
          <w:sz w:val="24"/>
          <w:szCs w:val="24"/>
        </w:rPr>
        <w:t>Program Studi Magister Informatika</w:t>
      </w:r>
    </w:p>
    <w:p w14:paraId="0577E913" w14:textId="77777777" w:rsidR="001A6A98" w:rsidRPr="00506B28" w:rsidRDefault="001A6A98" w:rsidP="001A6A98">
      <w:pPr>
        <w:jc w:val="center"/>
        <w:rPr>
          <w:rFonts w:ascii="Times New Roman" w:hAnsi="Times New Roman"/>
          <w:sz w:val="24"/>
          <w:szCs w:val="24"/>
        </w:rPr>
      </w:pPr>
      <w:r w:rsidRPr="00506B28">
        <w:rPr>
          <w:rFonts w:ascii="Times New Roman" w:hAnsi="Times New Roman"/>
          <w:sz w:val="24"/>
          <w:szCs w:val="24"/>
        </w:rPr>
        <w:t>Sekolah Teknik Elektro dan Informatika</w:t>
      </w:r>
    </w:p>
    <w:p w14:paraId="64351FEB" w14:textId="77777777" w:rsidR="001A6A98" w:rsidRPr="00506B28" w:rsidRDefault="001A6A98" w:rsidP="001A6A98">
      <w:pPr>
        <w:jc w:val="center"/>
        <w:rPr>
          <w:rFonts w:ascii="Times New Roman" w:hAnsi="Times New Roman"/>
          <w:sz w:val="24"/>
          <w:szCs w:val="24"/>
        </w:rPr>
      </w:pPr>
      <w:r w:rsidRPr="00506B28">
        <w:rPr>
          <w:rFonts w:ascii="Times New Roman" w:hAnsi="Times New Roman"/>
          <w:sz w:val="24"/>
          <w:szCs w:val="24"/>
        </w:rPr>
        <w:t>Institut Teknologi Bandung</w:t>
      </w:r>
    </w:p>
    <w:p w14:paraId="6516660B" w14:textId="77777777" w:rsidR="001A6A98" w:rsidRPr="00506B28" w:rsidRDefault="001A6A98" w:rsidP="001A6A98">
      <w:pPr>
        <w:jc w:val="center"/>
        <w:rPr>
          <w:rFonts w:ascii="Times New Roman" w:hAnsi="Times New Roman"/>
          <w:sz w:val="24"/>
          <w:szCs w:val="24"/>
        </w:rPr>
      </w:pPr>
    </w:p>
    <w:p w14:paraId="27558E83" w14:textId="77777777" w:rsidR="001A6A98" w:rsidRPr="00506B28" w:rsidRDefault="001A6A98" w:rsidP="001A6A98">
      <w:pPr>
        <w:jc w:val="center"/>
        <w:rPr>
          <w:rFonts w:ascii="Times New Roman" w:hAnsi="Times New Roman"/>
          <w:sz w:val="24"/>
          <w:szCs w:val="24"/>
        </w:rPr>
      </w:pPr>
    </w:p>
    <w:p w14:paraId="1848FB41" w14:textId="77777777" w:rsidR="001A6A98" w:rsidRPr="00506B28" w:rsidRDefault="001A6A98" w:rsidP="001A6A98">
      <w:pPr>
        <w:jc w:val="center"/>
        <w:rPr>
          <w:rFonts w:ascii="Times New Roman" w:hAnsi="Times New Roman"/>
          <w:sz w:val="24"/>
          <w:szCs w:val="24"/>
        </w:rPr>
      </w:pPr>
      <w:r w:rsidRPr="00506B28">
        <w:rPr>
          <w:rFonts w:ascii="Times New Roman" w:hAnsi="Times New Roman"/>
          <w:sz w:val="24"/>
          <w:szCs w:val="24"/>
        </w:rPr>
        <w:t>Telah disetujui sebagai Proposal Tesis</w:t>
      </w:r>
    </w:p>
    <w:p w14:paraId="42DBA0EA" w14:textId="4AB9D71C" w:rsidR="001A6A98" w:rsidRPr="00506B28" w:rsidRDefault="001A6A98" w:rsidP="001A6A98">
      <w:pPr>
        <w:jc w:val="center"/>
        <w:rPr>
          <w:rFonts w:ascii="Times New Roman" w:hAnsi="Times New Roman"/>
          <w:sz w:val="24"/>
          <w:szCs w:val="24"/>
        </w:rPr>
      </w:pPr>
      <w:r w:rsidRPr="00506B28">
        <w:rPr>
          <w:rFonts w:ascii="Times New Roman" w:hAnsi="Times New Roman"/>
          <w:sz w:val="24"/>
          <w:szCs w:val="24"/>
        </w:rPr>
        <w:t xml:space="preserve">di Bandung, pada </w:t>
      </w:r>
      <w:r w:rsidR="0087389F" w:rsidRPr="00506B28">
        <w:rPr>
          <w:rFonts w:ascii="Times New Roman" w:hAnsi="Times New Roman"/>
          <w:sz w:val="24"/>
          <w:szCs w:val="24"/>
        </w:rPr>
        <w:t xml:space="preserve">     </w:t>
      </w:r>
      <w:r w:rsidR="00E02D90">
        <w:rPr>
          <w:rFonts w:ascii="Times New Roman" w:hAnsi="Times New Roman"/>
          <w:sz w:val="24"/>
          <w:szCs w:val="24"/>
        </w:rPr>
        <w:t>November</w:t>
      </w:r>
      <w:r w:rsidR="00355719" w:rsidRPr="00506B28">
        <w:rPr>
          <w:rFonts w:ascii="Times New Roman" w:hAnsi="Times New Roman"/>
          <w:sz w:val="24"/>
          <w:szCs w:val="24"/>
        </w:rPr>
        <w:t xml:space="preserve"> 2017</w:t>
      </w:r>
    </w:p>
    <w:p w14:paraId="1AA5C6BB" w14:textId="77777777" w:rsidR="001A6A98" w:rsidRPr="00506B28" w:rsidRDefault="001A6A98" w:rsidP="009C4CCE">
      <w:pPr>
        <w:rPr>
          <w:rFonts w:ascii="Times New Roman" w:hAnsi="Times New Roman"/>
          <w:sz w:val="24"/>
          <w:szCs w:val="24"/>
        </w:rPr>
      </w:pPr>
    </w:p>
    <w:p w14:paraId="1254838A" w14:textId="77777777" w:rsidR="001A6A98" w:rsidRPr="00506B28" w:rsidRDefault="001A6A98" w:rsidP="001A6A98">
      <w:pPr>
        <w:rPr>
          <w:rFonts w:ascii="Times New Roman" w:hAnsi="Times New Roman"/>
          <w:sz w:val="24"/>
          <w:szCs w:val="24"/>
        </w:rPr>
      </w:pPr>
    </w:p>
    <w:p w14:paraId="4F46EE45" w14:textId="77777777" w:rsidR="001A6A98" w:rsidRPr="00506B28" w:rsidRDefault="001A6A98" w:rsidP="001A6A98">
      <w:pPr>
        <w:jc w:val="center"/>
        <w:rPr>
          <w:rFonts w:ascii="Times New Roman" w:hAnsi="Times New Roman"/>
          <w:sz w:val="24"/>
          <w:szCs w:val="24"/>
        </w:rPr>
      </w:pPr>
    </w:p>
    <w:tbl>
      <w:tblPr>
        <w:tblW w:w="0" w:type="auto"/>
        <w:jc w:val="center"/>
        <w:tblLook w:val="04A0" w:firstRow="1" w:lastRow="0" w:firstColumn="1" w:lastColumn="0" w:noHBand="0" w:noVBand="1"/>
      </w:tblPr>
      <w:tblGrid>
        <w:gridCol w:w="3686"/>
        <w:gridCol w:w="4585"/>
      </w:tblGrid>
      <w:tr w:rsidR="00214ADB" w:rsidRPr="00506B28" w14:paraId="1087D673" w14:textId="77777777" w:rsidTr="00196B1E">
        <w:trPr>
          <w:trHeight w:val="367"/>
          <w:jc w:val="center"/>
        </w:trPr>
        <w:tc>
          <w:tcPr>
            <w:tcW w:w="3686" w:type="dxa"/>
          </w:tcPr>
          <w:p w14:paraId="2BE1937B" w14:textId="23F7CFAB" w:rsidR="00214ADB" w:rsidRPr="00506B28" w:rsidRDefault="00214ADB" w:rsidP="00054388">
            <w:pPr>
              <w:spacing w:before="0"/>
              <w:jc w:val="center"/>
              <w:rPr>
                <w:rFonts w:ascii="Times New Roman" w:hAnsi="Times New Roman"/>
                <w:b/>
                <w:sz w:val="24"/>
                <w:szCs w:val="24"/>
              </w:rPr>
            </w:pPr>
            <w:r w:rsidRPr="00506B28">
              <w:rPr>
                <w:rFonts w:ascii="Times New Roman" w:hAnsi="Times New Roman"/>
                <w:b/>
                <w:sz w:val="24"/>
                <w:szCs w:val="24"/>
              </w:rPr>
              <w:t>Pembimbing</w:t>
            </w:r>
            <w:r w:rsidR="00097273" w:rsidRPr="00506B28">
              <w:rPr>
                <w:rFonts w:ascii="Times New Roman" w:hAnsi="Times New Roman"/>
                <w:b/>
                <w:sz w:val="24"/>
                <w:szCs w:val="24"/>
              </w:rPr>
              <w:t xml:space="preserve"> I</w:t>
            </w:r>
          </w:p>
        </w:tc>
        <w:tc>
          <w:tcPr>
            <w:tcW w:w="4585" w:type="dxa"/>
          </w:tcPr>
          <w:p w14:paraId="6F2F9C30" w14:textId="4DAEEBC2" w:rsidR="00214ADB" w:rsidRPr="00506B28" w:rsidRDefault="00214ADB" w:rsidP="00054388">
            <w:pPr>
              <w:spacing w:before="0"/>
              <w:jc w:val="center"/>
              <w:rPr>
                <w:rFonts w:ascii="Times New Roman" w:hAnsi="Times New Roman"/>
                <w:b/>
                <w:sz w:val="24"/>
                <w:szCs w:val="24"/>
              </w:rPr>
            </w:pPr>
            <w:r w:rsidRPr="00506B28">
              <w:rPr>
                <w:rFonts w:ascii="Times New Roman" w:hAnsi="Times New Roman"/>
                <w:b/>
                <w:sz w:val="24"/>
                <w:szCs w:val="24"/>
              </w:rPr>
              <w:t>Pembimbing</w:t>
            </w:r>
            <w:r w:rsidR="00097273" w:rsidRPr="00506B28">
              <w:rPr>
                <w:rFonts w:ascii="Times New Roman" w:hAnsi="Times New Roman"/>
                <w:b/>
                <w:sz w:val="24"/>
                <w:szCs w:val="24"/>
              </w:rPr>
              <w:t xml:space="preserve"> II</w:t>
            </w:r>
          </w:p>
        </w:tc>
      </w:tr>
      <w:tr w:rsidR="00214ADB" w:rsidRPr="00506B28" w14:paraId="0DAEDF66" w14:textId="77777777" w:rsidTr="00196B1E">
        <w:trPr>
          <w:trHeight w:val="1611"/>
          <w:jc w:val="center"/>
        </w:trPr>
        <w:tc>
          <w:tcPr>
            <w:tcW w:w="3686" w:type="dxa"/>
          </w:tcPr>
          <w:p w14:paraId="55F5FFAC" w14:textId="77777777" w:rsidR="00214ADB" w:rsidRPr="00506B28" w:rsidRDefault="00214ADB" w:rsidP="00214ADB">
            <w:pPr>
              <w:spacing w:before="0"/>
              <w:jc w:val="center"/>
              <w:rPr>
                <w:rFonts w:ascii="Times New Roman" w:hAnsi="Times New Roman"/>
                <w:sz w:val="24"/>
                <w:szCs w:val="24"/>
                <w:u w:val="single"/>
              </w:rPr>
            </w:pPr>
          </w:p>
          <w:p w14:paraId="6DC1E9BA" w14:textId="77777777" w:rsidR="00214ADB" w:rsidRPr="00506B28" w:rsidRDefault="00214ADB" w:rsidP="00214ADB">
            <w:pPr>
              <w:spacing w:before="0"/>
              <w:jc w:val="center"/>
              <w:rPr>
                <w:rFonts w:ascii="Times New Roman" w:hAnsi="Times New Roman"/>
                <w:sz w:val="24"/>
                <w:szCs w:val="24"/>
              </w:rPr>
            </w:pPr>
          </w:p>
          <w:p w14:paraId="43306DD8" w14:textId="77777777" w:rsidR="009B77A9" w:rsidRPr="00506B28" w:rsidRDefault="009B77A9" w:rsidP="00214ADB">
            <w:pPr>
              <w:spacing w:before="0"/>
              <w:jc w:val="center"/>
              <w:rPr>
                <w:rFonts w:ascii="Times New Roman" w:hAnsi="Times New Roman"/>
                <w:sz w:val="24"/>
                <w:szCs w:val="24"/>
              </w:rPr>
            </w:pPr>
          </w:p>
          <w:p w14:paraId="33F2D940" w14:textId="77777777" w:rsidR="009B77A9" w:rsidRPr="00506B28" w:rsidRDefault="009B77A9" w:rsidP="00214ADB">
            <w:pPr>
              <w:spacing w:before="0"/>
              <w:jc w:val="center"/>
              <w:rPr>
                <w:rFonts w:ascii="Times New Roman" w:hAnsi="Times New Roman"/>
                <w:sz w:val="24"/>
                <w:szCs w:val="24"/>
              </w:rPr>
            </w:pPr>
          </w:p>
          <w:p w14:paraId="13E7733A" w14:textId="77777777" w:rsidR="009B77A9" w:rsidRPr="00506B28" w:rsidRDefault="009B77A9" w:rsidP="009B77A9">
            <w:pPr>
              <w:spacing w:before="0"/>
              <w:jc w:val="center"/>
              <w:rPr>
                <w:rFonts w:ascii="Times New Roman" w:hAnsi="Times New Roman"/>
                <w:sz w:val="24"/>
                <w:szCs w:val="24"/>
                <w:u w:val="single"/>
              </w:rPr>
            </w:pPr>
            <w:r w:rsidRPr="00506B28">
              <w:rPr>
                <w:rFonts w:ascii="Times New Roman" w:hAnsi="Times New Roman"/>
                <w:sz w:val="24"/>
                <w:szCs w:val="24"/>
                <w:u w:val="single"/>
              </w:rPr>
              <w:t>Dr. Ir. M. M. Inggriani Liem</w:t>
            </w:r>
          </w:p>
          <w:p w14:paraId="4178DFE4" w14:textId="313C3956" w:rsidR="009B77A9" w:rsidRPr="00506B28" w:rsidRDefault="009B77A9" w:rsidP="009B77A9">
            <w:pPr>
              <w:spacing w:before="0"/>
              <w:jc w:val="center"/>
              <w:rPr>
                <w:rFonts w:ascii="Times New Roman" w:hAnsi="Times New Roman"/>
                <w:sz w:val="24"/>
                <w:szCs w:val="24"/>
              </w:rPr>
            </w:pPr>
            <w:r w:rsidRPr="00506B28">
              <w:rPr>
                <w:rFonts w:ascii="Times New Roman" w:hAnsi="Times New Roman"/>
                <w:sz w:val="24"/>
                <w:szCs w:val="24"/>
              </w:rPr>
              <w:t>NIP: 195301161979032001</w:t>
            </w:r>
          </w:p>
        </w:tc>
        <w:tc>
          <w:tcPr>
            <w:tcW w:w="4585" w:type="dxa"/>
          </w:tcPr>
          <w:p w14:paraId="463ABABD" w14:textId="07E39933" w:rsidR="00214ADB" w:rsidRPr="00506B28" w:rsidRDefault="00214ADB" w:rsidP="00054388">
            <w:pPr>
              <w:spacing w:before="0"/>
              <w:jc w:val="center"/>
              <w:rPr>
                <w:rFonts w:ascii="Times New Roman" w:hAnsi="Times New Roman"/>
                <w:sz w:val="24"/>
                <w:szCs w:val="24"/>
              </w:rPr>
            </w:pPr>
          </w:p>
          <w:p w14:paraId="561AD101" w14:textId="77777777" w:rsidR="00214ADB" w:rsidRPr="00506B28" w:rsidRDefault="00214ADB" w:rsidP="00054388">
            <w:pPr>
              <w:spacing w:before="0"/>
              <w:jc w:val="center"/>
              <w:rPr>
                <w:rFonts w:ascii="Times New Roman" w:hAnsi="Times New Roman"/>
                <w:sz w:val="24"/>
                <w:szCs w:val="24"/>
              </w:rPr>
            </w:pPr>
          </w:p>
          <w:p w14:paraId="5DD1063A" w14:textId="77777777" w:rsidR="00214ADB" w:rsidRPr="00506B28" w:rsidRDefault="00214ADB" w:rsidP="00054388">
            <w:pPr>
              <w:spacing w:before="0"/>
              <w:jc w:val="center"/>
              <w:rPr>
                <w:rFonts w:ascii="Times New Roman" w:hAnsi="Times New Roman"/>
                <w:sz w:val="24"/>
                <w:szCs w:val="24"/>
                <w:u w:val="single"/>
              </w:rPr>
            </w:pPr>
          </w:p>
          <w:p w14:paraId="36E8CA5E" w14:textId="77777777" w:rsidR="00214ADB" w:rsidRPr="00506B28" w:rsidRDefault="00214ADB" w:rsidP="00054388">
            <w:pPr>
              <w:spacing w:before="0"/>
              <w:jc w:val="center"/>
              <w:rPr>
                <w:rFonts w:ascii="Times New Roman" w:hAnsi="Times New Roman"/>
                <w:sz w:val="24"/>
                <w:szCs w:val="24"/>
                <w:u w:val="single"/>
              </w:rPr>
            </w:pPr>
          </w:p>
          <w:p w14:paraId="1BA85630" w14:textId="2C8171D8" w:rsidR="00214ADB" w:rsidRPr="00506B28" w:rsidRDefault="00214ADB" w:rsidP="00054388">
            <w:pPr>
              <w:spacing w:before="0"/>
              <w:jc w:val="center"/>
              <w:rPr>
                <w:rFonts w:ascii="Times New Roman" w:hAnsi="Times New Roman"/>
                <w:i/>
                <w:sz w:val="24"/>
                <w:szCs w:val="24"/>
                <w:u w:val="single"/>
              </w:rPr>
            </w:pPr>
            <w:r w:rsidRPr="00506B28">
              <w:rPr>
                <w:rFonts w:ascii="Times New Roman" w:hAnsi="Times New Roman"/>
                <w:sz w:val="24"/>
                <w:szCs w:val="24"/>
                <w:u w:val="single"/>
              </w:rPr>
              <w:t xml:space="preserve">Yudistira Dwi Wardhana Asnar, </w:t>
            </w:r>
            <w:r w:rsidR="006E4156" w:rsidRPr="00506B28">
              <w:rPr>
                <w:rFonts w:ascii="Times New Roman" w:hAnsi="Times New Roman"/>
                <w:sz w:val="24"/>
                <w:szCs w:val="24"/>
                <w:u w:val="single"/>
              </w:rPr>
              <w:t>S.T</w:t>
            </w:r>
            <w:r w:rsidR="00196B1E" w:rsidRPr="00506B28">
              <w:rPr>
                <w:rFonts w:ascii="Times New Roman" w:hAnsi="Times New Roman"/>
                <w:sz w:val="24"/>
                <w:szCs w:val="24"/>
                <w:u w:val="single"/>
              </w:rPr>
              <w:t xml:space="preserve">., </w:t>
            </w:r>
            <w:proofErr w:type="gramStart"/>
            <w:r w:rsidRPr="00506B28">
              <w:rPr>
                <w:rFonts w:ascii="Times New Roman" w:hAnsi="Times New Roman"/>
                <w:sz w:val="24"/>
                <w:szCs w:val="24"/>
                <w:u w:val="single"/>
              </w:rPr>
              <w:t>Ph.D</w:t>
            </w:r>
            <w:proofErr w:type="gramEnd"/>
          </w:p>
          <w:p w14:paraId="23FF2157" w14:textId="341663DA" w:rsidR="00214ADB" w:rsidRPr="00506B28" w:rsidRDefault="00214ADB" w:rsidP="006373D0">
            <w:pPr>
              <w:spacing w:before="0"/>
              <w:jc w:val="center"/>
              <w:rPr>
                <w:rFonts w:ascii="Times New Roman" w:hAnsi="Times New Roman"/>
                <w:sz w:val="24"/>
                <w:szCs w:val="24"/>
              </w:rPr>
            </w:pPr>
            <w:r w:rsidRPr="00506B28">
              <w:rPr>
                <w:rFonts w:ascii="Times New Roman" w:hAnsi="Times New Roman"/>
                <w:sz w:val="24"/>
                <w:szCs w:val="24"/>
              </w:rPr>
              <w:t xml:space="preserve">NIP : </w:t>
            </w:r>
            <w:r w:rsidR="006373D0" w:rsidRPr="00506B28">
              <w:rPr>
                <w:rFonts w:ascii="Times New Roman" w:hAnsi="Times New Roman"/>
                <w:sz w:val="24"/>
                <w:szCs w:val="24"/>
              </w:rPr>
              <w:t>198008272015041002</w:t>
            </w:r>
          </w:p>
        </w:tc>
      </w:tr>
    </w:tbl>
    <w:p w14:paraId="7C5216BB" w14:textId="50B65029" w:rsidR="00106E5B" w:rsidRDefault="00106E5B">
      <w:pPr>
        <w:pStyle w:val="Heading1"/>
        <w:numPr>
          <w:ilvl w:val="0"/>
          <w:numId w:val="0"/>
        </w:numPr>
      </w:pPr>
    </w:p>
    <w:p w14:paraId="7D2E0ECE" w14:textId="77777777" w:rsidR="00106E5B" w:rsidRDefault="00106E5B">
      <w:pPr>
        <w:spacing w:before="0"/>
        <w:rPr>
          <w:rFonts w:ascii="Times New Roman" w:hAnsi="Times New Roman"/>
          <w:b/>
          <w:sz w:val="24"/>
          <w:szCs w:val="24"/>
        </w:rPr>
      </w:pPr>
      <w:r>
        <w:br w:type="page"/>
      </w:r>
    </w:p>
    <w:p w14:paraId="566A8D29" w14:textId="77777777" w:rsidR="00AF05D5" w:rsidRPr="00506B28" w:rsidDel="00B162F4" w:rsidRDefault="00AF05D5">
      <w:pPr>
        <w:pStyle w:val="Heading1"/>
        <w:numPr>
          <w:ilvl w:val="0"/>
          <w:numId w:val="0"/>
        </w:numPr>
        <w:ind w:hanging="180"/>
        <w:rPr>
          <w:del w:id="13" w:author="Jessie Andika Setiady" w:date="2017-09-11T12:00:00Z"/>
        </w:rPr>
        <w:pPrChange w:id="14" w:author="Jessie Andika Setiady" w:date="2017-09-11T12:00:00Z">
          <w:pPr>
            <w:pStyle w:val="Heading1"/>
          </w:pPr>
        </w:pPrChange>
      </w:pPr>
    </w:p>
    <w:p w14:paraId="5C150AE5" w14:textId="77777777" w:rsidR="00B6167D" w:rsidRPr="00506B28" w:rsidRDefault="00B6167D">
      <w:pPr>
        <w:pStyle w:val="Heading1"/>
        <w:numPr>
          <w:ilvl w:val="0"/>
          <w:numId w:val="0"/>
        </w:numPr>
        <w:pPrChange w:id="15" w:author="Jessie Andika Setiady" w:date="2017-09-11T12:00:00Z">
          <w:pPr>
            <w:pStyle w:val="Heading1"/>
          </w:pPr>
        </w:pPrChange>
      </w:pPr>
      <w:bookmarkStart w:id="16" w:name="_Toc494952740"/>
      <w:r w:rsidRPr="00506B28">
        <w:t>DAFTAR PERUBAHAN</w:t>
      </w:r>
      <w:bookmarkEnd w:id="16"/>
    </w:p>
    <w:p w14:paraId="0679A469" w14:textId="77777777" w:rsidR="003314E3" w:rsidRPr="00506B28" w:rsidRDefault="003314E3" w:rsidP="003314E3">
      <w:pPr>
        <w:rPr>
          <w:rFonts w:ascii="Times New Roman" w:hAnsi="Times New Roman"/>
        </w:rPr>
      </w:pPr>
    </w:p>
    <w:tbl>
      <w:tblPr>
        <w:tblStyle w:val="TableGrid"/>
        <w:tblW w:w="0" w:type="auto"/>
        <w:tblLook w:val="04A0" w:firstRow="1" w:lastRow="0" w:firstColumn="1" w:lastColumn="0" w:noHBand="0" w:noVBand="1"/>
      </w:tblPr>
      <w:tblGrid>
        <w:gridCol w:w="814"/>
        <w:gridCol w:w="1400"/>
        <w:gridCol w:w="6047"/>
      </w:tblGrid>
      <w:tr w:rsidR="00083CB5" w:rsidRPr="00506B28" w14:paraId="01F9AD9C" w14:textId="77777777" w:rsidTr="00B3338A">
        <w:trPr>
          <w:tblHeader/>
        </w:trPr>
        <w:tc>
          <w:tcPr>
            <w:tcW w:w="814" w:type="dxa"/>
          </w:tcPr>
          <w:p w14:paraId="2A24DE69" w14:textId="483EA016" w:rsidR="0033372E" w:rsidRPr="00506B28" w:rsidRDefault="0033372E" w:rsidP="00997910">
            <w:pPr>
              <w:jc w:val="center"/>
              <w:rPr>
                <w:rFonts w:ascii="Times New Roman" w:hAnsi="Times New Roman"/>
                <w:b/>
                <w:sz w:val="24"/>
                <w:szCs w:val="24"/>
              </w:rPr>
            </w:pPr>
            <w:r w:rsidRPr="00506B28">
              <w:rPr>
                <w:rFonts w:ascii="Times New Roman" w:hAnsi="Times New Roman"/>
                <w:b/>
                <w:sz w:val="24"/>
                <w:szCs w:val="24"/>
              </w:rPr>
              <w:t>Versi</w:t>
            </w:r>
          </w:p>
        </w:tc>
        <w:tc>
          <w:tcPr>
            <w:tcW w:w="1400" w:type="dxa"/>
          </w:tcPr>
          <w:p w14:paraId="63753E3B" w14:textId="25903FB0" w:rsidR="0033372E" w:rsidRPr="00506B28" w:rsidRDefault="0033372E" w:rsidP="00997910">
            <w:pPr>
              <w:jc w:val="center"/>
              <w:rPr>
                <w:rFonts w:ascii="Times New Roman" w:hAnsi="Times New Roman"/>
                <w:b/>
                <w:sz w:val="24"/>
                <w:szCs w:val="24"/>
              </w:rPr>
            </w:pPr>
            <w:r w:rsidRPr="00506B28">
              <w:rPr>
                <w:rFonts w:ascii="Times New Roman" w:hAnsi="Times New Roman"/>
                <w:b/>
                <w:sz w:val="24"/>
                <w:szCs w:val="24"/>
              </w:rPr>
              <w:t>Tanggal</w:t>
            </w:r>
          </w:p>
        </w:tc>
        <w:tc>
          <w:tcPr>
            <w:tcW w:w="6047" w:type="dxa"/>
          </w:tcPr>
          <w:p w14:paraId="136E1A75" w14:textId="12D8F2AA" w:rsidR="0033372E" w:rsidRPr="00506B28" w:rsidRDefault="0033372E" w:rsidP="00997910">
            <w:pPr>
              <w:jc w:val="center"/>
              <w:rPr>
                <w:rFonts w:ascii="Times New Roman" w:hAnsi="Times New Roman"/>
                <w:b/>
                <w:sz w:val="24"/>
                <w:szCs w:val="24"/>
              </w:rPr>
            </w:pPr>
            <w:r w:rsidRPr="00506B28">
              <w:rPr>
                <w:rFonts w:ascii="Times New Roman" w:hAnsi="Times New Roman"/>
                <w:b/>
                <w:sz w:val="24"/>
                <w:szCs w:val="24"/>
              </w:rPr>
              <w:t>Perubahan</w:t>
            </w:r>
          </w:p>
        </w:tc>
      </w:tr>
      <w:tr w:rsidR="00083CB5" w:rsidRPr="00506B28" w14:paraId="5D520847" w14:textId="77777777" w:rsidTr="00D25388">
        <w:trPr>
          <w:trHeight w:val="456"/>
        </w:trPr>
        <w:tc>
          <w:tcPr>
            <w:tcW w:w="814" w:type="dxa"/>
          </w:tcPr>
          <w:p w14:paraId="6285E880" w14:textId="1BFA5A89" w:rsidR="0033372E" w:rsidRPr="00506B28" w:rsidRDefault="0033372E" w:rsidP="00997910">
            <w:pPr>
              <w:jc w:val="center"/>
              <w:rPr>
                <w:rFonts w:ascii="Times New Roman" w:hAnsi="Times New Roman"/>
                <w:sz w:val="24"/>
                <w:szCs w:val="24"/>
              </w:rPr>
            </w:pPr>
            <w:r w:rsidRPr="00506B28">
              <w:rPr>
                <w:rFonts w:ascii="Times New Roman" w:hAnsi="Times New Roman"/>
                <w:sz w:val="24"/>
                <w:szCs w:val="24"/>
              </w:rPr>
              <w:t>0.1</w:t>
            </w:r>
          </w:p>
        </w:tc>
        <w:tc>
          <w:tcPr>
            <w:tcW w:w="1400" w:type="dxa"/>
          </w:tcPr>
          <w:p w14:paraId="4635647F" w14:textId="5F378F32" w:rsidR="0033372E" w:rsidRPr="00506B28" w:rsidRDefault="00083CB5" w:rsidP="00083CB5">
            <w:pPr>
              <w:rPr>
                <w:rFonts w:ascii="Times New Roman" w:hAnsi="Times New Roman"/>
                <w:sz w:val="24"/>
                <w:szCs w:val="24"/>
              </w:rPr>
            </w:pPr>
            <w:r w:rsidRPr="00506B28">
              <w:rPr>
                <w:rFonts w:ascii="Times New Roman" w:hAnsi="Times New Roman"/>
                <w:sz w:val="24"/>
                <w:szCs w:val="24"/>
              </w:rPr>
              <w:t>27-02-</w:t>
            </w:r>
            <w:r w:rsidR="00961F03" w:rsidRPr="00506B28">
              <w:rPr>
                <w:rFonts w:ascii="Times New Roman" w:hAnsi="Times New Roman"/>
                <w:sz w:val="24"/>
                <w:szCs w:val="24"/>
              </w:rPr>
              <w:t>2017</w:t>
            </w:r>
          </w:p>
        </w:tc>
        <w:tc>
          <w:tcPr>
            <w:tcW w:w="6047" w:type="dxa"/>
          </w:tcPr>
          <w:p w14:paraId="59599911" w14:textId="2C35ACC7" w:rsidR="00257306" w:rsidRPr="00506B28" w:rsidRDefault="00137777" w:rsidP="002500D2">
            <w:pPr>
              <w:rPr>
                <w:rFonts w:ascii="Times New Roman" w:hAnsi="Times New Roman"/>
                <w:sz w:val="24"/>
                <w:szCs w:val="24"/>
              </w:rPr>
            </w:pPr>
            <w:r w:rsidRPr="00506B28">
              <w:rPr>
                <w:rFonts w:ascii="Times New Roman" w:hAnsi="Times New Roman"/>
                <w:sz w:val="24"/>
                <w:szCs w:val="24"/>
              </w:rPr>
              <w:t>Versi inisial</w:t>
            </w:r>
          </w:p>
        </w:tc>
      </w:tr>
      <w:tr w:rsidR="00083CB5" w:rsidRPr="00506B28" w14:paraId="26048A26" w14:textId="77777777" w:rsidTr="00D25388">
        <w:tc>
          <w:tcPr>
            <w:tcW w:w="814" w:type="dxa"/>
          </w:tcPr>
          <w:p w14:paraId="2F14633C" w14:textId="20B890A3" w:rsidR="0033372E" w:rsidRPr="00506B28" w:rsidRDefault="00997910" w:rsidP="00997910">
            <w:pPr>
              <w:jc w:val="center"/>
              <w:rPr>
                <w:rFonts w:ascii="Times New Roman" w:hAnsi="Times New Roman"/>
                <w:sz w:val="24"/>
                <w:szCs w:val="24"/>
              </w:rPr>
            </w:pPr>
            <w:r w:rsidRPr="00506B28">
              <w:rPr>
                <w:rFonts w:ascii="Times New Roman" w:hAnsi="Times New Roman"/>
                <w:sz w:val="24"/>
                <w:szCs w:val="24"/>
              </w:rPr>
              <w:t>0.2</w:t>
            </w:r>
          </w:p>
        </w:tc>
        <w:tc>
          <w:tcPr>
            <w:tcW w:w="1400" w:type="dxa"/>
          </w:tcPr>
          <w:p w14:paraId="3C2FCDAA" w14:textId="508C2F09" w:rsidR="0033372E" w:rsidRPr="00506B28" w:rsidRDefault="00C82E0D" w:rsidP="002500D2">
            <w:pPr>
              <w:rPr>
                <w:rFonts w:ascii="Times New Roman" w:hAnsi="Times New Roman"/>
                <w:sz w:val="24"/>
                <w:szCs w:val="24"/>
              </w:rPr>
            </w:pPr>
            <w:r w:rsidRPr="00506B28">
              <w:rPr>
                <w:rFonts w:ascii="Times New Roman" w:hAnsi="Times New Roman"/>
                <w:sz w:val="24"/>
                <w:szCs w:val="24"/>
              </w:rPr>
              <w:t>13-03-2017</w:t>
            </w:r>
          </w:p>
        </w:tc>
        <w:tc>
          <w:tcPr>
            <w:tcW w:w="6047" w:type="dxa"/>
          </w:tcPr>
          <w:p w14:paraId="2CF548A8" w14:textId="68EBE099" w:rsidR="0033372E" w:rsidRPr="00506B28" w:rsidRDefault="00816967" w:rsidP="002500D2">
            <w:pPr>
              <w:rPr>
                <w:rFonts w:ascii="Times New Roman" w:hAnsi="Times New Roman"/>
                <w:sz w:val="24"/>
                <w:szCs w:val="24"/>
              </w:rPr>
            </w:pPr>
            <w:r w:rsidRPr="00506B28">
              <w:rPr>
                <w:rFonts w:ascii="Times New Roman" w:hAnsi="Times New Roman"/>
                <w:sz w:val="24"/>
                <w:szCs w:val="24"/>
              </w:rPr>
              <w:t>Penambahan / perbaikan</w:t>
            </w:r>
            <w:r w:rsidR="00C82E0D" w:rsidRPr="00506B28">
              <w:rPr>
                <w:rFonts w:ascii="Times New Roman" w:hAnsi="Times New Roman"/>
                <w:sz w:val="24"/>
                <w:szCs w:val="24"/>
              </w:rPr>
              <w:t>:</w:t>
            </w:r>
          </w:p>
          <w:p w14:paraId="04C982BD" w14:textId="77777777" w:rsidR="00C82E0D" w:rsidRPr="00506B28" w:rsidRDefault="005379CB" w:rsidP="00816967">
            <w:pPr>
              <w:pStyle w:val="ListParagraph"/>
              <w:numPr>
                <w:ilvl w:val="0"/>
                <w:numId w:val="30"/>
              </w:numPr>
              <w:rPr>
                <w:rFonts w:ascii="Times New Roman" w:hAnsi="Times New Roman"/>
                <w:sz w:val="24"/>
                <w:szCs w:val="24"/>
              </w:rPr>
            </w:pPr>
            <w:r w:rsidRPr="00506B28">
              <w:rPr>
                <w:rFonts w:ascii="Times New Roman" w:hAnsi="Times New Roman"/>
                <w:sz w:val="24"/>
                <w:szCs w:val="24"/>
              </w:rPr>
              <w:t>Menambahkan latar belakang, tujuan, dan batasan masalah</w:t>
            </w:r>
          </w:p>
          <w:p w14:paraId="23F5C147" w14:textId="7A165B02" w:rsidR="00816967" w:rsidRPr="00506B28" w:rsidRDefault="00F04FA3" w:rsidP="00816967">
            <w:pPr>
              <w:pStyle w:val="ListParagraph"/>
              <w:numPr>
                <w:ilvl w:val="0"/>
                <w:numId w:val="30"/>
              </w:numPr>
              <w:rPr>
                <w:rFonts w:ascii="Times New Roman" w:hAnsi="Times New Roman"/>
                <w:sz w:val="24"/>
                <w:szCs w:val="24"/>
              </w:rPr>
            </w:pPr>
            <w:r w:rsidRPr="00506B28">
              <w:rPr>
                <w:rFonts w:ascii="Times New Roman" w:hAnsi="Times New Roman"/>
                <w:sz w:val="24"/>
                <w:szCs w:val="24"/>
              </w:rPr>
              <w:t>Menambahkan ilustrasi</w:t>
            </w:r>
            <w:r w:rsidR="00C8674B" w:rsidRPr="00506B28">
              <w:rPr>
                <w:rFonts w:ascii="Times New Roman" w:hAnsi="Times New Roman"/>
                <w:sz w:val="24"/>
                <w:szCs w:val="24"/>
              </w:rPr>
              <w:t xml:space="preserve"> diagram</w:t>
            </w:r>
            <w:r w:rsidRPr="00506B28">
              <w:rPr>
                <w:rFonts w:ascii="Times New Roman" w:hAnsi="Times New Roman"/>
                <w:sz w:val="24"/>
                <w:szCs w:val="24"/>
              </w:rPr>
              <w:t xml:space="preserve"> </w:t>
            </w:r>
            <w:r w:rsidR="00C8674B" w:rsidRPr="00506B28">
              <w:rPr>
                <w:rFonts w:ascii="Times New Roman" w:hAnsi="Times New Roman"/>
                <w:sz w:val="24"/>
                <w:szCs w:val="24"/>
              </w:rPr>
              <w:t xml:space="preserve">untuk </w:t>
            </w:r>
            <w:r w:rsidRPr="00506B28">
              <w:rPr>
                <w:rFonts w:ascii="Times New Roman" w:hAnsi="Times New Roman"/>
                <w:sz w:val="24"/>
                <w:szCs w:val="24"/>
              </w:rPr>
              <w:t>metode yang yang diusulka</w:t>
            </w:r>
            <w:r w:rsidR="00AF786F" w:rsidRPr="00506B28">
              <w:rPr>
                <w:rFonts w:ascii="Times New Roman" w:hAnsi="Times New Roman"/>
                <w:sz w:val="24"/>
                <w:szCs w:val="24"/>
              </w:rPr>
              <w:t>n</w:t>
            </w:r>
          </w:p>
        </w:tc>
      </w:tr>
      <w:tr w:rsidR="00083CB5" w:rsidRPr="00506B28" w14:paraId="75689590" w14:textId="77777777" w:rsidTr="00D25388">
        <w:tc>
          <w:tcPr>
            <w:tcW w:w="814" w:type="dxa"/>
          </w:tcPr>
          <w:p w14:paraId="1734A6FA" w14:textId="58F12D72" w:rsidR="0033372E" w:rsidRPr="00506B28" w:rsidRDefault="00997910" w:rsidP="00997910">
            <w:pPr>
              <w:jc w:val="center"/>
              <w:rPr>
                <w:rFonts w:ascii="Times New Roman" w:hAnsi="Times New Roman"/>
                <w:sz w:val="24"/>
                <w:szCs w:val="24"/>
              </w:rPr>
            </w:pPr>
            <w:r w:rsidRPr="00506B28">
              <w:rPr>
                <w:rFonts w:ascii="Times New Roman" w:hAnsi="Times New Roman"/>
                <w:sz w:val="24"/>
                <w:szCs w:val="24"/>
              </w:rPr>
              <w:t>0.3</w:t>
            </w:r>
          </w:p>
        </w:tc>
        <w:tc>
          <w:tcPr>
            <w:tcW w:w="1400" w:type="dxa"/>
          </w:tcPr>
          <w:p w14:paraId="59F6901F" w14:textId="5504FC5D" w:rsidR="0033372E" w:rsidRPr="00506B28" w:rsidRDefault="00F04FA3" w:rsidP="002500D2">
            <w:pPr>
              <w:rPr>
                <w:rFonts w:ascii="Times New Roman" w:hAnsi="Times New Roman"/>
                <w:sz w:val="24"/>
                <w:szCs w:val="24"/>
              </w:rPr>
            </w:pPr>
            <w:r w:rsidRPr="00506B28">
              <w:rPr>
                <w:rFonts w:ascii="Times New Roman" w:hAnsi="Times New Roman"/>
                <w:sz w:val="24"/>
                <w:szCs w:val="24"/>
              </w:rPr>
              <w:t>18-03-2017</w:t>
            </w:r>
          </w:p>
        </w:tc>
        <w:tc>
          <w:tcPr>
            <w:tcW w:w="6047" w:type="dxa"/>
          </w:tcPr>
          <w:p w14:paraId="4BB9704E" w14:textId="6FF380F8" w:rsidR="0033372E" w:rsidRPr="00506B28" w:rsidRDefault="00816967" w:rsidP="002500D2">
            <w:pPr>
              <w:rPr>
                <w:rFonts w:ascii="Times New Roman" w:hAnsi="Times New Roman"/>
                <w:sz w:val="24"/>
                <w:szCs w:val="24"/>
              </w:rPr>
            </w:pPr>
            <w:r w:rsidRPr="00506B28">
              <w:rPr>
                <w:rFonts w:ascii="Times New Roman" w:hAnsi="Times New Roman"/>
                <w:sz w:val="24"/>
                <w:szCs w:val="24"/>
              </w:rPr>
              <w:t>Penambahan / perbaikan:</w:t>
            </w:r>
          </w:p>
          <w:p w14:paraId="3C04CFBA" w14:textId="4FB838AD" w:rsidR="005379CB" w:rsidRPr="00506B28" w:rsidRDefault="005379CB" w:rsidP="005379CB">
            <w:pPr>
              <w:pStyle w:val="ListParagraph"/>
              <w:numPr>
                <w:ilvl w:val="0"/>
                <w:numId w:val="29"/>
              </w:numPr>
              <w:rPr>
                <w:rFonts w:ascii="Times New Roman" w:hAnsi="Times New Roman"/>
                <w:sz w:val="24"/>
                <w:szCs w:val="24"/>
              </w:rPr>
            </w:pPr>
            <w:r w:rsidRPr="00506B28">
              <w:rPr>
                <w:rFonts w:ascii="Times New Roman" w:hAnsi="Times New Roman"/>
                <w:sz w:val="24"/>
                <w:szCs w:val="24"/>
              </w:rPr>
              <w:t xml:space="preserve">Perbaikan notasi </w:t>
            </w:r>
            <w:r w:rsidR="00A21B8E" w:rsidRPr="00506B28">
              <w:rPr>
                <w:rFonts w:ascii="Times New Roman" w:hAnsi="Times New Roman"/>
                <w:sz w:val="24"/>
                <w:szCs w:val="24"/>
              </w:rPr>
              <w:t>diagram pada metodologi penelitian</w:t>
            </w:r>
          </w:p>
          <w:p w14:paraId="1FA1F9C0" w14:textId="77777777" w:rsidR="00133E1A" w:rsidRPr="00506B28" w:rsidRDefault="00133E1A" w:rsidP="005379CB">
            <w:pPr>
              <w:pStyle w:val="ListParagraph"/>
              <w:numPr>
                <w:ilvl w:val="0"/>
                <w:numId w:val="29"/>
              </w:numPr>
              <w:rPr>
                <w:rFonts w:ascii="Times New Roman" w:hAnsi="Times New Roman"/>
                <w:sz w:val="24"/>
                <w:szCs w:val="24"/>
              </w:rPr>
            </w:pPr>
            <w:r w:rsidRPr="00506B28">
              <w:rPr>
                <w:rFonts w:ascii="Times New Roman" w:hAnsi="Times New Roman"/>
                <w:sz w:val="24"/>
                <w:szCs w:val="24"/>
              </w:rPr>
              <w:t>Perbaikan kalimat pada latar belakang dan metodologi penelitian</w:t>
            </w:r>
          </w:p>
          <w:p w14:paraId="20933555" w14:textId="79275AF6" w:rsidR="00133E1A" w:rsidRPr="00506B28" w:rsidRDefault="00133E1A" w:rsidP="005379CB">
            <w:pPr>
              <w:pStyle w:val="ListParagraph"/>
              <w:numPr>
                <w:ilvl w:val="0"/>
                <w:numId w:val="29"/>
              </w:numPr>
              <w:rPr>
                <w:rFonts w:ascii="Times New Roman" w:hAnsi="Times New Roman"/>
                <w:sz w:val="24"/>
                <w:szCs w:val="24"/>
              </w:rPr>
            </w:pPr>
            <w:r w:rsidRPr="00506B28">
              <w:rPr>
                <w:rFonts w:ascii="Times New Roman" w:hAnsi="Times New Roman"/>
                <w:sz w:val="24"/>
                <w:szCs w:val="24"/>
              </w:rPr>
              <w:t xml:space="preserve">Menambahkan </w:t>
            </w:r>
            <w:r w:rsidR="002F6566" w:rsidRPr="00506B28">
              <w:rPr>
                <w:rFonts w:ascii="Times New Roman" w:hAnsi="Times New Roman"/>
                <w:sz w:val="24"/>
                <w:szCs w:val="24"/>
              </w:rPr>
              <w:t xml:space="preserve">tabel </w:t>
            </w:r>
            <w:r w:rsidRPr="00506B28">
              <w:rPr>
                <w:rFonts w:ascii="Times New Roman" w:hAnsi="Times New Roman"/>
                <w:sz w:val="24"/>
                <w:szCs w:val="24"/>
              </w:rPr>
              <w:t>pelaksanaan tesis</w:t>
            </w:r>
          </w:p>
          <w:p w14:paraId="2754A5C7" w14:textId="5D6404BB" w:rsidR="00133E1A" w:rsidRPr="00506B28" w:rsidRDefault="00133E1A" w:rsidP="00133E1A">
            <w:pPr>
              <w:rPr>
                <w:rFonts w:ascii="Times New Roman" w:hAnsi="Times New Roman"/>
                <w:sz w:val="24"/>
                <w:szCs w:val="24"/>
              </w:rPr>
            </w:pPr>
          </w:p>
        </w:tc>
      </w:tr>
      <w:tr w:rsidR="003E39E9" w:rsidRPr="00506B28" w14:paraId="602AA6CD" w14:textId="77777777" w:rsidTr="00D25388">
        <w:tc>
          <w:tcPr>
            <w:tcW w:w="814" w:type="dxa"/>
          </w:tcPr>
          <w:p w14:paraId="27695570" w14:textId="6BC96639" w:rsidR="003E39E9" w:rsidRPr="00506B28" w:rsidRDefault="00D03CFD" w:rsidP="00997910">
            <w:pPr>
              <w:jc w:val="center"/>
              <w:rPr>
                <w:rFonts w:ascii="Times New Roman" w:hAnsi="Times New Roman"/>
                <w:sz w:val="24"/>
                <w:szCs w:val="24"/>
              </w:rPr>
            </w:pPr>
            <w:r w:rsidRPr="00506B28">
              <w:rPr>
                <w:rFonts w:ascii="Times New Roman" w:hAnsi="Times New Roman"/>
                <w:sz w:val="24"/>
                <w:szCs w:val="24"/>
              </w:rPr>
              <w:t>0.4</w:t>
            </w:r>
          </w:p>
        </w:tc>
        <w:tc>
          <w:tcPr>
            <w:tcW w:w="1400" w:type="dxa"/>
          </w:tcPr>
          <w:p w14:paraId="0EFF773E" w14:textId="7EFFB0FB" w:rsidR="003E39E9" w:rsidRPr="00506B28" w:rsidRDefault="00BE263D" w:rsidP="002500D2">
            <w:pPr>
              <w:rPr>
                <w:rFonts w:ascii="Times New Roman" w:hAnsi="Times New Roman"/>
                <w:sz w:val="24"/>
                <w:szCs w:val="24"/>
              </w:rPr>
            </w:pPr>
            <w:r w:rsidRPr="00506B28">
              <w:rPr>
                <w:rFonts w:ascii="Times New Roman" w:hAnsi="Times New Roman"/>
                <w:sz w:val="24"/>
                <w:szCs w:val="24"/>
              </w:rPr>
              <w:t>31-0</w:t>
            </w:r>
            <w:ins w:id="17" w:author="Jessie Andika Setiady" w:date="2017-09-10T15:40:00Z">
              <w:r w:rsidR="00041E40" w:rsidRPr="00506B28">
                <w:rPr>
                  <w:rFonts w:ascii="Times New Roman" w:hAnsi="Times New Roman"/>
                  <w:sz w:val="24"/>
                  <w:szCs w:val="24"/>
                </w:rPr>
                <w:t>7</w:t>
              </w:r>
            </w:ins>
            <w:del w:id="18" w:author="Jessie Andika Setiady" w:date="2017-09-10T15:40:00Z">
              <w:r w:rsidRPr="00506B28" w:rsidDel="00041E40">
                <w:rPr>
                  <w:rFonts w:ascii="Times New Roman" w:hAnsi="Times New Roman"/>
                  <w:sz w:val="24"/>
                  <w:szCs w:val="24"/>
                </w:rPr>
                <w:delText>8</w:delText>
              </w:r>
            </w:del>
            <w:r w:rsidRPr="00506B28">
              <w:rPr>
                <w:rFonts w:ascii="Times New Roman" w:hAnsi="Times New Roman"/>
                <w:sz w:val="24"/>
                <w:szCs w:val="24"/>
              </w:rPr>
              <w:t>-2017</w:t>
            </w:r>
          </w:p>
        </w:tc>
        <w:tc>
          <w:tcPr>
            <w:tcW w:w="6047" w:type="dxa"/>
          </w:tcPr>
          <w:p w14:paraId="38F4BBB1" w14:textId="77777777" w:rsidR="003E39E9" w:rsidRPr="00506B28" w:rsidRDefault="008A02BA" w:rsidP="002500D2">
            <w:pPr>
              <w:rPr>
                <w:rFonts w:ascii="Times New Roman" w:hAnsi="Times New Roman"/>
                <w:sz w:val="24"/>
                <w:szCs w:val="24"/>
              </w:rPr>
            </w:pPr>
            <w:r w:rsidRPr="00506B28">
              <w:rPr>
                <w:rFonts w:ascii="Times New Roman" w:hAnsi="Times New Roman"/>
                <w:sz w:val="24"/>
                <w:szCs w:val="24"/>
              </w:rPr>
              <w:t>Penambahan / perbaikan:</w:t>
            </w:r>
          </w:p>
          <w:p w14:paraId="28D54AF7" w14:textId="77777777" w:rsidR="008A02BA" w:rsidRPr="00506B28" w:rsidRDefault="00713102" w:rsidP="00713102">
            <w:pPr>
              <w:pStyle w:val="ListParagraph"/>
              <w:numPr>
                <w:ilvl w:val="0"/>
                <w:numId w:val="31"/>
              </w:numPr>
              <w:rPr>
                <w:rFonts w:ascii="Times New Roman" w:hAnsi="Times New Roman"/>
                <w:sz w:val="24"/>
                <w:szCs w:val="24"/>
              </w:rPr>
            </w:pPr>
            <w:r w:rsidRPr="00506B28">
              <w:rPr>
                <w:rFonts w:ascii="Times New Roman" w:hAnsi="Times New Roman"/>
                <w:sz w:val="24"/>
                <w:szCs w:val="24"/>
              </w:rPr>
              <w:t>Menambahkan referensi pada bagian latar belakang</w:t>
            </w:r>
          </w:p>
          <w:p w14:paraId="2843A22F" w14:textId="0C4B4C8C" w:rsidR="00713102" w:rsidRPr="00506B28" w:rsidRDefault="00713102" w:rsidP="00713102">
            <w:pPr>
              <w:pStyle w:val="ListParagraph"/>
              <w:numPr>
                <w:ilvl w:val="0"/>
                <w:numId w:val="31"/>
              </w:numPr>
              <w:rPr>
                <w:rFonts w:ascii="Times New Roman" w:hAnsi="Times New Roman"/>
                <w:sz w:val="24"/>
                <w:szCs w:val="24"/>
              </w:rPr>
            </w:pPr>
            <w:r w:rsidRPr="00506B28">
              <w:rPr>
                <w:rFonts w:ascii="Times New Roman" w:hAnsi="Times New Roman"/>
                <w:sz w:val="24"/>
                <w:szCs w:val="24"/>
              </w:rPr>
              <w:t xml:space="preserve">Menghilangkan </w:t>
            </w:r>
            <w:r w:rsidR="009D6EFD" w:rsidRPr="00506B28">
              <w:rPr>
                <w:rFonts w:ascii="Times New Roman" w:hAnsi="Times New Roman"/>
                <w:sz w:val="24"/>
                <w:szCs w:val="24"/>
              </w:rPr>
              <w:t xml:space="preserve">kalimat </w:t>
            </w:r>
            <w:r w:rsidR="00BC2416" w:rsidRPr="00506B28">
              <w:rPr>
                <w:rFonts w:ascii="Times New Roman" w:hAnsi="Times New Roman"/>
                <w:sz w:val="24"/>
                <w:szCs w:val="24"/>
              </w:rPr>
              <w:t xml:space="preserve">bermakna </w:t>
            </w:r>
            <w:r w:rsidR="009D6EFD" w:rsidRPr="00506B28">
              <w:rPr>
                <w:rFonts w:ascii="Times New Roman" w:hAnsi="Times New Roman"/>
                <w:sz w:val="24"/>
                <w:szCs w:val="24"/>
              </w:rPr>
              <w:t>subjektif pada latar belakang</w:t>
            </w:r>
          </w:p>
          <w:p w14:paraId="3348EDE9" w14:textId="77777777" w:rsidR="009D6EFD" w:rsidRPr="00506B28" w:rsidRDefault="00F51B99" w:rsidP="00713102">
            <w:pPr>
              <w:pStyle w:val="ListParagraph"/>
              <w:numPr>
                <w:ilvl w:val="0"/>
                <w:numId w:val="31"/>
              </w:numPr>
              <w:rPr>
                <w:rFonts w:ascii="Times New Roman" w:hAnsi="Times New Roman"/>
                <w:sz w:val="24"/>
                <w:szCs w:val="24"/>
              </w:rPr>
            </w:pPr>
            <w:r w:rsidRPr="00506B28">
              <w:rPr>
                <w:rFonts w:ascii="Times New Roman" w:hAnsi="Times New Roman"/>
                <w:sz w:val="24"/>
                <w:szCs w:val="24"/>
              </w:rPr>
              <w:t xml:space="preserve">Mengubah kalimat </w:t>
            </w:r>
            <w:r w:rsidR="000253AE" w:rsidRPr="00506B28">
              <w:rPr>
                <w:rFonts w:ascii="Times New Roman" w:hAnsi="Times New Roman"/>
                <w:sz w:val="24"/>
                <w:szCs w:val="24"/>
              </w:rPr>
              <w:t>rumusan masalah</w:t>
            </w:r>
          </w:p>
          <w:p w14:paraId="7867A239" w14:textId="77777777" w:rsidR="00992222" w:rsidRPr="00506B28" w:rsidRDefault="00BA56BE" w:rsidP="00713102">
            <w:pPr>
              <w:pStyle w:val="ListParagraph"/>
              <w:numPr>
                <w:ilvl w:val="0"/>
                <w:numId w:val="31"/>
              </w:numPr>
              <w:rPr>
                <w:rFonts w:ascii="Times New Roman" w:hAnsi="Times New Roman"/>
                <w:sz w:val="24"/>
                <w:szCs w:val="24"/>
              </w:rPr>
            </w:pPr>
            <w:r w:rsidRPr="00506B28">
              <w:rPr>
                <w:rFonts w:ascii="Times New Roman" w:hAnsi="Times New Roman"/>
                <w:sz w:val="24"/>
                <w:szCs w:val="24"/>
              </w:rPr>
              <w:t>Memperjelas bagian metodologi penelitan</w:t>
            </w:r>
          </w:p>
          <w:p w14:paraId="0FC48165" w14:textId="448556EE" w:rsidR="00BA56BE" w:rsidRPr="00506B28" w:rsidRDefault="00BA56BE" w:rsidP="00713102">
            <w:pPr>
              <w:pStyle w:val="ListParagraph"/>
              <w:numPr>
                <w:ilvl w:val="0"/>
                <w:numId w:val="31"/>
              </w:numPr>
              <w:rPr>
                <w:rFonts w:ascii="Times New Roman" w:hAnsi="Times New Roman"/>
                <w:sz w:val="24"/>
                <w:szCs w:val="24"/>
              </w:rPr>
            </w:pPr>
            <w:r w:rsidRPr="00506B28">
              <w:rPr>
                <w:rFonts w:ascii="Times New Roman" w:hAnsi="Times New Roman"/>
                <w:sz w:val="24"/>
                <w:szCs w:val="24"/>
              </w:rPr>
              <w:t>Menambahkan studi literatur</w:t>
            </w:r>
            <w:del w:id="19" w:author="Jessie Andika Setiady" w:date="2017-09-11T11:59:00Z">
              <w:r w:rsidRPr="00506B28" w:rsidDel="00B537CA">
                <w:rPr>
                  <w:rFonts w:ascii="Times New Roman" w:hAnsi="Times New Roman"/>
                  <w:sz w:val="24"/>
                  <w:szCs w:val="24"/>
                </w:rPr>
                <w:delText>e</w:delText>
              </w:r>
            </w:del>
          </w:p>
          <w:p w14:paraId="7FCA7C25" w14:textId="77777777" w:rsidR="00BA56BE" w:rsidRPr="00506B28" w:rsidRDefault="002C4CDD" w:rsidP="00DA0E1B">
            <w:pPr>
              <w:pStyle w:val="ListParagraph"/>
              <w:numPr>
                <w:ilvl w:val="0"/>
                <w:numId w:val="31"/>
              </w:numPr>
              <w:rPr>
                <w:rFonts w:ascii="Times New Roman" w:hAnsi="Times New Roman"/>
                <w:sz w:val="24"/>
                <w:szCs w:val="24"/>
              </w:rPr>
            </w:pPr>
            <w:r w:rsidRPr="00506B28">
              <w:rPr>
                <w:rFonts w:ascii="Times New Roman" w:hAnsi="Times New Roman"/>
                <w:sz w:val="24"/>
                <w:szCs w:val="24"/>
              </w:rPr>
              <w:t xml:space="preserve">Menambahkan usulan </w:t>
            </w:r>
            <w:r w:rsidR="00DA0E1B" w:rsidRPr="00506B28">
              <w:rPr>
                <w:rFonts w:ascii="Times New Roman" w:hAnsi="Times New Roman"/>
                <w:sz w:val="24"/>
                <w:szCs w:val="24"/>
              </w:rPr>
              <w:t>penelitian, yang terdiri dari rancangan / gambaran umum penelitan, rancangan alur kerja penelitian, dan kebaruan serta orisinalitas</w:t>
            </w:r>
          </w:p>
          <w:p w14:paraId="798E38EC" w14:textId="3F6D64A0" w:rsidR="007D7122" w:rsidRPr="00506B28" w:rsidRDefault="007D7122" w:rsidP="007D7122">
            <w:pPr>
              <w:pStyle w:val="ListParagraph"/>
              <w:rPr>
                <w:rFonts w:ascii="Times New Roman" w:hAnsi="Times New Roman"/>
                <w:sz w:val="24"/>
                <w:szCs w:val="24"/>
              </w:rPr>
            </w:pPr>
          </w:p>
        </w:tc>
      </w:tr>
      <w:tr w:rsidR="00D25388" w:rsidRPr="00506B28" w14:paraId="1B6A9295" w14:textId="77777777" w:rsidTr="00D25388">
        <w:tc>
          <w:tcPr>
            <w:tcW w:w="814" w:type="dxa"/>
          </w:tcPr>
          <w:p w14:paraId="631BB990" w14:textId="3A5E0EBF" w:rsidR="00D25388" w:rsidRPr="00506B28" w:rsidRDefault="00890F60" w:rsidP="00997910">
            <w:pPr>
              <w:jc w:val="center"/>
              <w:rPr>
                <w:rFonts w:ascii="Times New Roman" w:hAnsi="Times New Roman"/>
                <w:sz w:val="24"/>
                <w:szCs w:val="24"/>
              </w:rPr>
            </w:pPr>
            <w:r w:rsidRPr="00506B28">
              <w:rPr>
                <w:rFonts w:ascii="Times New Roman" w:hAnsi="Times New Roman"/>
                <w:sz w:val="24"/>
                <w:szCs w:val="24"/>
              </w:rPr>
              <w:t>0.5</w:t>
            </w:r>
          </w:p>
        </w:tc>
        <w:tc>
          <w:tcPr>
            <w:tcW w:w="1400" w:type="dxa"/>
          </w:tcPr>
          <w:p w14:paraId="39AAB9DB" w14:textId="0915844A" w:rsidR="00D25388" w:rsidRPr="00506B28" w:rsidRDefault="00A72E9C" w:rsidP="002500D2">
            <w:pPr>
              <w:rPr>
                <w:rFonts w:ascii="Times New Roman" w:hAnsi="Times New Roman"/>
                <w:sz w:val="24"/>
                <w:szCs w:val="24"/>
              </w:rPr>
            </w:pPr>
            <w:r>
              <w:rPr>
                <w:rFonts w:ascii="Times New Roman" w:hAnsi="Times New Roman"/>
                <w:sz w:val="24"/>
                <w:szCs w:val="24"/>
              </w:rPr>
              <w:t>12</w:t>
            </w:r>
            <w:r w:rsidR="009614A0" w:rsidRPr="00506B28">
              <w:rPr>
                <w:rFonts w:ascii="Times New Roman" w:hAnsi="Times New Roman"/>
                <w:sz w:val="24"/>
                <w:szCs w:val="24"/>
              </w:rPr>
              <w:t>-09-2017</w:t>
            </w:r>
          </w:p>
        </w:tc>
        <w:tc>
          <w:tcPr>
            <w:tcW w:w="6047" w:type="dxa"/>
          </w:tcPr>
          <w:p w14:paraId="136D36AC" w14:textId="77777777" w:rsidR="00D25388" w:rsidRPr="00506B28" w:rsidRDefault="00D25388" w:rsidP="0002612F">
            <w:pPr>
              <w:rPr>
                <w:rFonts w:ascii="Times New Roman" w:hAnsi="Times New Roman"/>
                <w:sz w:val="24"/>
                <w:szCs w:val="24"/>
              </w:rPr>
            </w:pPr>
            <w:r w:rsidRPr="00506B28">
              <w:rPr>
                <w:rFonts w:ascii="Times New Roman" w:hAnsi="Times New Roman"/>
                <w:sz w:val="24"/>
                <w:szCs w:val="24"/>
              </w:rPr>
              <w:t>Penambahan / perbaikan:</w:t>
            </w:r>
          </w:p>
          <w:p w14:paraId="5FD719D5" w14:textId="1CD5DE2C" w:rsidR="00D25388" w:rsidRDefault="00D25388" w:rsidP="00D25388">
            <w:pPr>
              <w:pStyle w:val="ListParagraph"/>
              <w:numPr>
                <w:ilvl w:val="0"/>
                <w:numId w:val="39"/>
              </w:numPr>
              <w:rPr>
                <w:rFonts w:ascii="Times New Roman" w:hAnsi="Times New Roman"/>
                <w:sz w:val="24"/>
                <w:szCs w:val="24"/>
              </w:rPr>
            </w:pPr>
            <w:del w:id="20" w:author="Jessie Andika Setiady" w:date="2017-09-11T11:58:00Z">
              <w:r w:rsidRPr="00506B28" w:rsidDel="00B537CA">
                <w:rPr>
                  <w:rFonts w:ascii="Times New Roman" w:hAnsi="Times New Roman"/>
                  <w:sz w:val="24"/>
                  <w:szCs w:val="24"/>
                </w:rPr>
                <w:delText>Menambahkan referensi pada bagian latar belakang</w:delText>
              </w:r>
            </w:del>
            <w:ins w:id="21" w:author="Jessie Andika Setiady" w:date="2017-09-11T11:58:00Z">
              <w:r w:rsidR="00B537CA" w:rsidRPr="00506B28">
                <w:rPr>
                  <w:rFonts w:ascii="Times New Roman" w:hAnsi="Times New Roman"/>
                  <w:sz w:val="24"/>
                  <w:szCs w:val="24"/>
                </w:rPr>
                <w:t>Perbaikan komposisi kalimat pada latar belakang</w:t>
              </w:r>
            </w:ins>
          </w:p>
          <w:p w14:paraId="26E34A06" w14:textId="350F4890" w:rsidR="00861632" w:rsidRPr="00861632" w:rsidRDefault="00861632" w:rsidP="00861632">
            <w:pPr>
              <w:pStyle w:val="ListParagraph"/>
              <w:numPr>
                <w:ilvl w:val="0"/>
                <w:numId w:val="39"/>
              </w:numPr>
              <w:rPr>
                <w:rFonts w:ascii="Times New Roman" w:hAnsi="Times New Roman"/>
                <w:sz w:val="24"/>
                <w:szCs w:val="24"/>
              </w:rPr>
            </w:pPr>
            <w:del w:id="22" w:author="Jessie Andika Setiady" w:date="2017-09-11T11:58:00Z">
              <w:r w:rsidRPr="00506B28" w:rsidDel="00B537CA">
                <w:rPr>
                  <w:rFonts w:ascii="Times New Roman" w:hAnsi="Times New Roman"/>
                  <w:sz w:val="24"/>
                  <w:szCs w:val="24"/>
                </w:rPr>
                <w:delText>Menambahkan referensi pada bagian latar belakang</w:delText>
              </w:r>
            </w:del>
            <w:r>
              <w:rPr>
                <w:rFonts w:ascii="Times New Roman" w:hAnsi="Times New Roman"/>
                <w:sz w:val="24"/>
                <w:szCs w:val="24"/>
              </w:rPr>
              <w:t>Memperbaiki metoologi penelitian</w:t>
            </w:r>
          </w:p>
          <w:p w14:paraId="5A06E6CE" w14:textId="7D2A5E76" w:rsidR="00D25388" w:rsidRPr="00506B28" w:rsidDel="00B537CA" w:rsidRDefault="00D25388" w:rsidP="00D25388">
            <w:pPr>
              <w:pStyle w:val="ListParagraph"/>
              <w:numPr>
                <w:ilvl w:val="0"/>
                <w:numId w:val="39"/>
              </w:numPr>
              <w:rPr>
                <w:del w:id="23" w:author="Jessie Andika Setiady" w:date="2017-09-11T11:58:00Z"/>
                <w:rFonts w:ascii="Times New Roman" w:hAnsi="Times New Roman"/>
                <w:sz w:val="24"/>
                <w:szCs w:val="24"/>
              </w:rPr>
            </w:pPr>
            <w:del w:id="24" w:author="Jessie Andika Setiady" w:date="2017-09-11T11:58:00Z">
              <w:r w:rsidRPr="00506B28" w:rsidDel="00B537CA">
                <w:rPr>
                  <w:rFonts w:ascii="Times New Roman" w:hAnsi="Times New Roman"/>
                  <w:sz w:val="24"/>
                  <w:szCs w:val="24"/>
                </w:rPr>
                <w:delText>Menghilangkan kalimat bermakna subjektif pada latar belakang</w:delText>
              </w:r>
            </w:del>
          </w:p>
          <w:p w14:paraId="55D1524A" w14:textId="32322CCA" w:rsidR="00D25388" w:rsidRPr="00506B28" w:rsidDel="00B537CA" w:rsidRDefault="00D25388" w:rsidP="00D25388">
            <w:pPr>
              <w:pStyle w:val="ListParagraph"/>
              <w:numPr>
                <w:ilvl w:val="0"/>
                <w:numId w:val="39"/>
              </w:numPr>
              <w:rPr>
                <w:del w:id="25" w:author="Jessie Andika Setiady" w:date="2017-09-11T11:58:00Z"/>
                <w:rFonts w:ascii="Times New Roman" w:hAnsi="Times New Roman"/>
                <w:sz w:val="24"/>
                <w:szCs w:val="24"/>
              </w:rPr>
            </w:pPr>
            <w:del w:id="26" w:author="Jessie Andika Setiady" w:date="2017-09-11T11:58:00Z">
              <w:r w:rsidRPr="00506B28" w:rsidDel="00B537CA">
                <w:rPr>
                  <w:rFonts w:ascii="Times New Roman" w:hAnsi="Times New Roman"/>
                  <w:sz w:val="24"/>
                  <w:szCs w:val="24"/>
                </w:rPr>
                <w:delText>Mengubah kalimat rumusan masalah</w:delText>
              </w:r>
            </w:del>
          </w:p>
          <w:p w14:paraId="5A4EB879" w14:textId="24C7B315" w:rsidR="00D25388" w:rsidRPr="00506B28" w:rsidDel="00B537CA" w:rsidRDefault="00D25388" w:rsidP="00D25388">
            <w:pPr>
              <w:pStyle w:val="ListParagraph"/>
              <w:numPr>
                <w:ilvl w:val="0"/>
                <w:numId w:val="39"/>
              </w:numPr>
              <w:rPr>
                <w:del w:id="27" w:author="Jessie Andika Setiady" w:date="2017-09-11T11:59:00Z"/>
                <w:rFonts w:ascii="Times New Roman" w:hAnsi="Times New Roman"/>
                <w:sz w:val="24"/>
                <w:szCs w:val="24"/>
              </w:rPr>
            </w:pPr>
            <w:del w:id="28" w:author="Jessie Andika Setiady" w:date="2017-09-11T11:59:00Z">
              <w:r w:rsidRPr="00506B28" w:rsidDel="00B537CA">
                <w:rPr>
                  <w:rFonts w:ascii="Times New Roman" w:hAnsi="Times New Roman"/>
                  <w:sz w:val="24"/>
                  <w:szCs w:val="24"/>
                </w:rPr>
                <w:delText>Memperjelas bagian metodologi penelitan</w:delText>
              </w:r>
            </w:del>
          </w:p>
          <w:p w14:paraId="1907E0C3" w14:textId="446CA891" w:rsidR="00D25388" w:rsidRPr="00506B28" w:rsidRDefault="00FC3D81" w:rsidP="00D25388">
            <w:pPr>
              <w:pStyle w:val="ListParagraph"/>
              <w:numPr>
                <w:ilvl w:val="0"/>
                <w:numId w:val="39"/>
              </w:numPr>
              <w:rPr>
                <w:rFonts w:ascii="Times New Roman" w:hAnsi="Times New Roman"/>
                <w:sz w:val="24"/>
                <w:szCs w:val="24"/>
              </w:rPr>
            </w:pPr>
            <w:r>
              <w:rPr>
                <w:rFonts w:ascii="Times New Roman" w:hAnsi="Times New Roman"/>
                <w:sz w:val="24"/>
                <w:szCs w:val="24"/>
              </w:rPr>
              <w:t>Menambahkan studi literatur</w:t>
            </w:r>
          </w:p>
          <w:p w14:paraId="5E465468" w14:textId="2C8A1D77" w:rsidR="00D25388" w:rsidRPr="00506B28" w:rsidDel="00B537CA" w:rsidRDefault="00D25388" w:rsidP="00D25388">
            <w:pPr>
              <w:pStyle w:val="ListParagraph"/>
              <w:numPr>
                <w:ilvl w:val="0"/>
                <w:numId w:val="39"/>
              </w:numPr>
              <w:rPr>
                <w:del w:id="29" w:author="Jessie Andika Setiady" w:date="2017-09-11T11:59:00Z"/>
                <w:rFonts w:ascii="Times New Roman" w:hAnsi="Times New Roman"/>
                <w:sz w:val="24"/>
                <w:szCs w:val="24"/>
              </w:rPr>
            </w:pPr>
            <w:del w:id="30" w:author="Jessie Andika Setiady" w:date="2017-09-11T11:59:00Z">
              <w:r w:rsidRPr="00506B28" w:rsidDel="00B537CA">
                <w:rPr>
                  <w:rFonts w:ascii="Times New Roman" w:hAnsi="Times New Roman"/>
                  <w:sz w:val="24"/>
                  <w:szCs w:val="24"/>
                </w:rPr>
                <w:delText>Menambahkan usulan penelitian, yang terdiri dari rancangan / gambaran umum penelitan, rancangan alur kerja penelitian, dan kebaruan serta orisinalitas</w:delText>
              </w:r>
            </w:del>
          </w:p>
          <w:p w14:paraId="65A8E51E" w14:textId="77777777" w:rsidR="00D25388" w:rsidRPr="00506B28" w:rsidRDefault="00D25388" w:rsidP="002500D2">
            <w:pPr>
              <w:rPr>
                <w:rFonts w:ascii="Times New Roman" w:hAnsi="Times New Roman"/>
                <w:sz w:val="24"/>
                <w:szCs w:val="24"/>
              </w:rPr>
            </w:pPr>
          </w:p>
        </w:tc>
      </w:tr>
      <w:tr w:rsidR="00237F7B" w:rsidRPr="00506B28" w14:paraId="5DFA002C" w14:textId="77777777" w:rsidTr="00D25388">
        <w:tc>
          <w:tcPr>
            <w:tcW w:w="814" w:type="dxa"/>
          </w:tcPr>
          <w:p w14:paraId="4278EC8C" w14:textId="5AE58EBF" w:rsidR="00237F7B" w:rsidRPr="00506B28" w:rsidRDefault="00237F7B" w:rsidP="00997910">
            <w:pPr>
              <w:jc w:val="center"/>
              <w:rPr>
                <w:rFonts w:ascii="Times New Roman" w:hAnsi="Times New Roman"/>
                <w:sz w:val="24"/>
                <w:szCs w:val="24"/>
              </w:rPr>
            </w:pPr>
            <w:r>
              <w:rPr>
                <w:rFonts w:ascii="Times New Roman" w:hAnsi="Times New Roman"/>
                <w:sz w:val="24"/>
                <w:szCs w:val="24"/>
              </w:rPr>
              <w:t>0.6</w:t>
            </w:r>
          </w:p>
        </w:tc>
        <w:tc>
          <w:tcPr>
            <w:tcW w:w="1400" w:type="dxa"/>
          </w:tcPr>
          <w:p w14:paraId="341781CA" w14:textId="10D6DD65" w:rsidR="00237F7B" w:rsidRDefault="00237F7B" w:rsidP="002500D2">
            <w:pPr>
              <w:rPr>
                <w:rFonts w:ascii="Times New Roman" w:hAnsi="Times New Roman"/>
                <w:sz w:val="24"/>
                <w:szCs w:val="24"/>
              </w:rPr>
            </w:pPr>
            <w:r>
              <w:rPr>
                <w:rFonts w:ascii="Times New Roman" w:hAnsi="Times New Roman"/>
                <w:sz w:val="24"/>
                <w:szCs w:val="24"/>
              </w:rPr>
              <w:t>18</w:t>
            </w:r>
            <w:r w:rsidRPr="00506B28">
              <w:rPr>
                <w:rFonts w:ascii="Times New Roman" w:hAnsi="Times New Roman"/>
                <w:sz w:val="24"/>
                <w:szCs w:val="24"/>
              </w:rPr>
              <w:t>-09-2017</w:t>
            </w:r>
          </w:p>
        </w:tc>
        <w:tc>
          <w:tcPr>
            <w:tcW w:w="6047" w:type="dxa"/>
          </w:tcPr>
          <w:p w14:paraId="1DF82B3C" w14:textId="77777777" w:rsidR="00237F7B" w:rsidRPr="00D12E04" w:rsidRDefault="00237F7B" w:rsidP="0002612F">
            <w:pPr>
              <w:rPr>
                <w:rFonts w:ascii="Times New Roman" w:hAnsi="Times New Roman"/>
                <w:sz w:val="24"/>
                <w:szCs w:val="24"/>
              </w:rPr>
            </w:pPr>
            <w:r w:rsidRPr="00D12E04">
              <w:rPr>
                <w:rFonts w:ascii="Times New Roman" w:hAnsi="Times New Roman"/>
                <w:sz w:val="24"/>
                <w:szCs w:val="24"/>
              </w:rPr>
              <w:t>Penambahan / perbaikan:</w:t>
            </w:r>
          </w:p>
          <w:p w14:paraId="3A1191B5" w14:textId="3AC0C884" w:rsidR="007C34BB" w:rsidRPr="00D12E04" w:rsidRDefault="008758B0" w:rsidP="00237F7B">
            <w:pPr>
              <w:pStyle w:val="ListParagraph"/>
              <w:numPr>
                <w:ilvl w:val="0"/>
                <w:numId w:val="69"/>
              </w:numPr>
              <w:rPr>
                <w:rFonts w:ascii="Times New Roman" w:hAnsi="Times New Roman"/>
                <w:sz w:val="24"/>
                <w:szCs w:val="24"/>
              </w:rPr>
            </w:pPr>
            <w:r w:rsidRPr="00D12E04">
              <w:rPr>
                <w:rFonts w:ascii="Times New Roman" w:hAnsi="Times New Roman"/>
                <w:sz w:val="24"/>
                <w:szCs w:val="24"/>
              </w:rPr>
              <w:t>Format</w:t>
            </w:r>
            <w:r w:rsidR="007C34BB" w:rsidRPr="00D12E04">
              <w:rPr>
                <w:rFonts w:ascii="Times New Roman" w:hAnsi="Times New Roman"/>
                <w:sz w:val="24"/>
                <w:szCs w:val="24"/>
              </w:rPr>
              <w:t xml:space="preserve"> penulisan referensi menjadi format IEEE</w:t>
            </w:r>
          </w:p>
          <w:p w14:paraId="78659FD4" w14:textId="3D4FD246" w:rsidR="00237F7B" w:rsidRPr="00D12E04" w:rsidRDefault="00043A35" w:rsidP="00237F7B">
            <w:pPr>
              <w:pStyle w:val="ListParagraph"/>
              <w:numPr>
                <w:ilvl w:val="0"/>
                <w:numId w:val="69"/>
              </w:numPr>
              <w:rPr>
                <w:rFonts w:ascii="Times New Roman" w:hAnsi="Times New Roman"/>
                <w:sz w:val="24"/>
                <w:szCs w:val="24"/>
              </w:rPr>
            </w:pPr>
            <w:r w:rsidRPr="00D12E04">
              <w:rPr>
                <w:rFonts w:ascii="Times New Roman" w:hAnsi="Times New Roman"/>
                <w:sz w:val="24"/>
                <w:szCs w:val="24"/>
              </w:rPr>
              <w:t>Penambahan</w:t>
            </w:r>
            <w:r w:rsidR="00237F7B" w:rsidRPr="00D12E04">
              <w:rPr>
                <w:rFonts w:ascii="Times New Roman" w:hAnsi="Times New Roman"/>
                <w:sz w:val="24"/>
                <w:szCs w:val="24"/>
              </w:rPr>
              <w:t xml:space="preserve"> studi literatur mengenai </w:t>
            </w:r>
            <w:r w:rsidR="008C1C37" w:rsidRPr="00D12E04">
              <w:rPr>
                <w:rFonts w:ascii="Times New Roman" w:hAnsi="Times New Roman"/>
                <w:sz w:val="24"/>
                <w:szCs w:val="24"/>
              </w:rPr>
              <w:t>metode-metode</w:t>
            </w:r>
            <w:r w:rsidR="000E08B5" w:rsidRPr="00D12E04">
              <w:rPr>
                <w:rFonts w:ascii="Times New Roman" w:hAnsi="Times New Roman"/>
                <w:sz w:val="24"/>
                <w:szCs w:val="24"/>
              </w:rPr>
              <w:t xml:space="preserve"> dari penelitian</w:t>
            </w:r>
            <w:r w:rsidR="00B705C0" w:rsidRPr="00D12E04">
              <w:rPr>
                <w:rFonts w:ascii="Times New Roman" w:hAnsi="Times New Roman"/>
                <w:sz w:val="24"/>
                <w:szCs w:val="24"/>
              </w:rPr>
              <w:t xml:space="preserve"> sebelumnya</w:t>
            </w:r>
            <w:r w:rsidR="008C1C37" w:rsidRPr="00D12E04">
              <w:rPr>
                <w:rFonts w:ascii="Times New Roman" w:hAnsi="Times New Roman"/>
                <w:sz w:val="24"/>
                <w:szCs w:val="24"/>
              </w:rPr>
              <w:t xml:space="preserve"> yang digunakan untuk verifikasi perangkat lunak</w:t>
            </w:r>
          </w:p>
          <w:p w14:paraId="4AD2AB69" w14:textId="2942E4F7" w:rsidR="00237F7B" w:rsidRPr="00D12E04" w:rsidRDefault="00043A35" w:rsidP="00237F7B">
            <w:pPr>
              <w:pStyle w:val="ListParagraph"/>
              <w:numPr>
                <w:ilvl w:val="0"/>
                <w:numId w:val="69"/>
              </w:numPr>
              <w:rPr>
                <w:rFonts w:ascii="Times New Roman" w:hAnsi="Times New Roman"/>
                <w:sz w:val="24"/>
                <w:szCs w:val="24"/>
              </w:rPr>
            </w:pPr>
            <w:r w:rsidRPr="00D12E04">
              <w:rPr>
                <w:rFonts w:ascii="Times New Roman" w:hAnsi="Times New Roman"/>
                <w:sz w:val="24"/>
                <w:szCs w:val="24"/>
              </w:rPr>
              <w:t>Perbaikan</w:t>
            </w:r>
            <w:r w:rsidR="00237F7B" w:rsidRPr="00D12E04">
              <w:rPr>
                <w:rFonts w:ascii="Times New Roman" w:hAnsi="Times New Roman"/>
                <w:sz w:val="24"/>
                <w:szCs w:val="24"/>
              </w:rPr>
              <w:t xml:space="preserve"> </w:t>
            </w:r>
            <w:r w:rsidR="00725044" w:rsidRPr="00D12E04">
              <w:rPr>
                <w:rFonts w:ascii="Times New Roman" w:hAnsi="Times New Roman"/>
                <w:sz w:val="24"/>
                <w:szCs w:val="24"/>
              </w:rPr>
              <w:t xml:space="preserve">kalimat di bagian </w:t>
            </w:r>
            <w:r w:rsidR="00237F7B" w:rsidRPr="00D12E04">
              <w:rPr>
                <w:rFonts w:ascii="Times New Roman" w:hAnsi="Times New Roman"/>
                <w:sz w:val="24"/>
                <w:szCs w:val="24"/>
              </w:rPr>
              <w:t>rumusan masalah</w:t>
            </w:r>
          </w:p>
          <w:p w14:paraId="43C96A13" w14:textId="2D7F16F9" w:rsidR="00237F7B" w:rsidRPr="00D12E04" w:rsidRDefault="008613EA" w:rsidP="00237F7B">
            <w:pPr>
              <w:pStyle w:val="ListParagraph"/>
              <w:numPr>
                <w:ilvl w:val="0"/>
                <w:numId w:val="69"/>
              </w:numPr>
              <w:rPr>
                <w:rFonts w:ascii="Times New Roman" w:hAnsi="Times New Roman"/>
                <w:sz w:val="24"/>
                <w:szCs w:val="24"/>
              </w:rPr>
            </w:pPr>
            <w:r w:rsidRPr="00D12E04">
              <w:rPr>
                <w:rFonts w:ascii="Times New Roman" w:hAnsi="Times New Roman"/>
                <w:sz w:val="24"/>
                <w:szCs w:val="24"/>
              </w:rPr>
              <w:lastRenderedPageBreak/>
              <w:t xml:space="preserve">Perbaikan </w:t>
            </w:r>
            <w:r w:rsidR="003641F6" w:rsidRPr="00D12E04">
              <w:rPr>
                <w:rFonts w:ascii="Times New Roman" w:hAnsi="Times New Roman"/>
                <w:sz w:val="24"/>
                <w:szCs w:val="24"/>
              </w:rPr>
              <w:t>kalimat di bagian tujuan</w:t>
            </w:r>
          </w:p>
          <w:p w14:paraId="61EFB2E9" w14:textId="62BC527D" w:rsidR="00304968" w:rsidRPr="00D12E04" w:rsidRDefault="008613EA" w:rsidP="00237F7B">
            <w:pPr>
              <w:pStyle w:val="ListParagraph"/>
              <w:numPr>
                <w:ilvl w:val="0"/>
                <w:numId w:val="69"/>
              </w:numPr>
              <w:rPr>
                <w:rFonts w:ascii="Times New Roman" w:hAnsi="Times New Roman"/>
                <w:sz w:val="24"/>
                <w:szCs w:val="24"/>
              </w:rPr>
            </w:pPr>
            <w:r w:rsidRPr="00D12E04">
              <w:rPr>
                <w:rFonts w:ascii="Times New Roman" w:hAnsi="Times New Roman"/>
                <w:sz w:val="24"/>
                <w:szCs w:val="24"/>
              </w:rPr>
              <w:t xml:space="preserve">Perbaikan </w:t>
            </w:r>
            <w:r w:rsidR="00304968" w:rsidRPr="00D12E04">
              <w:rPr>
                <w:rFonts w:ascii="Times New Roman" w:hAnsi="Times New Roman"/>
                <w:sz w:val="24"/>
                <w:szCs w:val="24"/>
              </w:rPr>
              <w:t>metodologi penelitian</w:t>
            </w:r>
          </w:p>
          <w:p w14:paraId="6CCE5CC2" w14:textId="44FF2B97" w:rsidR="00237F7B" w:rsidRPr="00D12E04" w:rsidRDefault="008613EA" w:rsidP="00237F7B">
            <w:pPr>
              <w:pStyle w:val="ListParagraph"/>
              <w:numPr>
                <w:ilvl w:val="0"/>
                <w:numId w:val="69"/>
              </w:numPr>
              <w:rPr>
                <w:rFonts w:ascii="Times New Roman" w:hAnsi="Times New Roman"/>
                <w:sz w:val="24"/>
                <w:szCs w:val="24"/>
              </w:rPr>
            </w:pPr>
            <w:r w:rsidRPr="00D12E04">
              <w:rPr>
                <w:rFonts w:ascii="Times New Roman" w:hAnsi="Times New Roman"/>
                <w:sz w:val="24"/>
                <w:szCs w:val="24"/>
              </w:rPr>
              <w:t xml:space="preserve">Perbaikan </w:t>
            </w:r>
            <w:r w:rsidR="00EE03DE" w:rsidRPr="00D12E04">
              <w:rPr>
                <w:rFonts w:ascii="Times New Roman" w:hAnsi="Times New Roman"/>
                <w:sz w:val="24"/>
                <w:szCs w:val="24"/>
              </w:rPr>
              <w:t>jadwal pengerjaan menjadi 6 bulan</w:t>
            </w:r>
          </w:p>
          <w:p w14:paraId="04DAEE70" w14:textId="197A002E" w:rsidR="00237F7B" w:rsidRPr="00237F7B" w:rsidRDefault="00237F7B" w:rsidP="00237F7B">
            <w:pPr>
              <w:rPr>
                <w:rFonts w:ascii="Times New Roman" w:hAnsi="Times New Roman"/>
                <w:sz w:val="24"/>
                <w:szCs w:val="24"/>
              </w:rPr>
            </w:pPr>
          </w:p>
        </w:tc>
      </w:tr>
      <w:tr w:rsidR="00F96E54" w:rsidRPr="00506B28" w14:paraId="07AFA628" w14:textId="77777777" w:rsidTr="00D25388">
        <w:tc>
          <w:tcPr>
            <w:tcW w:w="814" w:type="dxa"/>
          </w:tcPr>
          <w:p w14:paraId="74A7EC42" w14:textId="78860DCA" w:rsidR="00F96E54" w:rsidRDefault="00F96E54" w:rsidP="00997910">
            <w:pPr>
              <w:jc w:val="center"/>
              <w:rPr>
                <w:rFonts w:ascii="Times New Roman" w:hAnsi="Times New Roman"/>
                <w:sz w:val="24"/>
                <w:szCs w:val="24"/>
              </w:rPr>
            </w:pPr>
            <w:r>
              <w:rPr>
                <w:rFonts w:ascii="Times New Roman" w:hAnsi="Times New Roman"/>
                <w:sz w:val="24"/>
                <w:szCs w:val="24"/>
              </w:rPr>
              <w:lastRenderedPageBreak/>
              <w:t>0.7</w:t>
            </w:r>
          </w:p>
        </w:tc>
        <w:tc>
          <w:tcPr>
            <w:tcW w:w="1400" w:type="dxa"/>
          </w:tcPr>
          <w:p w14:paraId="691F9F34" w14:textId="5352806E" w:rsidR="00F96E54" w:rsidRDefault="00BB27E1" w:rsidP="002500D2">
            <w:pPr>
              <w:rPr>
                <w:rFonts w:ascii="Times New Roman" w:hAnsi="Times New Roman"/>
                <w:sz w:val="24"/>
                <w:szCs w:val="24"/>
              </w:rPr>
            </w:pPr>
            <w:r>
              <w:rPr>
                <w:rFonts w:ascii="Times New Roman" w:hAnsi="Times New Roman"/>
                <w:sz w:val="24"/>
                <w:szCs w:val="24"/>
              </w:rPr>
              <w:t>03-10</w:t>
            </w:r>
            <w:r w:rsidR="00F96E54">
              <w:rPr>
                <w:rFonts w:ascii="Times New Roman" w:hAnsi="Times New Roman"/>
                <w:sz w:val="24"/>
                <w:szCs w:val="24"/>
              </w:rPr>
              <w:t>-2017</w:t>
            </w:r>
          </w:p>
        </w:tc>
        <w:tc>
          <w:tcPr>
            <w:tcW w:w="6047" w:type="dxa"/>
          </w:tcPr>
          <w:p w14:paraId="4F6D7A40" w14:textId="7C781F7D" w:rsidR="00F96E54" w:rsidRDefault="00F703A8" w:rsidP="00F96E54">
            <w:pPr>
              <w:pStyle w:val="ListParagraph"/>
              <w:numPr>
                <w:ilvl w:val="0"/>
                <w:numId w:val="74"/>
              </w:numPr>
              <w:rPr>
                <w:rFonts w:ascii="Times New Roman" w:hAnsi="Times New Roman"/>
                <w:sz w:val="24"/>
                <w:szCs w:val="24"/>
              </w:rPr>
            </w:pPr>
            <w:r>
              <w:rPr>
                <w:rFonts w:ascii="Times New Roman" w:hAnsi="Times New Roman"/>
                <w:sz w:val="24"/>
                <w:szCs w:val="24"/>
              </w:rPr>
              <w:t xml:space="preserve">Perbaikan latar belakang, </w:t>
            </w:r>
          </w:p>
          <w:p w14:paraId="1396EF6B" w14:textId="08193A3F" w:rsidR="000F4EB4" w:rsidRDefault="000F4EB4" w:rsidP="00F96E54">
            <w:pPr>
              <w:pStyle w:val="ListParagraph"/>
              <w:numPr>
                <w:ilvl w:val="0"/>
                <w:numId w:val="74"/>
              </w:numPr>
              <w:rPr>
                <w:rFonts w:ascii="Times New Roman" w:hAnsi="Times New Roman"/>
                <w:sz w:val="24"/>
                <w:szCs w:val="24"/>
              </w:rPr>
            </w:pPr>
            <w:r>
              <w:rPr>
                <w:rFonts w:ascii="Times New Roman" w:hAnsi="Times New Roman"/>
                <w:sz w:val="24"/>
                <w:szCs w:val="24"/>
              </w:rPr>
              <w:t xml:space="preserve">Perbaikan </w:t>
            </w:r>
            <w:r w:rsidR="00077115">
              <w:rPr>
                <w:rFonts w:ascii="Times New Roman" w:hAnsi="Times New Roman"/>
                <w:sz w:val="24"/>
                <w:szCs w:val="24"/>
              </w:rPr>
              <w:t>bagian rumusan masalah dan tujuan</w:t>
            </w:r>
          </w:p>
          <w:p w14:paraId="4ADC3B88" w14:textId="49C14F3F" w:rsidR="00077115" w:rsidRDefault="000716D7" w:rsidP="00F96E54">
            <w:pPr>
              <w:pStyle w:val="ListParagraph"/>
              <w:numPr>
                <w:ilvl w:val="0"/>
                <w:numId w:val="74"/>
              </w:numPr>
              <w:rPr>
                <w:rFonts w:ascii="Times New Roman" w:hAnsi="Times New Roman"/>
                <w:sz w:val="24"/>
                <w:szCs w:val="24"/>
              </w:rPr>
            </w:pPr>
            <w:r>
              <w:rPr>
                <w:rFonts w:ascii="Times New Roman" w:hAnsi="Times New Roman"/>
                <w:sz w:val="24"/>
                <w:szCs w:val="24"/>
              </w:rPr>
              <w:t xml:space="preserve">Penambahan </w:t>
            </w:r>
            <w:r w:rsidR="00AB27C7">
              <w:rPr>
                <w:rFonts w:ascii="Times New Roman" w:hAnsi="Times New Roman"/>
                <w:sz w:val="24"/>
                <w:szCs w:val="24"/>
              </w:rPr>
              <w:t>rincian alur</w:t>
            </w:r>
            <w:r>
              <w:rPr>
                <w:rFonts w:ascii="Times New Roman" w:hAnsi="Times New Roman"/>
                <w:sz w:val="24"/>
                <w:szCs w:val="24"/>
              </w:rPr>
              <w:t xml:space="preserve"> metodologi penelitian</w:t>
            </w:r>
          </w:p>
          <w:p w14:paraId="70EDAF4F" w14:textId="696B5C1D" w:rsidR="00A246B8" w:rsidRDefault="00A246B8" w:rsidP="00F96E54">
            <w:pPr>
              <w:pStyle w:val="ListParagraph"/>
              <w:numPr>
                <w:ilvl w:val="0"/>
                <w:numId w:val="74"/>
              </w:numPr>
              <w:rPr>
                <w:rFonts w:ascii="Times New Roman" w:hAnsi="Times New Roman"/>
                <w:sz w:val="24"/>
                <w:szCs w:val="24"/>
              </w:rPr>
            </w:pPr>
            <w:r w:rsidRPr="00D12E04">
              <w:rPr>
                <w:rFonts w:ascii="Times New Roman" w:hAnsi="Times New Roman"/>
                <w:sz w:val="24"/>
                <w:szCs w:val="24"/>
              </w:rPr>
              <w:t>Perbaikan jadwal pengerjaan</w:t>
            </w:r>
          </w:p>
          <w:p w14:paraId="7D2B7836" w14:textId="595230B0" w:rsidR="00F96E54" w:rsidRPr="00F96E54" w:rsidRDefault="00F96E54" w:rsidP="007525B4">
            <w:pPr>
              <w:pStyle w:val="ListParagraph"/>
              <w:rPr>
                <w:rFonts w:ascii="Times New Roman" w:hAnsi="Times New Roman"/>
                <w:sz w:val="24"/>
                <w:szCs w:val="24"/>
              </w:rPr>
            </w:pPr>
          </w:p>
        </w:tc>
      </w:tr>
      <w:tr w:rsidR="00EA664E" w:rsidRPr="00506B28" w14:paraId="42A39BAF" w14:textId="77777777" w:rsidTr="00D25388">
        <w:tc>
          <w:tcPr>
            <w:tcW w:w="814" w:type="dxa"/>
          </w:tcPr>
          <w:p w14:paraId="2C89E4BA" w14:textId="19986497" w:rsidR="00EA664E" w:rsidRDefault="00EA664E" w:rsidP="00997910">
            <w:pPr>
              <w:jc w:val="center"/>
              <w:rPr>
                <w:rFonts w:ascii="Times New Roman" w:hAnsi="Times New Roman"/>
                <w:sz w:val="24"/>
                <w:szCs w:val="24"/>
              </w:rPr>
            </w:pPr>
            <w:r>
              <w:rPr>
                <w:rFonts w:ascii="Times New Roman" w:hAnsi="Times New Roman"/>
                <w:sz w:val="24"/>
                <w:szCs w:val="24"/>
              </w:rPr>
              <w:t>0.8</w:t>
            </w:r>
          </w:p>
        </w:tc>
        <w:tc>
          <w:tcPr>
            <w:tcW w:w="1400" w:type="dxa"/>
          </w:tcPr>
          <w:p w14:paraId="411880D2" w14:textId="0657AA6F" w:rsidR="00EA664E" w:rsidRDefault="00EA664E" w:rsidP="002500D2">
            <w:pPr>
              <w:rPr>
                <w:rFonts w:ascii="Times New Roman" w:hAnsi="Times New Roman"/>
                <w:sz w:val="24"/>
                <w:szCs w:val="24"/>
              </w:rPr>
            </w:pPr>
            <w:r>
              <w:rPr>
                <w:rFonts w:ascii="Times New Roman" w:hAnsi="Times New Roman"/>
                <w:sz w:val="24"/>
                <w:szCs w:val="24"/>
              </w:rPr>
              <w:t>05-10-2017</w:t>
            </w:r>
          </w:p>
        </w:tc>
        <w:tc>
          <w:tcPr>
            <w:tcW w:w="6047" w:type="dxa"/>
          </w:tcPr>
          <w:p w14:paraId="4BA90EEA" w14:textId="77777777" w:rsidR="00EA664E" w:rsidRDefault="00642CA7" w:rsidP="00126459">
            <w:pPr>
              <w:pStyle w:val="ListParagraph"/>
              <w:numPr>
                <w:ilvl w:val="0"/>
                <w:numId w:val="82"/>
              </w:numPr>
              <w:rPr>
                <w:rFonts w:ascii="Times New Roman" w:hAnsi="Times New Roman"/>
                <w:sz w:val="24"/>
                <w:szCs w:val="24"/>
              </w:rPr>
            </w:pPr>
            <w:r>
              <w:rPr>
                <w:rFonts w:ascii="Times New Roman" w:hAnsi="Times New Roman"/>
                <w:sz w:val="24"/>
                <w:szCs w:val="24"/>
              </w:rPr>
              <w:t>Perbaikan formulasi rumusan masalah</w:t>
            </w:r>
          </w:p>
          <w:p w14:paraId="11F9DFBC" w14:textId="049EB706" w:rsidR="00642CA7" w:rsidRDefault="001442DE" w:rsidP="00126459">
            <w:pPr>
              <w:pStyle w:val="ListParagraph"/>
              <w:numPr>
                <w:ilvl w:val="0"/>
                <w:numId w:val="82"/>
              </w:numPr>
              <w:rPr>
                <w:rFonts w:ascii="Times New Roman" w:hAnsi="Times New Roman"/>
                <w:sz w:val="24"/>
                <w:szCs w:val="24"/>
              </w:rPr>
            </w:pPr>
            <w:r>
              <w:rPr>
                <w:rFonts w:ascii="Times New Roman" w:hAnsi="Times New Roman"/>
                <w:sz w:val="24"/>
                <w:szCs w:val="24"/>
              </w:rPr>
              <w:t>Perubahan</w:t>
            </w:r>
            <w:r w:rsidR="00193F2E">
              <w:rPr>
                <w:rFonts w:ascii="Times New Roman" w:hAnsi="Times New Roman"/>
                <w:sz w:val="24"/>
                <w:szCs w:val="24"/>
              </w:rPr>
              <w:t xml:space="preserve"> bagian</w:t>
            </w:r>
            <w:r w:rsidR="00D75725">
              <w:rPr>
                <w:rFonts w:ascii="Times New Roman" w:hAnsi="Times New Roman"/>
                <w:sz w:val="24"/>
                <w:szCs w:val="24"/>
              </w:rPr>
              <w:t xml:space="preserve"> </w:t>
            </w:r>
            <w:r w:rsidR="008942E0">
              <w:rPr>
                <w:rFonts w:ascii="Times New Roman" w:hAnsi="Times New Roman"/>
                <w:sz w:val="24"/>
                <w:szCs w:val="24"/>
              </w:rPr>
              <w:t>metodologi penelitian</w:t>
            </w:r>
            <w:r w:rsidR="000D28A3">
              <w:rPr>
                <w:rFonts w:ascii="Times New Roman" w:hAnsi="Times New Roman"/>
                <w:sz w:val="24"/>
                <w:szCs w:val="24"/>
              </w:rPr>
              <w:t xml:space="preserve"> menjadi </w:t>
            </w:r>
            <w:r w:rsidR="00E20D9C">
              <w:rPr>
                <w:rFonts w:ascii="Times New Roman" w:hAnsi="Times New Roman"/>
                <w:sz w:val="24"/>
                <w:szCs w:val="24"/>
              </w:rPr>
              <w:t xml:space="preserve">studi </w:t>
            </w:r>
            <w:r w:rsidR="004137C8">
              <w:rPr>
                <w:rFonts w:ascii="Times New Roman" w:hAnsi="Times New Roman"/>
                <w:sz w:val="24"/>
                <w:szCs w:val="24"/>
              </w:rPr>
              <w:t xml:space="preserve">literatur, </w:t>
            </w:r>
            <w:r w:rsidR="00245C4B">
              <w:rPr>
                <w:rFonts w:ascii="Times New Roman" w:hAnsi="Times New Roman"/>
                <w:sz w:val="24"/>
                <w:szCs w:val="24"/>
              </w:rPr>
              <w:t xml:space="preserve">analisis permasalahan, </w:t>
            </w:r>
            <w:r w:rsidR="0070543A">
              <w:rPr>
                <w:rFonts w:ascii="Times New Roman" w:hAnsi="Times New Roman"/>
                <w:sz w:val="24"/>
                <w:szCs w:val="24"/>
              </w:rPr>
              <w:t>pengembangan kakas, eksperimen, dan penarikan kesimpulan</w:t>
            </w:r>
          </w:p>
          <w:p w14:paraId="5395201E" w14:textId="77777777" w:rsidR="00193F2E" w:rsidRDefault="00065638" w:rsidP="00126459">
            <w:pPr>
              <w:pStyle w:val="ListParagraph"/>
              <w:numPr>
                <w:ilvl w:val="0"/>
                <w:numId w:val="82"/>
              </w:numPr>
              <w:rPr>
                <w:rFonts w:ascii="Times New Roman" w:hAnsi="Times New Roman"/>
                <w:sz w:val="24"/>
                <w:szCs w:val="24"/>
              </w:rPr>
            </w:pPr>
            <w:r>
              <w:rPr>
                <w:rFonts w:ascii="Times New Roman" w:hAnsi="Times New Roman"/>
                <w:sz w:val="24"/>
                <w:szCs w:val="24"/>
              </w:rPr>
              <w:t xml:space="preserve">Penambahan </w:t>
            </w:r>
            <w:r w:rsidRPr="00065638">
              <w:rPr>
                <w:rFonts w:ascii="Times New Roman" w:hAnsi="Times New Roman"/>
                <w:i/>
                <w:sz w:val="24"/>
                <w:szCs w:val="24"/>
              </w:rPr>
              <w:t>workflow</w:t>
            </w:r>
            <w:r>
              <w:rPr>
                <w:rFonts w:ascii="Times New Roman" w:hAnsi="Times New Roman"/>
                <w:sz w:val="24"/>
                <w:szCs w:val="24"/>
              </w:rPr>
              <w:t xml:space="preserve"> usulan penelitian pada lampiran</w:t>
            </w:r>
          </w:p>
          <w:p w14:paraId="6412DC8B" w14:textId="60FC8C09" w:rsidR="00065638" w:rsidRPr="00126459" w:rsidRDefault="00065638" w:rsidP="00F33ED6">
            <w:pPr>
              <w:pStyle w:val="ListParagraph"/>
              <w:rPr>
                <w:rFonts w:ascii="Times New Roman" w:hAnsi="Times New Roman"/>
                <w:sz w:val="24"/>
                <w:szCs w:val="24"/>
              </w:rPr>
            </w:pPr>
          </w:p>
        </w:tc>
      </w:tr>
      <w:tr w:rsidR="0093464B" w:rsidRPr="00506B28" w14:paraId="230B7544" w14:textId="77777777" w:rsidTr="00D25388">
        <w:tc>
          <w:tcPr>
            <w:tcW w:w="814" w:type="dxa"/>
          </w:tcPr>
          <w:p w14:paraId="308038D5" w14:textId="300009FD" w:rsidR="0093464B" w:rsidRDefault="004D7561" w:rsidP="00997910">
            <w:pPr>
              <w:jc w:val="center"/>
              <w:rPr>
                <w:rFonts w:ascii="Times New Roman" w:hAnsi="Times New Roman"/>
                <w:sz w:val="24"/>
                <w:szCs w:val="24"/>
              </w:rPr>
            </w:pPr>
            <w:r>
              <w:rPr>
                <w:rFonts w:ascii="Times New Roman" w:hAnsi="Times New Roman"/>
                <w:sz w:val="24"/>
                <w:szCs w:val="24"/>
              </w:rPr>
              <w:t>0.</w:t>
            </w:r>
            <w:r w:rsidR="00730D8F">
              <w:rPr>
                <w:rFonts w:ascii="Times New Roman" w:hAnsi="Times New Roman"/>
                <w:sz w:val="24"/>
                <w:szCs w:val="24"/>
              </w:rPr>
              <w:t>9</w:t>
            </w:r>
          </w:p>
        </w:tc>
        <w:tc>
          <w:tcPr>
            <w:tcW w:w="1400" w:type="dxa"/>
          </w:tcPr>
          <w:p w14:paraId="42111C3E" w14:textId="794F5811" w:rsidR="0093464B" w:rsidRDefault="004D7561" w:rsidP="002500D2">
            <w:pPr>
              <w:rPr>
                <w:rFonts w:ascii="Times New Roman" w:hAnsi="Times New Roman"/>
                <w:sz w:val="24"/>
                <w:szCs w:val="24"/>
              </w:rPr>
            </w:pPr>
            <w:r>
              <w:rPr>
                <w:rFonts w:ascii="Times New Roman" w:hAnsi="Times New Roman"/>
                <w:sz w:val="24"/>
                <w:szCs w:val="24"/>
              </w:rPr>
              <w:t>04-11-2017</w:t>
            </w:r>
          </w:p>
        </w:tc>
        <w:tc>
          <w:tcPr>
            <w:tcW w:w="6047" w:type="dxa"/>
          </w:tcPr>
          <w:p w14:paraId="49BC0233" w14:textId="4CAD4999" w:rsidR="006E7679" w:rsidRDefault="006E7679" w:rsidP="000B7FD4">
            <w:pPr>
              <w:pStyle w:val="ListParagraph"/>
              <w:numPr>
                <w:ilvl w:val="0"/>
                <w:numId w:val="84"/>
              </w:numPr>
              <w:rPr>
                <w:rFonts w:ascii="Times New Roman" w:hAnsi="Times New Roman"/>
                <w:sz w:val="24"/>
                <w:szCs w:val="24"/>
              </w:rPr>
            </w:pPr>
            <w:r>
              <w:rPr>
                <w:rFonts w:ascii="Times New Roman" w:hAnsi="Times New Roman"/>
                <w:sz w:val="24"/>
                <w:szCs w:val="24"/>
              </w:rPr>
              <w:t>Perbaikan judul</w:t>
            </w:r>
          </w:p>
          <w:p w14:paraId="1D0750FF" w14:textId="77777777" w:rsidR="00C95D38" w:rsidRDefault="005F3240" w:rsidP="000B7FD4">
            <w:pPr>
              <w:pStyle w:val="ListParagraph"/>
              <w:numPr>
                <w:ilvl w:val="0"/>
                <w:numId w:val="84"/>
              </w:numPr>
              <w:rPr>
                <w:rFonts w:ascii="Times New Roman" w:hAnsi="Times New Roman"/>
                <w:sz w:val="24"/>
                <w:szCs w:val="24"/>
              </w:rPr>
            </w:pPr>
            <w:r>
              <w:rPr>
                <w:rFonts w:ascii="Times New Roman" w:hAnsi="Times New Roman"/>
                <w:sz w:val="24"/>
                <w:szCs w:val="24"/>
              </w:rPr>
              <w:t>Pe</w:t>
            </w:r>
            <w:r w:rsidR="00C95D38">
              <w:rPr>
                <w:rFonts w:ascii="Times New Roman" w:hAnsi="Times New Roman"/>
                <w:sz w:val="24"/>
                <w:szCs w:val="24"/>
              </w:rPr>
              <w:t>rbaikan bagian latar belakang:</w:t>
            </w:r>
          </w:p>
          <w:p w14:paraId="4DCC1788" w14:textId="620424F5" w:rsidR="0093464B" w:rsidRDefault="00430263" w:rsidP="00C95D38">
            <w:pPr>
              <w:pStyle w:val="ListParagraph"/>
              <w:numPr>
                <w:ilvl w:val="0"/>
                <w:numId w:val="85"/>
              </w:numPr>
              <w:rPr>
                <w:rFonts w:ascii="Times New Roman" w:hAnsi="Times New Roman"/>
                <w:sz w:val="24"/>
                <w:szCs w:val="24"/>
              </w:rPr>
            </w:pPr>
            <w:r>
              <w:rPr>
                <w:rFonts w:ascii="Times New Roman" w:hAnsi="Times New Roman"/>
                <w:sz w:val="24"/>
                <w:szCs w:val="24"/>
              </w:rPr>
              <w:t>M</w:t>
            </w:r>
            <w:r w:rsidR="004672DF">
              <w:rPr>
                <w:rFonts w:ascii="Times New Roman" w:hAnsi="Times New Roman"/>
                <w:sz w:val="24"/>
                <w:szCs w:val="24"/>
              </w:rPr>
              <w:t>enambah</w:t>
            </w:r>
            <w:r w:rsidR="00117644">
              <w:rPr>
                <w:rFonts w:ascii="Times New Roman" w:hAnsi="Times New Roman"/>
                <w:sz w:val="24"/>
                <w:szCs w:val="24"/>
              </w:rPr>
              <w:t>kan</w:t>
            </w:r>
            <w:r w:rsidR="004672DF">
              <w:rPr>
                <w:rFonts w:ascii="Times New Roman" w:hAnsi="Times New Roman"/>
                <w:sz w:val="24"/>
                <w:szCs w:val="24"/>
              </w:rPr>
              <w:t xml:space="preserve"> </w:t>
            </w:r>
            <w:r w:rsidR="00EF6E8A">
              <w:rPr>
                <w:rFonts w:ascii="Times New Roman" w:hAnsi="Times New Roman"/>
                <w:sz w:val="24"/>
                <w:szCs w:val="24"/>
              </w:rPr>
              <w:t>referensi term verifikasi dan validasi dari IEEE</w:t>
            </w:r>
            <w:r w:rsidR="00B33727">
              <w:rPr>
                <w:rFonts w:ascii="Times New Roman" w:hAnsi="Times New Roman"/>
                <w:sz w:val="24"/>
                <w:szCs w:val="24"/>
              </w:rPr>
              <w:t xml:space="preserve"> (paragraf 2)</w:t>
            </w:r>
          </w:p>
          <w:p w14:paraId="0B6B0932" w14:textId="77777777" w:rsidR="00754169" w:rsidRDefault="00754169" w:rsidP="00C95D38">
            <w:pPr>
              <w:pStyle w:val="ListParagraph"/>
              <w:numPr>
                <w:ilvl w:val="0"/>
                <w:numId w:val="85"/>
              </w:numPr>
              <w:rPr>
                <w:rFonts w:ascii="Times New Roman" w:hAnsi="Times New Roman"/>
                <w:sz w:val="24"/>
                <w:szCs w:val="24"/>
              </w:rPr>
            </w:pPr>
          </w:p>
          <w:p w14:paraId="518C0BAF" w14:textId="7481D964" w:rsidR="00EF6E8A" w:rsidRPr="00C95D38" w:rsidRDefault="00EF6E8A" w:rsidP="00C95D38">
            <w:pPr>
              <w:pStyle w:val="ListParagraph"/>
              <w:numPr>
                <w:ilvl w:val="0"/>
                <w:numId w:val="84"/>
              </w:numPr>
              <w:rPr>
                <w:rFonts w:ascii="Times New Roman" w:hAnsi="Times New Roman"/>
                <w:sz w:val="24"/>
                <w:szCs w:val="24"/>
              </w:rPr>
            </w:pPr>
            <w:r w:rsidRPr="00C95D38">
              <w:rPr>
                <w:rFonts w:ascii="Times New Roman" w:hAnsi="Times New Roman"/>
                <w:sz w:val="24"/>
                <w:szCs w:val="24"/>
              </w:rPr>
              <w:t xml:space="preserve">Perbaikan bagian rumusan </w:t>
            </w:r>
            <w:r w:rsidR="009B3884">
              <w:rPr>
                <w:rFonts w:ascii="Times New Roman" w:hAnsi="Times New Roman"/>
                <w:sz w:val="24"/>
                <w:szCs w:val="24"/>
              </w:rPr>
              <w:t>masalah</w:t>
            </w:r>
            <w:r w:rsidRPr="00C95D38">
              <w:rPr>
                <w:rFonts w:ascii="Times New Roman" w:hAnsi="Times New Roman"/>
                <w:sz w:val="24"/>
                <w:szCs w:val="24"/>
              </w:rPr>
              <w:t xml:space="preserve"> dan tujuan</w:t>
            </w:r>
          </w:p>
          <w:p w14:paraId="646DE71A" w14:textId="269ABF46" w:rsidR="00EF6E8A" w:rsidRPr="000B7FD4" w:rsidRDefault="00EA1F73" w:rsidP="00C95D38">
            <w:pPr>
              <w:pStyle w:val="ListParagraph"/>
              <w:numPr>
                <w:ilvl w:val="0"/>
                <w:numId w:val="84"/>
              </w:numPr>
              <w:rPr>
                <w:rFonts w:ascii="Times New Roman" w:hAnsi="Times New Roman"/>
                <w:sz w:val="24"/>
                <w:szCs w:val="24"/>
              </w:rPr>
            </w:pPr>
            <w:r>
              <w:rPr>
                <w:rFonts w:ascii="Times New Roman" w:hAnsi="Times New Roman"/>
                <w:sz w:val="24"/>
                <w:szCs w:val="24"/>
              </w:rPr>
              <w:t>Memperjelas</w:t>
            </w:r>
            <w:r w:rsidR="002671C9">
              <w:rPr>
                <w:rFonts w:ascii="Times New Roman" w:hAnsi="Times New Roman"/>
                <w:sz w:val="24"/>
                <w:szCs w:val="24"/>
              </w:rPr>
              <w:t xml:space="preserve"> bagian cakupan</w:t>
            </w:r>
            <w:r w:rsidR="001D4C59">
              <w:rPr>
                <w:rFonts w:ascii="Times New Roman" w:hAnsi="Times New Roman"/>
                <w:sz w:val="24"/>
                <w:szCs w:val="24"/>
              </w:rPr>
              <w:t xml:space="preserve"> (</w:t>
            </w:r>
            <w:r w:rsidR="00066748">
              <w:rPr>
                <w:rFonts w:ascii="Times New Roman" w:hAnsi="Times New Roman"/>
                <w:sz w:val="24"/>
                <w:szCs w:val="24"/>
              </w:rPr>
              <w:t>pembangkitan, ekstraksi, BDD</w:t>
            </w:r>
            <w:r w:rsidR="001D4C59">
              <w:rPr>
                <w:rFonts w:ascii="Times New Roman" w:hAnsi="Times New Roman"/>
                <w:sz w:val="24"/>
                <w:szCs w:val="24"/>
              </w:rPr>
              <w:t>)</w:t>
            </w:r>
            <w:r w:rsidR="002671C9">
              <w:rPr>
                <w:rFonts w:ascii="Times New Roman" w:hAnsi="Times New Roman"/>
                <w:sz w:val="24"/>
                <w:szCs w:val="24"/>
              </w:rPr>
              <w:t xml:space="preserve"> dan batasan penelitian</w:t>
            </w:r>
            <w:r w:rsidR="000D2873">
              <w:rPr>
                <w:rFonts w:ascii="Times New Roman" w:hAnsi="Times New Roman"/>
                <w:sz w:val="24"/>
                <w:szCs w:val="24"/>
              </w:rPr>
              <w:t xml:space="preserve"> (kompleksitas perangkat lunak, </w:t>
            </w:r>
            <w:r w:rsidR="000D2873" w:rsidRPr="00F57CD4">
              <w:rPr>
                <w:rFonts w:ascii="Times New Roman" w:hAnsi="Times New Roman"/>
                <w:i/>
                <w:sz w:val="24"/>
                <w:szCs w:val="24"/>
              </w:rPr>
              <w:t>source code</w:t>
            </w:r>
            <w:r w:rsidR="000D2873">
              <w:rPr>
                <w:rFonts w:ascii="Times New Roman" w:hAnsi="Times New Roman"/>
                <w:sz w:val="24"/>
                <w:szCs w:val="24"/>
              </w:rPr>
              <w:t xml:space="preserve"> yang </w:t>
            </w:r>
            <w:r w:rsidR="001574FE">
              <w:rPr>
                <w:rFonts w:ascii="Times New Roman" w:hAnsi="Times New Roman"/>
                <w:sz w:val="24"/>
                <w:szCs w:val="24"/>
              </w:rPr>
              <w:t>diverifikasi/</w:t>
            </w:r>
            <w:r w:rsidR="000D2873">
              <w:rPr>
                <w:rFonts w:ascii="Times New Roman" w:hAnsi="Times New Roman"/>
                <w:sz w:val="24"/>
                <w:szCs w:val="24"/>
              </w:rPr>
              <w:t>d</w:t>
            </w:r>
            <w:r w:rsidR="001574FE">
              <w:rPr>
                <w:rFonts w:ascii="Times New Roman" w:hAnsi="Times New Roman"/>
                <w:sz w:val="24"/>
                <w:szCs w:val="24"/>
              </w:rPr>
              <w:t>iuji</w:t>
            </w:r>
            <w:r w:rsidR="000D2873">
              <w:rPr>
                <w:rFonts w:ascii="Times New Roman" w:hAnsi="Times New Roman"/>
                <w:sz w:val="24"/>
                <w:szCs w:val="24"/>
              </w:rPr>
              <w:t>, tahap</w:t>
            </w:r>
            <w:r w:rsidR="009F3E2B">
              <w:rPr>
                <w:rFonts w:ascii="Times New Roman" w:hAnsi="Times New Roman"/>
                <w:sz w:val="24"/>
                <w:szCs w:val="24"/>
              </w:rPr>
              <w:t xml:space="preserve"> perangkat lunak</w:t>
            </w:r>
            <w:r w:rsidR="000D2873">
              <w:rPr>
                <w:rFonts w:ascii="Times New Roman" w:hAnsi="Times New Roman"/>
                <w:sz w:val="24"/>
                <w:szCs w:val="24"/>
              </w:rPr>
              <w:t xml:space="preserve"> </w:t>
            </w:r>
            <w:r w:rsidR="00E775E2">
              <w:rPr>
                <w:rFonts w:ascii="Times New Roman" w:hAnsi="Times New Roman"/>
                <w:sz w:val="24"/>
                <w:szCs w:val="24"/>
              </w:rPr>
              <w:t>pengembangan/peme</w:t>
            </w:r>
            <w:r w:rsidR="002A0CE7">
              <w:rPr>
                <w:rFonts w:ascii="Times New Roman" w:hAnsi="Times New Roman"/>
                <w:sz w:val="24"/>
                <w:szCs w:val="24"/>
              </w:rPr>
              <w:t>liharaan</w:t>
            </w:r>
            <w:r w:rsidR="000D2873">
              <w:rPr>
                <w:rFonts w:ascii="Times New Roman" w:hAnsi="Times New Roman"/>
                <w:sz w:val="24"/>
                <w:szCs w:val="24"/>
              </w:rPr>
              <w:t>)</w:t>
            </w:r>
          </w:p>
          <w:p w14:paraId="257560B3" w14:textId="6B1176D6" w:rsidR="000B7FD4" w:rsidRPr="000B7FD4" w:rsidRDefault="000B7FD4" w:rsidP="000B7FD4">
            <w:pPr>
              <w:rPr>
                <w:rFonts w:ascii="Times New Roman" w:hAnsi="Times New Roman"/>
                <w:sz w:val="24"/>
                <w:szCs w:val="24"/>
              </w:rPr>
            </w:pPr>
          </w:p>
        </w:tc>
      </w:tr>
    </w:tbl>
    <w:p w14:paraId="4B44D899" w14:textId="3CBAFEE9" w:rsidR="002500D2" w:rsidRPr="00506B28" w:rsidRDefault="002500D2" w:rsidP="002500D2">
      <w:pPr>
        <w:rPr>
          <w:rFonts w:ascii="Times New Roman" w:hAnsi="Times New Roman"/>
        </w:rPr>
      </w:pPr>
    </w:p>
    <w:p w14:paraId="1B8B3E70" w14:textId="77777777" w:rsidR="00B6167D" w:rsidRPr="00506B28" w:rsidRDefault="00B6167D">
      <w:pPr>
        <w:spacing w:before="0"/>
        <w:rPr>
          <w:rFonts w:ascii="Times New Roman" w:hAnsi="Times New Roman"/>
          <w:b/>
          <w:sz w:val="24"/>
          <w:szCs w:val="24"/>
        </w:rPr>
      </w:pPr>
      <w:r w:rsidRPr="00506B28">
        <w:rPr>
          <w:rFonts w:ascii="Times New Roman" w:hAnsi="Times New Roman"/>
        </w:rPr>
        <w:br w:type="page"/>
      </w:r>
    </w:p>
    <w:p w14:paraId="743EFB5E" w14:textId="4736C75E" w:rsidR="00AF05D5" w:rsidRPr="00244409" w:rsidRDefault="001A6A98">
      <w:pPr>
        <w:pStyle w:val="Heading1"/>
        <w:numPr>
          <w:ilvl w:val="0"/>
          <w:numId w:val="0"/>
        </w:numPr>
        <w:pPrChange w:id="31" w:author="Jessie Andika Setiady" w:date="2017-09-11T12:00:00Z">
          <w:pPr>
            <w:pStyle w:val="Heading1"/>
          </w:pPr>
        </w:pPrChange>
      </w:pPr>
      <w:bookmarkStart w:id="32" w:name="_Toc494952741"/>
      <w:r w:rsidRPr="00506B28">
        <w:lastRenderedPageBreak/>
        <w:t>DAFTAR ISI</w:t>
      </w:r>
      <w:bookmarkEnd w:id="32"/>
    </w:p>
    <w:p w14:paraId="2F3E33AB" w14:textId="77777777" w:rsidR="00AF05D5" w:rsidRPr="00A71015" w:rsidRDefault="00AF05D5">
      <w:pPr>
        <w:pStyle w:val="Heading1"/>
        <w:numPr>
          <w:ilvl w:val="0"/>
          <w:numId w:val="0"/>
        </w:numPr>
        <w:jc w:val="left"/>
        <w:rPr>
          <w:sz w:val="2"/>
          <w:szCs w:val="2"/>
        </w:rPr>
        <w:pPrChange w:id="33" w:author="Jessie Andika Setiady" w:date="2017-09-11T12:00:00Z">
          <w:pPr>
            <w:pStyle w:val="Heading1"/>
          </w:pPr>
        </w:pPrChange>
      </w:pPr>
    </w:p>
    <w:sdt>
      <w:sdtPr>
        <w:rPr>
          <w:rFonts w:ascii="Times New Roman" w:hAnsi="Times New Roman"/>
          <w:sz w:val="24"/>
          <w:szCs w:val="24"/>
        </w:rPr>
        <w:id w:val="726095826"/>
        <w:docPartObj>
          <w:docPartGallery w:val="Table of Contents"/>
          <w:docPartUnique/>
        </w:docPartObj>
      </w:sdtPr>
      <w:sdtContent>
        <w:p w14:paraId="0050FDF8" w14:textId="7BA3727D" w:rsidR="00D52CAB" w:rsidRPr="00A71015" w:rsidRDefault="00D52CAB" w:rsidP="00FC36FF">
          <w:pPr>
            <w:tabs>
              <w:tab w:val="left" w:pos="709"/>
            </w:tabs>
            <w:rPr>
              <w:rFonts w:ascii="Times New Roman" w:hAnsi="Times New Roman"/>
              <w:sz w:val="2"/>
              <w:szCs w:val="2"/>
            </w:rPr>
          </w:pPr>
        </w:p>
        <w:p w14:paraId="5EEA6E60" w14:textId="77777777" w:rsidR="00CE7705" w:rsidRPr="00CE7705" w:rsidRDefault="009118A2">
          <w:pPr>
            <w:pStyle w:val="TOC1"/>
            <w:tabs>
              <w:tab w:val="right" w:leader="dot" w:pos="8261"/>
            </w:tabs>
            <w:rPr>
              <w:rFonts w:ascii="Times New Roman" w:eastAsiaTheme="minorEastAsia" w:hAnsi="Times New Roman"/>
              <w:noProof/>
              <w:sz w:val="24"/>
              <w:szCs w:val="24"/>
            </w:rPr>
          </w:pPr>
          <w:r w:rsidRPr="00CE7705">
            <w:rPr>
              <w:rFonts w:ascii="Times New Roman" w:hAnsi="Times New Roman"/>
              <w:sz w:val="24"/>
              <w:szCs w:val="24"/>
            </w:rPr>
            <w:fldChar w:fldCharType="begin"/>
          </w:r>
          <w:r w:rsidR="00D52CAB" w:rsidRPr="00CE7705">
            <w:rPr>
              <w:rFonts w:ascii="Times New Roman" w:hAnsi="Times New Roman"/>
              <w:sz w:val="24"/>
              <w:szCs w:val="24"/>
            </w:rPr>
            <w:instrText xml:space="preserve"> TOC \o "1-3" \h \z \u </w:instrText>
          </w:r>
          <w:r w:rsidRPr="00CE7705">
            <w:rPr>
              <w:rFonts w:ascii="Times New Roman" w:hAnsi="Times New Roman"/>
              <w:sz w:val="24"/>
              <w:szCs w:val="24"/>
            </w:rPr>
            <w:fldChar w:fldCharType="separate"/>
          </w:r>
          <w:hyperlink w:anchor="_Toc494952739" w:history="1">
            <w:r w:rsidR="00CE7705" w:rsidRPr="00CE7705">
              <w:rPr>
                <w:rStyle w:val="Hyperlink"/>
                <w:rFonts w:ascii="Times New Roman" w:hAnsi="Times New Roman"/>
                <w:noProof/>
                <w:sz w:val="24"/>
                <w:szCs w:val="24"/>
              </w:rPr>
              <w:t>LEMBAR PENGESAHAN</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_Toc494952739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i</w:t>
            </w:r>
            <w:r w:rsidR="00CE7705" w:rsidRPr="00CE7705">
              <w:rPr>
                <w:rFonts w:ascii="Times New Roman" w:hAnsi="Times New Roman"/>
                <w:noProof/>
                <w:webHidden/>
                <w:sz w:val="24"/>
                <w:szCs w:val="24"/>
              </w:rPr>
              <w:fldChar w:fldCharType="end"/>
            </w:r>
          </w:hyperlink>
        </w:p>
        <w:p w14:paraId="62993961" w14:textId="77777777" w:rsidR="00CE7705" w:rsidRPr="00CE7705" w:rsidRDefault="00FF0316">
          <w:pPr>
            <w:pStyle w:val="TOC1"/>
            <w:tabs>
              <w:tab w:val="right" w:leader="dot" w:pos="8261"/>
            </w:tabs>
            <w:rPr>
              <w:rFonts w:ascii="Times New Roman" w:eastAsiaTheme="minorEastAsia" w:hAnsi="Times New Roman"/>
              <w:noProof/>
              <w:sz w:val="24"/>
              <w:szCs w:val="24"/>
            </w:rPr>
          </w:pPr>
          <w:hyperlink w:anchor="_Toc494952740" w:history="1">
            <w:r w:rsidR="00CE7705" w:rsidRPr="00CE7705">
              <w:rPr>
                <w:rStyle w:val="Hyperlink"/>
                <w:rFonts w:ascii="Times New Roman" w:hAnsi="Times New Roman"/>
                <w:noProof/>
                <w:sz w:val="24"/>
                <w:szCs w:val="24"/>
              </w:rPr>
              <w:t>DAFTAR PERUBAHAN</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_Toc494952740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ii</w:t>
            </w:r>
            <w:r w:rsidR="00CE7705" w:rsidRPr="00CE7705">
              <w:rPr>
                <w:rFonts w:ascii="Times New Roman" w:hAnsi="Times New Roman"/>
                <w:noProof/>
                <w:webHidden/>
                <w:sz w:val="24"/>
                <w:szCs w:val="24"/>
              </w:rPr>
              <w:fldChar w:fldCharType="end"/>
            </w:r>
          </w:hyperlink>
        </w:p>
        <w:p w14:paraId="2B3B3CA5" w14:textId="77777777" w:rsidR="00CE7705" w:rsidRPr="00CE7705" w:rsidRDefault="00FF0316">
          <w:pPr>
            <w:pStyle w:val="TOC1"/>
            <w:tabs>
              <w:tab w:val="right" w:leader="dot" w:pos="8261"/>
            </w:tabs>
            <w:rPr>
              <w:rFonts w:ascii="Times New Roman" w:eastAsiaTheme="minorEastAsia" w:hAnsi="Times New Roman"/>
              <w:noProof/>
              <w:sz w:val="24"/>
              <w:szCs w:val="24"/>
            </w:rPr>
          </w:pPr>
          <w:hyperlink w:anchor="_Toc494952741" w:history="1">
            <w:r w:rsidR="00CE7705" w:rsidRPr="00CE7705">
              <w:rPr>
                <w:rStyle w:val="Hyperlink"/>
                <w:rFonts w:ascii="Times New Roman" w:hAnsi="Times New Roman"/>
                <w:noProof/>
                <w:sz w:val="24"/>
                <w:szCs w:val="24"/>
              </w:rPr>
              <w:t>DAFTAR ISI</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_Toc494952741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iv</w:t>
            </w:r>
            <w:r w:rsidR="00CE7705" w:rsidRPr="00CE7705">
              <w:rPr>
                <w:rFonts w:ascii="Times New Roman" w:hAnsi="Times New Roman"/>
                <w:noProof/>
                <w:webHidden/>
                <w:sz w:val="24"/>
                <w:szCs w:val="24"/>
              </w:rPr>
              <w:fldChar w:fldCharType="end"/>
            </w:r>
          </w:hyperlink>
        </w:p>
        <w:p w14:paraId="1A9249D4" w14:textId="77777777" w:rsidR="00CE7705" w:rsidRPr="00CE7705" w:rsidRDefault="00FF0316">
          <w:pPr>
            <w:pStyle w:val="TOC1"/>
            <w:tabs>
              <w:tab w:val="right" w:leader="dot" w:pos="8261"/>
            </w:tabs>
            <w:rPr>
              <w:rFonts w:ascii="Times New Roman" w:eastAsiaTheme="minorEastAsia" w:hAnsi="Times New Roman"/>
              <w:noProof/>
              <w:sz w:val="24"/>
              <w:szCs w:val="24"/>
            </w:rPr>
          </w:pPr>
          <w:hyperlink w:anchor="_Toc494952742" w:history="1">
            <w:r w:rsidR="00CE7705" w:rsidRPr="00CE7705">
              <w:rPr>
                <w:rStyle w:val="Hyperlink"/>
                <w:rFonts w:ascii="Times New Roman" w:hAnsi="Times New Roman"/>
                <w:noProof/>
                <w:sz w:val="24"/>
                <w:szCs w:val="24"/>
              </w:rPr>
              <w:t>DAFTAR TABEL</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_Toc494952742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vi</w:t>
            </w:r>
            <w:r w:rsidR="00CE7705" w:rsidRPr="00CE7705">
              <w:rPr>
                <w:rFonts w:ascii="Times New Roman" w:hAnsi="Times New Roman"/>
                <w:noProof/>
                <w:webHidden/>
                <w:sz w:val="24"/>
                <w:szCs w:val="24"/>
              </w:rPr>
              <w:fldChar w:fldCharType="end"/>
            </w:r>
          </w:hyperlink>
        </w:p>
        <w:p w14:paraId="79271338" w14:textId="77777777" w:rsidR="00CE7705" w:rsidRPr="00CE7705" w:rsidRDefault="00FF0316">
          <w:pPr>
            <w:pStyle w:val="TOC1"/>
            <w:tabs>
              <w:tab w:val="right" w:leader="dot" w:pos="8261"/>
            </w:tabs>
            <w:rPr>
              <w:rFonts w:ascii="Times New Roman" w:eastAsiaTheme="minorEastAsia" w:hAnsi="Times New Roman"/>
              <w:noProof/>
              <w:sz w:val="24"/>
              <w:szCs w:val="24"/>
            </w:rPr>
          </w:pPr>
          <w:hyperlink w:anchor="_Toc494952743" w:history="1">
            <w:r w:rsidR="00CE7705" w:rsidRPr="00CE7705">
              <w:rPr>
                <w:rStyle w:val="Hyperlink"/>
                <w:rFonts w:ascii="Times New Roman" w:hAnsi="Times New Roman"/>
                <w:noProof/>
                <w:sz w:val="24"/>
                <w:szCs w:val="24"/>
              </w:rPr>
              <w:t>DAFTAR GAMBAR</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_Toc494952743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vii</w:t>
            </w:r>
            <w:r w:rsidR="00CE7705" w:rsidRPr="00CE7705">
              <w:rPr>
                <w:rFonts w:ascii="Times New Roman" w:hAnsi="Times New Roman"/>
                <w:noProof/>
                <w:webHidden/>
                <w:sz w:val="24"/>
                <w:szCs w:val="24"/>
              </w:rPr>
              <w:fldChar w:fldCharType="end"/>
            </w:r>
          </w:hyperlink>
        </w:p>
        <w:p w14:paraId="6B1936F0" w14:textId="77777777" w:rsidR="00CE7705" w:rsidRPr="00CE7705" w:rsidRDefault="00FF0316">
          <w:pPr>
            <w:pStyle w:val="TOC1"/>
            <w:tabs>
              <w:tab w:val="left" w:pos="720"/>
              <w:tab w:val="right" w:leader="dot" w:pos="8261"/>
            </w:tabs>
            <w:rPr>
              <w:rFonts w:ascii="Times New Roman" w:eastAsiaTheme="minorEastAsia" w:hAnsi="Times New Roman"/>
              <w:noProof/>
              <w:sz w:val="24"/>
              <w:szCs w:val="24"/>
            </w:rPr>
          </w:pPr>
          <w:hyperlink w:anchor="_Toc494952744" w:history="1">
            <w:r w:rsidR="00CE7705" w:rsidRPr="00CE7705">
              <w:rPr>
                <w:rStyle w:val="Hyperlink"/>
                <w:rFonts w:ascii="Times New Roman" w:hAnsi="Times New Roman"/>
                <w:noProof/>
                <w:sz w:val="24"/>
                <w:szCs w:val="24"/>
              </w:rPr>
              <w:t>BAB I</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PENDAHULUAN</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_Toc494952744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w:t>
            </w:r>
            <w:r w:rsidR="00CE7705" w:rsidRPr="00CE7705">
              <w:rPr>
                <w:rFonts w:ascii="Times New Roman" w:hAnsi="Times New Roman"/>
                <w:noProof/>
                <w:webHidden/>
                <w:sz w:val="24"/>
                <w:szCs w:val="24"/>
              </w:rPr>
              <w:fldChar w:fldCharType="end"/>
            </w:r>
          </w:hyperlink>
        </w:p>
        <w:p w14:paraId="415D8F19" w14:textId="77777777" w:rsidR="00CE7705" w:rsidRPr="00CE7705" w:rsidRDefault="00FF0316">
          <w:pPr>
            <w:pStyle w:val="TOC2"/>
            <w:tabs>
              <w:tab w:val="left" w:pos="720"/>
              <w:tab w:val="right" w:leader="dot" w:pos="8261"/>
            </w:tabs>
            <w:rPr>
              <w:rFonts w:ascii="Times New Roman" w:eastAsiaTheme="minorEastAsia" w:hAnsi="Times New Roman"/>
              <w:noProof/>
              <w:sz w:val="24"/>
              <w:szCs w:val="24"/>
            </w:rPr>
          </w:pPr>
          <w:hyperlink w:anchor="_Toc494952745" w:history="1">
            <w:r w:rsidR="00CE7705" w:rsidRPr="00CE7705">
              <w:rPr>
                <w:rStyle w:val="Hyperlink"/>
                <w:rFonts w:ascii="Times New Roman" w:hAnsi="Times New Roman"/>
                <w:noProof/>
                <w:sz w:val="24"/>
                <w:szCs w:val="24"/>
              </w:rPr>
              <w:t>I.1</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Latar Belakang</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_Toc494952745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w:t>
            </w:r>
            <w:r w:rsidR="00CE7705" w:rsidRPr="00CE7705">
              <w:rPr>
                <w:rFonts w:ascii="Times New Roman" w:hAnsi="Times New Roman"/>
                <w:noProof/>
                <w:webHidden/>
                <w:sz w:val="24"/>
                <w:szCs w:val="24"/>
              </w:rPr>
              <w:fldChar w:fldCharType="end"/>
            </w:r>
          </w:hyperlink>
        </w:p>
        <w:p w14:paraId="3D4779F0" w14:textId="77777777" w:rsidR="00CE7705" w:rsidRPr="00CE7705" w:rsidRDefault="00FF0316">
          <w:pPr>
            <w:pStyle w:val="TOC2"/>
            <w:tabs>
              <w:tab w:val="left" w:pos="720"/>
              <w:tab w:val="right" w:leader="dot" w:pos="8261"/>
            </w:tabs>
            <w:rPr>
              <w:rFonts w:ascii="Times New Roman" w:eastAsiaTheme="minorEastAsia" w:hAnsi="Times New Roman"/>
              <w:noProof/>
              <w:sz w:val="24"/>
              <w:szCs w:val="24"/>
            </w:rPr>
          </w:pPr>
          <w:hyperlink w:anchor="_Toc494952746" w:history="1">
            <w:r w:rsidR="00CE7705" w:rsidRPr="00CE7705">
              <w:rPr>
                <w:rStyle w:val="Hyperlink"/>
                <w:rFonts w:ascii="Times New Roman" w:hAnsi="Times New Roman"/>
                <w:noProof/>
                <w:sz w:val="24"/>
                <w:szCs w:val="24"/>
              </w:rPr>
              <w:t>I.2</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Rumusan Masalah</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_Toc494952746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4</w:t>
            </w:r>
            <w:r w:rsidR="00CE7705" w:rsidRPr="00CE7705">
              <w:rPr>
                <w:rFonts w:ascii="Times New Roman" w:hAnsi="Times New Roman"/>
                <w:noProof/>
                <w:webHidden/>
                <w:sz w:val="24"/>
                <w:szCs w:val="24"/>
              </w:rPr>
              <w:fldChar w:fldCharType="end"/>
            </w:r>
          </w:hyperlink>
        </w:p>
        <w:p w14:paraId="7A1DCD71" w14:textId="77777777" w:rsidR="00CE7705" w:rsidRPr="00CE7705" w:rsidRDefault="00FF0316">
          <w:pPr>
            <w:pStyle w:val="TOC2"/>
            <w:tabs>
              <w:tab w:val="left" w:pos="720"/>
              <w:tab w:val="right" w:leader="dot" w:pos="8261"/>
            </w:tabs>
            <w:rPr>
              <w:rFonts w:ascii="Times New Roman" w:eastAsiaTheme="minorEastAsia" w:hAnsi="Times New Roman"/>
              <w:noProof/>
              <w:sz w:val="24"/>
              <w:szCs w:val="24"/>
            </w:rPr>
          </w:pPr>
          <w:hyperlink w:anchor="_Toc494952747" w:history="1">
            <w:r w:rsidR="00CE7705" w:rsidRPr="00CE7705">
              <w:rPr>
                <w:rStyle w:val="Hyperlink"/>
                <w:rFonts w:ascii="Times New Roman" w:hAnsi="Times New Roman"/>
                <w:noProof/>
                <w:sz w:val="24"/>
                <w:szCs w:val="24"/>
              </w:rPr>
              <w:t>I.3</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Tujuan Penelitian</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_Toc494952747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4</w:t>
            </w:r>
            <w:r w:rsidR="00CE7705" w:rsidRPr="00CE7705">
              <w:rPr>
                <w:rFonts w:ascii="Times New Roman" w:hAnsi="Times New Roman"/>
                <w:noProof/>
                <w:webHidden/>
                <w:sz w:val="24"/>
                <w:szCs w:val="24"/>
              </w:rPr>
              <w:fldChar w:fldCharType="end"/>
            </w:r>
          </w:hyperlink>
        </w:p>
        <w:p w14:paraId="645F5F69" w14:textId="77777777" w:rsidR="00CE7705" w:rsidRPr="00CE7705" w:rsidRDefault="00FF0316">
          <w:pPr>
            <w:pStyle w:val="TOC2"/>
            <w:tabs>
              <w:tab w:val="left" w:pos="720"/>
              <w:tab w:val="right" w:leader="dot" w:pos="8261"/>
            </w:tabs>
            <w:rPr>
              <w:rFonts w:ascii="Times New Roman" w:eastAsiaTheme="minorEastAsia" w:hAnsi="Times New Roman"/>
              <w:noProof/>
              <w:sz w:val="24"/>
              <w:szCs w:val="24"/>
            </w:rPr>
          </w:pPr>
          <w:hyperlink w:anchor="_Toc494952748" w:history="1">
            <w:r w:rsidR="00CE7705" w:rsidRPr="00CE7705">
              <w:rPr>
                <w:rStyle w:val="Hyperlink"/>
                <w:rFonts w:ascii="Times New Roman" w:hAnsi="Times New Roman"/>
                <w:noProof/>
                <w:sz w:val="24"/>
                <w:szCs w:val="24"/>
              </w:rPr>
              <w:t>I.4</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Batasan Masalah</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_Toc494952748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4</w:t>
            </w:r>
            <w:r w:rsidR="00CE7705" w:rsidRPr="00CE7705">
              <w:rPr>
                <w:rFonts w:ascii="Times New Roman" w:hAnsi="Times New Roman"/>
                <w:noProof/>
                <w:webHidden/>
                <w:sz w:val="24"/>
                <w:szCs w:val="24"/>
              </w:rPr>
              <w:fldChar w:fldCharType="end"/>
            </w:r>
          </w:hyperlink>
        </w:p>
        <w:p w14:paraId="39DC269F" w14:textId="77777777" w:rsidR="00CE7705" w:rsidRPr="00CE7705" w:rsidRDefault="00FF0316">
          <w:pPr>
            <w:pStyle w:val="TOC2"/>
            <w:tabs>
              <w:tab w:val="left" w:pos="720"/>
              <w:tab w:val="right" w:leader="dot" w:pos="8261"/>
            </w:tabs>
            <w:rPr>
              <w:rFonts w:ascii="Times New Roman" w:eastAsiaTheme="minorEastAsia" w:hAnsi="Times New Roman"/>
              <w:noProof/>
              <w:sz w:val="24"/>
              <w:szCs w:val="24"/>
            </w:rPr>
          </w:pPr>
          <w:hyperlink w:anchor="_Toc494952749" w:history="1">
            <w:r w:rsidR="00CE7705" w:rsidRPr="00CE7705">
              <w:rPr>
                <w:rStyle w:val="Hyperlink"/>
                <w:rFonts w:ascii="Times New Roman" w:hAnsi="Times New Roman"/>
                <w:noProof/>
                <w:sz w:val="24"/>
                <w:szCs w:val="24"/>
              </w:rPr>
              <w:t>I.5</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Metodologi Penelitian</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_Toc494952749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4</w:t>
            </w:r>
            <w:r w:rsidR="00CE7705" w:rsidRPr="00CE7705">
              <w:rPr>
                <w:rFonts w:ascii="Times New Roman" w:hAnsi="Times New Roman"/>
                <w:noProof/>
                <w:webHidden/>
                <w:sz w:val="24"/>
                <w:szCs w:val="24"/>
              </w:rPr>
              <w:fldChar w:fldCharType="end"/>
            </w:r>
          </w:hyperlink>
        </w:p>
        <w:p w14:paraId="4DC275AE" w14:textId="77777777" w:rsidR="00CE7705" w:rsidRPr="00CE7705" w:rsidRDefault="00FF0316">
          <w:pPr>
            <w:pStyle w:val="TOC2"/>
            <w:tabs>
              <w:tab w:val="left" w:pos="720"/>
              <w:tab w:val="right" w:leader="dot" w:pos="8261"/>
            </w:tabs>
            <w:rPr>
              <w:rFonts w:ascii="Times New Roman" w:eastAsiaTheme="minorEastAsia" w:hAnsi="Times New Roman"/>
              <w:noProof/>
              <w:sz w:val="24"/>
              <w:szCs w:val="24"/>
            </w:rPr>
          </w:pPr>
          <w:hyperlink w:anchor="_Toc494952750" w:history="1">
            <w:r w:rsidR="00CE7705" w:rsidRPr="00CE7705">
              <w:rPr>
                <w:rStyle w:val="Hyperlink"/>
                <w:rFonts w:ascii="Times New Roman" w:hAnsi="Times New Roman"/>
                <w:noProof/>
                <w:sz w:val="24"/>
                <w:szCs w:val="24"/>
              </w:rPr>
              <w:t>I.6</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Asumsi</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_Toc494952750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7</w:t>
            </w:r>
            <w:r w:rsidR="00CE7705" w:rsidRPr="00CE7705">
              <w:rPr>
                <w:rFonts w:ascii="Times New Roman" w:hAnsi="Times New Roman"/>
                <w:noProof/>
                <w:webHidden/>
                <w:sz w:val="24"/>
                <w:szCs w:val="24"/>
              </w:rPr>
              <w:fldChar w:fldCharType="end"/>
            </w:r>
          </w:hyperlink>
        </w:p>
        <w:p w14:paraId="38297ED6" w14:textId="77777777" w:rsidR="00CE7705" w:rsidRPr="00CE7705" w:rsidRDefault="00FF0316">
          <w:pPr>
            <w:pStyle w:val="TOC2"/>
            <w:tabs>
              <w:tab w:val="left" w:pos="720"/>
              <w:tab w:val="right" w:leader="dot" w:pos="8261"/>
            </w:tabs>
            <w:rPr>
              <w:rFonts w:ascii="Times New Roman" w:eastAsiaTheme="minorEastAsia" w:hAnsi="Times New Roman"/>
              <w:noProof/>
              <w:sz w:val="24"/>
              <w:szCs w:val="24"/>
            </w:rPr>
          </w:pPr>
          <w:hyperlink w:anchor="_Toc494952751" w:history="1">
            <w:r w:rsidR="00CE7705" w:rsidRPr="00CE7705">
              <w:rPr>
                <w:rStyle w:val="Hyperlink"/>
                <w:rFonts w:ascii="Times New Roman" w:hAnsi="Times New Roman"/>
                <w:noProof/>
                <w:sz w:val="24"/>
                <w:szCs w:val="24"/>
              </w:rPr>
              <w:t>I.7</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Hipotesis</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_Toc494952751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7</w:t>
            </w:r>
            <w:r w:rsidR="00CE7705" w:rsidRPr="00CE7705">
              <w:rPr>
                <w:rFonts w:ascii="Times New Roman" w:hAnsi="Times New Roman"/>
                <w:noProof/>
                <w:webHidden/>
                <w:sz w:val="24"/>
                <w:szCs w:val="24"/>
              </w:rPr>
              <w:fldChar w:fldCharType="end"/>
            </w:r>
          </w:hyperlink>
        </w:p>
        <w:p w14:paraId="2AF39D6D" w14:textId="77777777" w:rsidR="00CE7705" w:rsidRPr="00CE7705" w:rsidRDefault="00FF0316">
          <w:pPr>
            <w:pStyle w:val="TOC2"/>
            <w:tabs>
              <w:tab w:val="left" w:pos="720"/>
              <w:tab w:val="right" w:leader="dot" w:pos="8261"/>
            </w:tabs>
            <w:rPr>
              <w:rFonts w:ascii="Times New Roman" w:eastAsiaTheme="minorEastAsia" w:hAnsi="Times New Roman"/>
              <w:noProof/>
              <w:sz w:val="24"/>
              <w:szCs w:val="24"/>
            </w:rPr>
          </w:pPr>
          <w:hyperlink w:anchor="_Toc494952753" w:history="1">
            <w:r w:rsidR="00CE7705" w:rsidRPr="00CE7705">
              <w:rPr>
                <w:rStyle w:val="Hyperlink"/>
                <w:rFonts w:ascii="Times New Roman" w:hAnsi="Times New Roman"/>
                <w:noProof/>
                <w:sz w:val="24"/>
                <w:szCs w:val="24"/>
              </w:rPr>
              <w:t>I.8</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Kontribusi Penelitian</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_Toc494952753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8</w:t>
            </w:r>
            <w:r w:rsidR="00CE7705" w:rsidRPr="00CE7705">
              <w:rPr>
                <w:rFonts w:ascii="Times New Roman" w:hAnsi="Times New Roman"/>
                <w:noProof/>
                <w:webHidden/>
                <w:sz w:val="24"/>
                <w:szCs w:val="24"/>
              </w:rPr>
              <w:fldChar w:fldCharType="end"/>
            </w:r>
          </w:hyperlink>
        </w:p>
        <w:p w14:paraId="5EEB3596" w14:textId="77777777" w:rsidR="00CE7705" w:rsidRPr="00CE7705" w:rsidRDefault="00FF0316">
          <w:pPr>
            <w:pStyle w:val="TOC2"/>
            <w:tabs>
              <w:tab w:val="left" w:pos="720"/>
              <w:tab w:val="right" w:leader="dot" w:pos="8261"/>
            </w:tabs>
            <w:rPr>
              <w:rFonts w:ascii="Times New Roman" w:eastAsiaTheme="minorEastAsia" w:hAnsi="Times New Roman"/>
              <w:noProof/>
              <w:sz w:val="24"/>
              <w:szCs w:val="24"/>
            </w:rPr>
          </w:pPr>
          <w:hyperlink w:anchor="_Toc494952754" w:history="1">
            <w:r w:rsidR="00CE7705" w:rsidRPr="00CE7705">
              <w:rPr>
                <w:rStyle w:val="Hyperlink"/>
                <w:rFonts w:ascii="Times New Roman" w:hAnsi="Times New Roman"/>
                <w:noProof/>
                <w:sz w:val="24"/>
                <w:szCs w:val="24"/>
              </w:rPr>
              <w:t>I.9</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Pelaksanaan Tesis</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_Toc494952754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8</w:t>
            </w:r>
            <w:r w:rsidR="00CE7705" w:rsidRPr="00CE7705">
              <w:rPr>
                <w:rFonts w:ascii="Times New Roman" w:hAnsi="Times New Roman"/>
                <w:noProof/>
                <w:webHidden/>
                <w:sz w:val="24"/>
                <w:szCs w:val="24"/>
              </w:rPr>
              <w:fldChar w:fldCharType="end"/>
            </w:r>
          </w:hyperlink>
        </w:p>
        <w:p w14:paraId="0073B747" w14:textId="77777777" w:rsidR="00CE7705" w:rsidRPr="00CE7705" w:rsidRDefault="00FF0316">
          <w:pPr>
            <w:pStyle w:val="TOC1"/>
            <w:tabs>
              <w:tab w:val="left" w:pos="960"/>
              <w:tab w:val="right" w:leader="dot" w:pos="8261"/>
            </w:tabs>
            <w:rPr>
              <w:rFonts w:ascii="Times New Roman" w:eastAsiaTheme="minorEastAsia" w:hAnsi="Times New Roman"/>
              <w:noProof/>
              <w:sz w:val="24"/>
              <w:szCs w:val="24"/>
            </w:rPr>
          </w:pPr>
          <w:hyperlink w:anchor="_Toc494952755" w:history="1">
            <w:r w:rsidR="00CE7705" w:rsidRPr="00CE7705">
              <w:rPr>
                <w:rStyle w:val="Hyperlink"/>
                <w:rFonts w:ascii="Times New Roman" w:hAnsi="Times New Roman"/>
                <w:noProof/>
                <w:sz w:val="24"/>
                <w:szCs w:val="24"/>
              </w:rPr>
              <w:t>BAB II</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STUDI LITERATUR</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_Toc494952755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11</w:t>
            </w:r>
            <w:r w:rsidR="00CE7705" w:rsidRPr="00CE7705">
              <w:rPr>
                <w:rFonts w:ascii="Times New Roman" w:hAnsi="Times New Roman"/>
                <w:noProof/>
                <w:webHidden/>
                <w:sz w:val="24"/>
                <w:szCs w:val="24"/>
              </w:rPr>
              <w:fldChar w:fldCharType="end"/>
            </w:r>
          </w:hyperlink>
        </w:p>
        <w:p w14:paraId="724AD4F7" w14:textId="77777777" w:rsidR="00CE7705" w:rsidRPr="00CE7705" w:rsidRDefault="00FF0316">
          <w:pPr>
            <w:pStyle w:val="TOC2"/>
            <w:tabs>
              <w:tab w:val="left" w:pos="960"/>
              <w:tab w:val="right" w:leader="dot" w:pos="8261"/>
            </w:tabs>
            <w:rPr>
              <w:rFonts w:ascii="Times New Roman" w:eastAsiaTheme="minorEastAsia" w:hAnsi="Times New Roman"/>
              <w:noProof/>
              <w:sz w:val="24"/>
              <w:szCs w:val="24"/>
            </w:rPr>
          </w:pPr>
          <w:hyperlink w:anchor="_Toc494952756" w:history="1">
            <w:r w:rsidR="00CE7705" w:rsidRPr="00CE7705">
              <w:rPr>
                <w:rStyle w:val="Hyperlink"/>
                <w:rFonts w:ascii="Times New Roman" w:hAnsi="Times New Roman"/>
                <w:noProof/>
                <w:sz w:val="24"/>
                <w:szCs w:val="24"/>
              </w:rPr>
              <w:t>II.1</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Verifikasi Formal</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_Toc494952756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11</w:t>
            </w:r>
            <w:r w:rsidR="00CE7705" w:rsidRPr="00CE7705">
              <w:rPr>
                <w:rFonts w:ascii="Times New Roman" w:hAnsi="Times New Roman"/>
                <w:noProof/>
                <w:webHidden/>
                <w:sz w:val="24"/>
                <w:szCs w:val="24"/>
              </w:rPr>
              <w:fldChar w:fldCharType="end"/>
            </w:r>
          </w:hyperlink>
        </w:p>
        <w:p w14:paraId="3BD8EE16" w14:textId="77777777" w:rsidR="00CE7705" w:rsidRPr="00CE7705" w:rsidRDefault="00FF0316">
          <w:pPr>
            <w:pStyle w:val="TOC2"/>
            <w:tabs>
              <w:tab w:val="left" w:pos="960"/>
              <w:tab w:val="right" w:leader="dot" w:pos="8261"/>
            </w:tabs>
            <w:rPr>
              <w:rFonts w:ascii="Times New Roman" w:eastAsiaTheme="minorEastAsia" w:hAnsi="Times New Roman"/>
              <w:noProof/>
              <w:sz w:val="24"/>
              <w:szCs w:val="24"/>
            </w:rPr>
          </w:pPr>
          <w:hyperlink w:anchor="_Toc494952757" w:history="1">
            <w:r w:rsidR="00CE7705" w:rsidRPr="00CE7705">
              <w:rPr>
                <w:rStyle w:val="Hyperlink"/>
                <w:rFonts w:ascii="Times New Roman" w:hAnsi="Times New Roman"/>
                <w:noProof/>
                <w:sz w:val="24"/>
                <w:szCs w:val="24"/>
              </w:rPr>
              <w:t>II.2</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Verifikasi Perangkat Lunak</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_Toc494952757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11</w:t>
            </w:r>
            <w:r w:rsidR="00CE7705" w:rsidRPr="00CE7705">
              <w:rPr>
                <w:rFonts w:ascii="Times New Roman" w:hAnsi="Times New Roman"/>
                <w:noProof/>
                <w:webHidden/>
                <w:sz w:val="24"/>
                <w:szCs w:val="24"/>
              </w:rPr>
              <w:fldChar w:fldCharType="end"/>
            </w:r>
          </w:hyperlink>
        </w:p>
        <w:p w14:paraId="0C3285A8" w14:textId="77777777" w:rsidR="00CE7705" w:rsidRPr="00CE7705" w:rsidRDefault="00FF0316">
          <w:pPr>
            <w:pStyle w:val="TOC2"/>
            <w:tabs>
              <w:tab w:val="left" w:pos="960"/>
              <w:tab w:val="right" w:leader="dot" w:pos="8261"/>
            </w:tabs>
            <w:rPr>
              <w:rFonts w:ascii="Times New Roman" w:eastAsiaTheme="minorEastAsia" w:hAnsi="Times New Roman"/>
              <w:noProof/>
              <w:sz w:val="24"/>
              <w:szCs w:val="24"/>
            </w:rPr>
          </w:pPr>
          <w:hyperlink w:anchor="_Toc494952758" w:history="1">
            <w:r w:rsidR="00CE7705" w:rsidRPr="00CE7705">
              <w:rPr>
                <w:rStyle w:val="Hyperlink"/>
                <w:rFonts w:ascii="Times New Roman" w:hAnsi="Times New Roman"/>
                <w:noProof/>
                <w:sz w:val="24"/>
                <w:szCs w:val="24"/>
              </w:rPr>
              <w:t>II.3</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Model Checking</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_Toc494952758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15</w:t>
            </w:r>
            <w:r w:rsidR="00CE7705" w:rsidRPr="00CE7705">
              <w:rPr>
                <w:rFonts w:ascii="Times New Roman" w:hAnsi="Times New Roman"/>
                <w:noProof/>
                <w:webHidden/>
                <w:sz w:val="24"/>
                <w:szCs w:val="24"/>
              </w:rPr>
              <w:fldChar w:fldCharType="end"/>
            </w:r>
          </w:hyperlink>
        </w:p>
        <w:p w14:paraId="093E3256" w14:textId="77777777" w:rsidR="00CE7705" w:rsidRPr="00CE7705" w:rsidRDefault="00FF0316">
          <w:pPr>
            <w:pStyle w:val="TOC2"/>
            <w:tabs>
              <w:tab w:val="left" w:pos="960"/>
              <w:tab w:val="right" w:leader="dot" w:pos="8261"/>
            </w:tabs>
            <w:rPr>
              <w:rFonts w:ascii="Times New Roman" w:eastAsiaTheme="minorEastAsia" w:hAnsi="Times New Roman"/>
              <w:noProof/>
              <w:sz w:val="24"/>
              <w:szCs w:val="24"/>
            </w:rPr>
          </w:pPr>
          <w:hyperlink w:anchor="_Toc494952759" w:history="1">
            <w:r w:rsidR="00CE7705" w:rsidRPr="00CE7705">
              <w:rPr>
                <w:rStyle w:val="Hyperlink"/>
                <w:rFonts w:ascii="Times New Roman" w:hAnsi="Times New Roman"/>
                <w:noProof/>
                <w:sz w:val="24"/>
                <w:szCs w:val="24"/>
              </w:rPr>
              <w:t>II.4</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i/>
                <w:noProof/>
                <w:sz w:val="24"/>
                <w:szCs w:val="24"/>
              </w:rPr>
              <w:t>Linear Temporal Logic</w:t>
            </w:r>
            <w:r w:rsidR="00CE7705" w:rsidRPr="00CE7705">
              <w:rPr>
                <w:rStyle w:val="Hyperlink"/>
                <w:rFonts w:ascii="Times New Roman" w:hAnsi="Times New Roman"/>
                <w:noProof/>
                <w:sz w:val="24"/>
                <w:szCs w:val="24"/>
              </w:rPr>
              <w:t xml:space="preserve"> (LTL)</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_Toc494952759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15</w:t>
            </w:r>
            <w:r w:rsidR="00CE7705" w:rsidRPr="00CE7705">
              <w:rPr>
                <w:rFonts w:ascii="Times New Roman" w:hAnsi="Times New Roman"/>
                <w:noProof/>
                <w:webHidden/>
                <w:sz w:val="24"/>
                <w:szCs w:val="24"/>
              </w:rPr>
              <w:fldChar w:fldCharType="end"/>
            </w:r>
          </w:hyperlink>
        </w:p>
        <w:p w14:paraId="321DB87A" w14:textId="77777777" w:rsidR="00CE7705" w:rsidRPr="00CE7705" w:rsidRDefault="00FF0316">
          <w:pPr>
            <w:pStyle w:val="TOC3"/>
            <w:tabs>
              <w:tab w:val="left" w:pos="1200"/>
              <w:tab w:val="right" w:leader="dot" w:pos="8261"/>
            </w:tabs>
            <w:rPr>
              <w:rFonts w:ascii="Times New Roman" w:eastAsiaTheme="minorEastAsia" w:hAnsi="Times New Roman"/>
              <w:noProof/>
              <w:sz w:val="24"/>
              <w:szCs w:val="24"/>
            </w:rPr>
          </w:pPr>
          <w:hyperlink w:anchor="_Toc494952760" w:history="1">
            <w:r w:rsidR="00CE7705" w:rsidRPr="00CE7705">
              <w:rPr>
                <w:rStyle w:val="Hyperlink"/>
                <w:rFonts w:ascii="Times New Roman" w:hAnsi="Times New Roman"/>
                <w:noProof/>
                <w:sz w:val="24"/>
                <w:szCs w:val="24"/>
              </w:rPr>
              <w:t>II.4.1</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Sintaks LTL</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_Toc494952760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15</w:t>
            </w:r>
            <w:r w:rsidR="00CE7705" w:rsidRPr="00CE7705">
              <w:rPr>
                <w:rFonts w:ascii="Times New Roman" w:hAnsi="Times New Roman"/>
                <w:noProof/>
                <w:webHidden/>
                <w:sz w:val="24"/>
                <w:szCs w:val="24"/>
              </w:rPr>
              <w:fldChar w:fldCharType="end"/>
            </w:r>
          </w:hyperlink>
        </w:p>
        <w:p w14:paraId="393AF2BE" w14:textId="77777777" w:rsidR="00CE7705" w:rsidRPr="00CE7705" w:rsidRDefault="00FF0316">
          <w:pPr>
            <w:pStyle w:val="TOC3"/>
            <w:tabs>
              <w:tab w:val="left" w:pos="1200"/>
              <w:tab w:val="right" w:leader="dot" w:pos="8261"/>
            </w:tabs>
            <w:rPr>
              <w:rFonts w:ascii="Times New Roman" w:eastAsiaTheme="minorEastAsia" w:hAnsi="Times New Roman"/>
              <w:noProof/>
              <w:sz w:val="24"/>
              <w:szCs w:val="24"/>
            </w:rPr>
          </w:pPr>
          <w:hyperlink w:anchor="_Toc494952761" w:history="1">
            <w:r w:rsidR="00CE7705" w:rsidRPr="00CE7705">
              <w:rPr>
                <w:rStyle w:val="Hyperlink"/>
                <w:rFonts w:ascii="Times New Roman" w:hAnsi="Times New Roman"/>
                <w:noProof/>
                <w:sz w:val="24"/>
                <w:szCs w:val="24"/>
              </w:rPr>
              <w:t>II.4.2</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Semantik LTL</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_Toc494952761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16</w:t>
            </w:r>
            <w:r w:rsidR="00CE7705" w:rsidRPr="00CE7705">
              <w:rPr>
                <w:rFonts w:ascii="Times New Roman" w:hAnsi="Times New Roman"/>
                <w:noProof/>
                <w:webHidden/>
                <w:sz w:val="24"/>
                <w:szCs w:val="24"/>
              </w:rPr>
              <w:fldChar w:fldCharType="end"/>
            </w:r>
          </w:hyperlink>
        </w:p>
        <w:p w14:paraId="257F355F" w14:textId="77777777" w:rsidR="00CE7705" w:rsidRPr="00CE7705" w:rsidRDefault="00FF0316">
          <w:pPr>
            <w:pStyle w:val="TOC2"/>
            <w:tabs>
              <w:tab w:val="left" w:pos="960"/>
              <w:tab w:val="right" w:leader="dot" w:pos="8261"/>
            </w:tabs>
            <w:rPr>
              <w:rFonts w:ascii="Times New Roman" w:eastAsiaTheme="minorEastAsia" w:hAnsi="Times New Roman"/>
              <w:noProof/>
              <w:sz w:val="24"/>
              <w:szCs w:val="24"/>
            </w:rPr>
          </w:pPr>
          <w:hyperlink w:anchor="_Toc494952762" w:history="1">
            <w:r w:rsidR="00CE7705" w:rsidRPr="00CE7705">
              <w:rPr>
                <w:rStyle w:val="Hyperlink"/>
                <w:rFonts w:ascii="Times New Roman" w:hAnsi="Times New Roman"/>
                <w:noProof/>
                <w:sz w:val="24"/>
                <w:szCs w:val="24"/>
              </w:rPr>
              <w:t>II.5</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Test-Driven Development</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_Toc494952762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16</w:t>
            </w:r>
            <w:r w:rsidR="00CE7705" w:rsidRPr="00CE7705">
              <w:rPr>
                <w:rFonts w:ascii="Times New Roman" w:hAnsi="Times New Roman"/>
                <w:noProof/>
                <w:webHidden/>
                <w:sz w:val="24"/>
                <w:szCs w:val="24"/>
              </w:rPr>
              <w:fldChar w:fldCharType="end"/>
            </w:r>
          </w:hyperlink>
        </w:p>
        <w:p w14:paraId="1C2F48E4" w14:textId="77777777" w:rsidR="00CE7705" w:rsidRPr="00CE7705" w:rsidRDefault="00FF0316">
          <w:pPr>
            <w:pStyle w:val="TOC2"/>
            <w:tabs>
              <w:tab w:val="left" w:pos="960"/>
              <w:tab w:val="right" w:leader="dot" w:pos="8261"/>
            </w:tabs>
            <w:rPr>
              <w:rFonts w:ascii="Times New Roman" w:eastAsiaTheme="minorEastAsia" w:hAnsi="Times New Roman"/>
              <w:noProof/>
              <w:sz w:val="24"/>
              <w:szCs w:val="24"/>
            </w:rPr>
          </w:pPr>
          <w:hyperlink w:anchor="_Toc494952763" w:history="1">
            <w:r w:rsidR="00CE7705" w:rsidRPr="00CE7705">
              <w:rPr>
                <w:rStyle w:val="Hyperlink"/>
                <w:rFonts w:ascii="Times New Roman" w:hAnsi="Times New Roman"/>
                <w:noProof/>
                <w:sz w:val="24"/>
                <w:szCs w:val="24"/>
              </w:rPr>
              <w:t>II.6</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Behavior-driven Development (BDD)</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_Toc494952763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18</w:t>
            </w:r>
            <w:r w:rsidR="00CE7705" w:rsidRPr="00CE7705">
              <w:rPr>
                <w:rFonts w:ascii="Times New Roman" w:hAnsi="Times New Roman"/>
                <w:noProof/>
                <w:webHidden/>
                <w:sz w:val="24"/>
                <w:szCs w:val="24"/>
              </w:rPr>
              <w:fldChar w:fldCharType="end"/>
            </w:r>
          </w:hyperlink>
        </w:p>
        <w:p w14:paraId="5D0C2253" w14:textId="77777777" w:rsidR="00CE7705" w:rsidRPr="00CE7705" w:rsidRDefault="00FF0316">
          <w:pPr>
            <w:pStyle w:val="TOC3"/>
            <w:tabs>
              <w:tab w:val="left" w:pos="1200"/>
              <w:tab w:val="right" w:leader="dot" w:pos="8261"/>
            </w:tabs>
            <w:rPr>
              <w:rFonts w:ascii="Times New Roman" w:eastAsiaTheme="minorEastAsia" w:hAnsi="Times New Roman"/>
              <w:noProof/>
              <w:sz w:val="24"/>
              <w:szCs w:val="24"/>
            </w:rPr>
          </w:pPr>
          <w:hyperlink w:anchor="_Toc494952764" w:history="1">
            <w:r w:rsidR="00CE7705" w:rsidRPr="00CE7705">
              <w:rPr>
                <w:rStyle w:val="Hyperlink"/>
                <w:rFonts w:ascii="Times New Roman" w:hAnsi="Times New Roman"/>
                <w:noProof/>
                <w:sz w:val="24"/>
                <w:szCs w:val="24"/>
              </w:rPr>
              <w:t>II.6.1</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Perbedaan BDD dan TDD</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_Toc494952764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19</w:t>
            </w:r>
            <w:r w:rsidR="00CE7705" w:rsidRPr="00CE7705">
              <w:rPr>
                <w:rFonts w:ascii="Times New Roman" w:hAnsi="Times New Roman"/>
                <w:noProof/>
                <w:webHidden/>
                <w:sz w:val="24"/>
                <w:szCs w:val="24"/>
              </w:rPr>
              <w:fldChar w:fldCharType="end"/>
            </w:r>
          </w:hyperlink>
        </w:p>
        <w:p w14:paraId="358DBFA4" w14:textId="77777777" w:rsidR="00CE7705" w:rsidRPr="00CE7705" w:rsidRDefault="00FF0316">
          <w:pPr>
            <w:pStyle w:val="TOC2"/>
            <w:tabs>
              <w:tab w:val="left" w:pos="960"/>
              <w:tab w:val="right" w:leader="dot" w:pos="8261"/>
            </w:tabs>
            <w:rPr>
              <w:rFonts w:ascii="Times New Roman" w:eastAsiaTheme="minorEastAsia" w:hAnsi="Times New Roman"/>
              <w:noProof/>
              <w:sz w:val="24"/>
              <w:szCs w:val="24"/>
            </w:rPr>
          </w:pPr>
          <w:hyperlink w:anchor="_Toc494952765" w:history="1">
            <w:r w:rsidR="00CE7705" w:rsidRPr="00CE7705">
              <w:rPr>
                <w:rStyle w:val="Hyperlink"/>
                <w:rFonts w:ascii="Times New Roman" w:hAnsi="Times New Roman"/>
                <w:noProof/>
                <w:sz w:val="24"/>
                <w:szCs w:val="24"/>
              </w:rPr>
              <w:t>II.7</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Kakas pada Behavior-driven Development</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_Toc494952765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19</w:t>
            </w:r>
            <w:r w:rsidR="00CE7705" w:rsidRPr="00CE7705">
              <w:rPr>
                <w:rFonts w:ascii="Times New Roman" w:hAnsi="Times New Roman"/>
                <w:noProof/>
                <w:webHidden/>
                <w:sz w:val="24"/>
                <w:szCs w:val="24"/>
              </w:rPr>
              <w:fldChar w:fldCharType="end"/>
            </w:r>
          </w:hyperlink>
        </w:p>
        <w:p w14:paraId="19FDC93A" w14:textId="77777777" w:rsidR="00CE7705" w:rsidRPr="00CE7705" w:rsidRDefault="00FF0316">
          <w:pPr>
            <w:pStyle w:val="TOC3"/>
            <w:tabs>
              <w:tab w:val="left" w:pos="1200"/>
              <w:tab w:val="right" w:leader="dot" w:pos="8261"/>
            </w:tabs>
            <w:rPr>
              <w:rFonts w:ascii="Times New Roman" w:eastAsiaTheme="minorEastAsia" w:hAnsi="Times New Roman"/>
              <w:noProof/>
              <w:sz w:val="24"/>
              <w:szCs w:val="24"/>
            </w:rPr>
          </w:pPr>
          <w:hyperlink w:anchor="_Toc494952766" w:history="1">
            <w:r w:rsidR="00CE7705" w:rsidRPr="00CE7705">
              <w:rPr>
                <w:rStyle w:val="Hyperlink"/>
                <w:rFonts w:ascii="Times New Roman" w:hAnsi="Times New Roman"/>
                <w:noProof/>
                <w:sz w:val="24"/>
                <w:szCs w:val="24"/>
              </w:rPr>
              <w:t>II.7.1</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Cucumber</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_Toc494952766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19</w:t>
            </w:r>
            <w:r w:rsidR="00CE7705" w:rsidRPr="00CE7705">
              <w:rPr>
                <w:rFonts w:ascii="Times New Roman" w:hAnsi="Times New Roman"/>
                <w:noProof/>
                <w:webHidden/>
                <w:sz w:val="24"/>
                <w:szCs w:val="24"/>
              </w:rPr>
              <w:fldChar w:fldCharType="end"/>
            </w:r>
          </w:hyperlink>
        </w:p>
        <w:p w14:paraId="381D76F6" w14:textId="77777777" w:rsidR="00CE7705" w:rsidRPr="00CE7705" w:rsidRDefault="00FF0316">
          <w:pPr>
            <w:pStyle w:val="TOC3"/>
            <w:tabs>
              <w:tab w:val="left" w:pos="1200"/>
              <w:tab w:val="right" w:leader="dot" w:pos="8261"/>
            </w:tabs>
            <w:rPr>
              <w:rFonts w:ascii="Times New Roman" w:eastAsiaTheme="minorEastAsia" w:hAnsi="Times New Roman"/>
              <w:noProof/>
              <w:sz w:val="24"/>
              <w:szCs w:val="24"/>
            </w:rPr>
          </w:pPr>
          <w:hyperlink w:anchor="_Toc494952767" w:history="1">
            <w:r w:rsidR="00CE7705" w:rsidRPr="00CE7705">
              <w:rPr>
                <w:rStyle w:val="Hyperlink"/>
                <w:rFonts w:ascii="Times New Roman" w:hAnsi="Times New Roman"/>
                <w:noProof/>
                <w:sz w:val="24"/>
                <w:szCs w:val="24"/>
              </w:rPr>
              <w:t>II.7.2</w:t>
            </w:r>
            <w:r w:rsidR="00CE7705" w:rsidRPr="00CE7705">
              <w:rPr>
                <w:rFonts w:ascii="Times New Roman" w:eastAsiaTheme="minorEastAsia" w:hAnsi="Times New Roman"/>
                <w:noProof/>
                <w:sz w:val="24"/>
                <w:szCs w:val="24"/>
              </w:rPr>
              <w:tab/>
            </w:r>
            <w:r w:rsidR="00CE7705" w:rsidRPr="00CE7705">
              <w:rPr>
                <w:rStyle w:val="Hyperlink"/>
                <w:rFonts w:ascii="Times New Roman" w:hAnsi="Times New Roman"/>
                <w:noProof/>
                <w:sz w:val="24"/>
                <w:szCs w:val="24"/>
              </w:rPr>
              <w:t>Gherkin</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_Toc494952767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19</w:t>
            </w:r>
            <w:r w:rsidR="00CE7705" w:rsidRPr="00CE7705">
              <w:rPr>
                <w:rFonts w:ascii="Times New Roman" w:hAnsi="Times New Roman"/>
                <w:noProof/>
                <w:webHidden/>
                <w:sz w:val="24"/>
                <w:szCs w:val="24"/>
              </w:rPr>
              <w:fldChar w:fldCharType="end"/>
            </w:r>
          </w:hyperlink>
        </w:p>
        <w:p w14:paraId="5D697A61" w14:textId="77777777" w:rsidR="00CE7705" w:rsidRPr="00CE7705" w:rsidRDefault="00FF0316">
          <w:pPr>
            <w:pStyle w:val="TOC1"/>
            <w:tabs>
              <w:tab w:val="right" w:leader="dot" w:pos="8261"/>
            </w:tabs>
            <w:rPr>
              <w:rFonts w:ascii="Times New Roman" w:eastAsiaTheme="minorEastAsia" w:hAnsi="Times New Roman"/>
              <w:noProof/>
              <w:sz w:val="24"/>
              <w:szCs w:val="24"/>
            </w:rPr>
          </w:pPr>
          <w:hyperlink w:anchor="_Toc494952768" w:history="1">
            <w:r w:rsidR="00CE7705" w:rsidRPr="00CE7705">
              <w:rPr>
                <w:rStyle w:val="Hyperlink"/>
                <w:rFonts w:ascii="Times New Roman" w:hAnsi="Times New Roman"/>
                <w:noProof/>
                <w:sz w:val="24"/>
                <w:szCs w:val="24"/>
              </w:rPr>
              <w:t>DAFTAR PUSTAKA</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_Toc494952768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22</w:t>
            </w:r>
            <w:r w:rsidR="00CE7705" w:rsidRPr="00CE7705">
              <w:rPr>
                <w:rFonts w:ascii="Times New Roman" w:hAnsi="Times New Roman"/>
                <w:noProof/>
                <w:webHidden/>
                <w:sz w:val="24"/>
                <w:szCs w:val="24"/>
              </w:rPr>
              <w:fldChar w:fldCharType="end"/>
            </w:r>
          </w:hyperlink>
        </w:p>
        <w:p w14:paraId="3288D23A" w14:textId="77777777" w:rsidR="00CE7705" w:rsidRPr="00CE7705" w:rsidRDefault="00FF0316">
          <w:pPr>
            <w:pStyle w:val="TOC1"/>
            <w:tabs>
              <w:tab w:val="right" w:leader="dot" w:pos="8261"/>
            </w:tabs>
            <w:rPr>
              <w:rFonts w:ascii="Times New Roman" w:eastAsiaTheme="minorEastAsia" w:hAnsi="Times New Roman"/>
              <w:noProof/>
              <w:sz w:val="24"/>
              <w:szCs w:val="24"/>
            </w:rPr>
          </w:pPr>
          <w:hyperlink w:anchor="_Toc494952769" w:history="1">
            <w:r w:rsidR="00CE7705" w:rsidRPr="00CE7705">
              <w:rPr>
                <w:rStyle w:val="Hyperlink"/>
                <w:rFonts w:ascii="Times New Roman" w:hAnsi="Times New Roman"/>
                <w:noProof/>
                <w:sz w:val="24"/>
                <w:szCs w:val="24"/>
              </w:rPr>
              <w:t xml:space="preserve">LAMPIRAN 1: </w:t>
            </w:r>
            <w:r w:rsidR="00CE7705" w:rsidRPr="00CE7705">
              <w:rPr>
                <w:rStyle w:val="Hyperlink"/>
                <w:rFonts w:ascii="Times New Roman" w:hAnsi="Times New Roman"/>
                <w:i/>
                <w:noProof/>
                <w:sz w:val="24"/>
                <w:szCs w:val="24"/>
              </w:rPr>
              <w:t>Workflow</w:t>
            </w:r>
            <w:r w:rsidR="00CE7705" w:rsidRPr="00CE7705">
              <w:rPr>
                <w:rStyle w:val="Hyperlink"/>
                <w:rFonts w:ascii="Times New Roman" w:hAnsi="Times New Roman"/>
                <w:noProof/>
                <w:sz w:val="24"/>
                <w:szCs w:val="24"/>
              </w:rPr>
              <w:t xml:space="preserve"> Usulan Penelitian</w:t>
            </w:r>
            <w:r w:rsidR="00CE7705" w:rsidRPr="00CE7705">
              <w:rPr>
                <w:rFonts w:ascii="Times New Roman" w:hAnsi="Times New Roman"/>
                <w:noProof/>
                <w:webHidden/>
                <w:sz w:val="24"/>
                <w:szCs w:val="24"/>
              </w:rPr>
              <w:tab/>
            </w:r>
            <w:r w:rsidR="00CE7705" w:rsidRPr="00CE7705">
              <w:rPr>
                <w:rFonts w:ascii="Times New Roman" w:hAnsi="Times New Roman"/>
                <w:noProof/>
                <w:webHidden/>
                <w:sz w:val="24"/>
                <w:szCs w:val="24"/>
              </w:rPr>
              <w:fldChar w:fldCharType="begin"/>
            </w:r>
            <w:r w:rsidR="00CE7705" w:rsidRPr="00CE7705">
              <w:rPr>
                <w:rFonts w:ascii="Times New Roman" w:hAnsi="Times New Roman"/>
                <w:noProof/>
                <w:webHidden/>
                <w:sz w:val="24"/>
                <w:szCs w:val="24"/>
              </w:rPr>
              <w:instrText xml:space="preserve"> PAGEREF _Toc494952769 \h </w:instrText>
            </w:r>
            <w:r w:rsidR="00CE7705" w:rsidRPr="00CE7705">
              <w:rPr>
                <w:rFonts w:ascii="Times New Roman" w:hAnsi="Times New Roman"/>
                <w:noProof/>
                <w:webHidden/>
                <w:sz w:val="24"/>
                <w:szCs w:val="24"/>
              </w:rPr>
            </w:r>
            <w:r w:rsidR="00CE7705" w:rsidRPr="00CE7705">
              <w:rPr>
                <w:rFonts w:ascii="Times New Roman" w:hAnsi="Times New Roman"/>
                <w:noProof/>
                <w:webHidden/>
                <w:sz w:val="24"/>
                <w:szCs w:val="24"/>
              </w:rPr>
              <w:fldChar w:fldCharType="separate"/>
            </w:r>
            <w:r w:rsidR="005E163C">
              <w:rPr>
                <w:rFonts w:ascii="Times New Roman" w:hAnsi="Times New Roman"/>
                <w:noProof/>
                <w:webHidden/>
                <w:sz w:val="24"/>
                <w:szCs w:val="24"/>
              </w:rPr>
              <w:t>24</w:t>
            </w:r>
            <w:r w:rsidR="00CE7705" w:rsidRPr="00CE7705">
              <w:rPr>
                <w:rFonts w:ascii="Times New Roman" w:hAnsi="Times New Roman"/>
                <w:noProof/>
                <w:webHidden/>
                <w:sz w:val="24"/>
                <w:szCs w:val="24"/>
              </w:rPr>
              <w:fldChar w:fldCharType="end"/>
            </w:r>
          </w:hyperlink>
        </w:p>
        <w:p w14:paraId="106BDC85" w14:textId="4F36DB02" w:rsidR="00667F1F" w:rsidRPr="005247E2" w:rsidRDefault="009118A2" w:rsidP="00A71015">
          <w:pPr>
            <w:tabs>
              <w:tab w:val="left" w:pos="709"/>
            </w:tabs>
            <w:rPr>
              <w:rFonts w:ascii="Times New Roman" w:hAnsi="Times New Roman"/>
              <w:sz w:val="24"/>
              <w:szCs w:val="24"/>
            </w:rPr>
          </w:pPr>
          <w:r w:rsidRPr="00CE7705">
            <w:rPr>
              <w:rFonts w:ascii="Times New Roman" w:hAnsi="Times New Roman"/>
              <w:sz w:val="24"/>
              <w:szCs w:val="24"/>
            </w:rPr>
            <w:fldChar w:fldCharType="end"/>
          </w:r>
        </w:p>
      </w:sdtContent>
    </w:sdt>
    <w:p w14:paraId="55FED207" w14:textId="77777777" w:rsidR="0076512F" w:rsidRDefault="0076512F">
      <w:pPr>
        <w:spacing w:before="0"/>
        <w:rPr>
          <w:rFonts w:ascii="Times New Roman" w:hAnsi="Times New Roman"/>
          <w:b/>
          <w:sz w:val="24"/>
          <w:szCs w:val="24"/>
        </w:rPr>
      </w:pPr>
      <w:bookmarkStart w:id="34" w:name="_Toc494952742"/>
      <w:r>
        <w:br w:type="page"/>
      </w:r>
    </w:p>
    <w:p w14:paraId="21759780" w14:textId="46B2D76A" w:rsidR="000D2ACD" w:rsidRPr="00506B28" w:rsidRDefault="000D2ACD">
      <w:pPr>
        <w:pStyle w:val="Heading1"/>
        <w:numPr>
          <w:ilvl w:val="0"/>
          <w:numId w:val="0"/>
        </w:numPr>
        <w:pPrChange w:id="35" w:author="Jessie Andika Setiady" w:date="2017-09-11T12:01:00Z">
          <w:pPr>
            <w:pStyle w:val="Heading1"/>
          </w:pPr>
        </w:pPrChange>
      </w:pPr>
      <w:r w:rsidRPr="00506B28">
        <w:lastRenderedPageBreak/>
        <w:t>DAFTAR TABEL</w:t>
      </w:r>
      <w:bookmarkEnd w:id="34"/>
    </w:p>
    <w:p w14:paraId="3741C658" w14:textId="77777777" w:rsidR="00AF05D5" w:rsidRPr="00506B28" w:rsidRDefault="00AF05D5">
      <w:pPr>
        <w:pStyle w:val="Heading1"/>
        <w:numPr>
          <w:ilvl w:val="0"/>
          <w:numId w:val="0"/>
        </w:numPr>
        <w:jc w:val="left"/>
        <w:pPrChange w:id="36" w:author="Jessie Andika Setiady" w:date="2017-09-11T12:01:00Z">
          <w:pPr>
            <w:pStyle w:val="Heading1"/>
          </w:pPr>
        </w:pPrChange>
      </w:pPr>
    </w:p>
    <w:p w14:paraId="5069BD2C" w14:textId="77777777" w:rsidR="00A71015" w:rsidRPr="00A71015" w:rsidRDefault="003F7953">
      <w:pPr>
        <w:pStyle w:val="TableofFigures"/>
        <w:tabs>
          <w:tab w:val="right" w:leader="dot" w:pos="8261"/>
        </w:tabs>
        <w:rPr>
          <w:rFonts w:ascii="Times New Roman" w:eastAsiaTheme="minorEastAsia" w:hAnsi="Times New Roman"/>
          <w:noProof/>
          <w:sz w:val="24"/>
          <w:szCs w:val="24"/>
        </w:rPr>
      </w:pPr>
      <w:r w:rsidRPr="00A71015">
        <w:rPr>
          <w:rFonts w:ascii="Times New Roman" w:hAnsi="Times New Roman"/>
          <w:sz w:val="24"/>
          <w:szCs w:val="24"/>
        </w:rPr>
        <w:fldChar w:fldCharType="begin"/>
      </w:r>
      <w:r w:rsidRPr="00A71015">
        <w:rPr>
          <w:rFonts w:ascii="Times New Roman" w:hAnsi="Times New Roman"/>
          <w:sz w:val="24"/>
          <w:szCs w:val="24"/>
        </w:rPr>
        <w:instrText xml:space="preserve"> TOC \c "Tabel-" </w:instrText>
      </w:r>
      <w:r w:rsidRPr="00A71015">
        <w:rPr>
          <w:rFonts w:ascii="Times New Roman" w:hAnsi="Times New Roman"/>
          <w:sz w:val="24"/>
          <w:szCs w:val="24"/>
        </w:rPr>
        <w:fldChar w:fldCharType="separate"/>
      </w:r>
      <w:r w:rsidR="00A71015" w:rsidRPr="00A71015">
        <w:rPr>
          <w:rFonts w:ascii="Times New Roman" w:hAnsi="Times New Roman"/>
          <w:b/>
          <w:noProof/>
          <w:sz w:val="24"/>
          <w:szCs w:val="24"/>
        </w:rPr>
        <w:t>Tabel- 1</w:t>
      </w:r>
      <w:r w:rsidR="00A71015" w:rsidRPr="00A71015">
        <w:rPr>
          <w:rFonts w:ascii="Times New Roman" w:hAnsi="Times New Roman"/>
          <w:noProof/>
          <w:sz w:val="24"/>
          <w:szCs w:val="24"/>
        </w:rPr>
        <w:t xml:space="preserve"> Pelaksanaan Tesis</w:t>
      </w:r>
      <w:r w:rsidR="00A71015" w:rsidRPr="00A71015">
        <w:rPr>
          <w:rFonts w:ascii="Times New Roman" w:hAnsi="Times New Roman"/>
          <w:noProof/>
          <w:sz w:val="24"/>
          <w:szCs w:val="24"/>
        </w:rPr>
        <w:tab/>
      </w:r>
      <w:r w:rsidR="00A71015" w:rsidRPr="00A71015">
        <w:rPr>
          <w:rFonts w:ascii="Times New Roman" w:hAnsi="Times New Roman"/>
          <w:noProof/>
          <w:sz w:val="24"/>
          <w:szCs w:val="24"/>
        </w:rPr>
        <w:fldChar w:fldCharType="begin"/>
      </w:r>
      <w:r w:rsidR="00A71015" w:rsidRPr="00A71015">
        <w:rPr>
          <w:rFonts w:ascii="Times New Roman" w:hAnsi="Times New Roman"/>
          <w:noProof/>
          <w:sz w:val="24"/>
          <w:szCs w:val="24"/>
        </w:rPr>
        <w:instrText xml:space="preserve"> PAGEREF _Toc494804563 \h </w:instrText>
      </w:r>
      <w:r w:rsidR="00A71015" w:rsidRPr="00A71015">
        <w:rPr>
          <w:rFonts w:ascii="Times New Roman" w:hAnsi="Times New Roman"/>
          <w:noProof/>
          <w:sz w:val="24"/>
          <w:szCs w:val="24"/>
        </w:rPr>
      </w:r>
      <w:r w:rsidR="00A71015" w:rsidRPr="00A71015">
        <w:rPr>
          <w:rFonts w:ascii="Times New Roman" w:hAnsi="Times New Roman"/>
          <w:noProof/>
          <w:sz w:val="24"/>
          <w:szCs w:val="24"/>
        </w:rPr>
        <w:fldChar w:fldCharType="separate"/>
      </w:r>
      <w:r w:rsidR="005E163C">
        <w:rPr>
          <w:rFonts w:ascii="Times New Roman" w:hAnsi="Times New Roman"/>
          <w:noProof/>
          <w:sz w:val="24"/>
          <w:szCs w:val="24"/>
        </w:rPr>
        <w:t>8</w:t>
      </w:r>
      <w:r w:rsidR="00A71015" w:rsidRPr="00A71015">
        <w:rPr>
          <w:rFonts w:ascii="Times New Roman" w:hAnsi="Times New Roman"/>
          <w:noProof/>
          <w:sz w:val="24"/>
          <w:szCs w:val="24"/>
        </w:rPr>
        <w:fldChar w:fldCharType="end"/>
      </w:r>
    </w:p>
    <w:p w14:paraId="6E69DF68" w14:textId="6912F750" w:rsidR="000D2ACD" w:rsidRPr="00506B28" w:rsidRDefault="003F7953" w:rsidP="000D2ACD">
      <w:pPr>
        <w:rPr>
          <w:rFonts w:ascii="Times New Roman" w:hAnsi="Times New Roman"/>
          <w:sz w:val="24"/>
          <w:szCs w:val="24"/>
        </w:rPr>
      </w:pPr>
      <w:r w:rsidRPr="00A71015">
        <w:rPr>
          <w:rFonts w:ascii="Times New Roman" w:hAnsi="Times New Roman"/>
          <w:sz w:val="24"/>
          <w:szCs w:val="24"/>
        </w:rPr>
        <w:fldChar w:fldCharType="end"/>
      </w:r>
    </w:p>
    <w:p w14:paraId="6EAC7A69" w14:textId="77777777" w:rsidR="000D2ACD" w:rsidRPr="00506B28" w:rsidRDefault="000D2ACD" w:rsidP="000D2ACD">
      <w:pPr>
        <w:rPr>
          <w:rFonts w:ascii="Times New Roman" w:hAnsi="Times New Roman"/>
        </w:rPr>
      </w:pPr>
    </w:p>
    <w:p w14:paraId="7F07EEEC" w14:textId="77777777" w:rsidR="002D611B" w:rsidRPr="00506B28" w:rsidRDefault="002D611B">
      <w:pPr>
        <w:spacing w:before="0"/>
        <w:rPr>
          <w:rFonts w:ascii="Times New Roman" w:hAnsi="Times New Roman"/>
          <w:b/>
          <w:sz w:val="24"/>
          <w:szCs w:val="24"/>
        </w:rPr>
      </w:pPr>
      <w:r w:rsidRPr="00506B28">
        <w:rPr>
          <w:rFonts w:ascii="Times New Roman" w:hAnsi="Times New Roman"/>
        </w:rPr>
        <w:br w:type="page"/>
      </w:r>
    </w:p>
    <w:p w14:paraId="69E1020E" w14:textId="0CE9C3C4" w:rsidR="000D2ACD" w:rsidRPr="00506B28" w:rsidRDefault="000D2ACD">
      <w:pPr>
        <w:pStyle w:val="Heading1"/>
        <w:numPr>
          <w:ilvl w:val="0"/>
          <w:numId w:val="0"/>
        </w:numPr>
        <w:pPrChange w:id="37" w:author="Jessie Andika Setiady" w:date="2017-09-11T12:01:00Z">
          <w:pPr>
            <w:pStyle w:val="Heading1"/>
          </w:pPr>
        </w:pPrChange>
      </w:pPr>
      <w:bookmarkStart w:id="38" w:name="_Toc494952743"/>
      <w:r w:rsidRPr="00506B28">
        <w:lastRenderedPageBreak/>
        <w:t>DAFTAR GAMBAR</w:t>
      </w:r>
      <w:bookmarkEnd w:id="38"/>
    </w:p>
    <w:p w14:paraId="7818D349" w14:textId="77777777" w:rsidR="000D2ACD" w:rsidRPr="00506B28" w:rsidRDefault="000D2ACD" w:rsidP="000D2ACD">
      <w:pPr>
        <w:jc w:val="center"/>
        <w:rPr>
          <w:rFonts w:ascii="Times New Roman" w:hAnsi="Times New Roman"/>
          <w:b/>
          <w:sz w:val="24"/>
          <w:szCs w:val="24"/>
        </w:rPr>
      </w:pPr>
    </w:p>
    <w:p w14:paraId="6E8F79E0" w14:textId="77777777" w:rsidR="0076512F" w:rsidRPr="0076512F" w:rsidRDefault="003F7953">
      <w:pPr>
        <w:pStyle w:val="TableofFigures"/>
        <w:tabs>
          <w:tab w:val="right" w:leader="dot" w:pos="8261"/>
        </w:tabs>
        <w:rPr>
          <w:rFonts w:ascii="Times New Roman" w:eastAsiaTheme="minorEastAsia" w:hAnsi="Times New Roman"/>
          <w:noProof/>
          <w:sz w:val="24"/>
          <w:szCs w:val="24"/>
        </w:rPr>
      </w:pPr>
      <w:r w:rsidRPr="0076512F">
        <w:rPr>
          <w:rFonts w:ascii="Times New Roman" w:hAnsi="Times New Roman"/>
          <w:sz w:val="24"/>
          <w:szCs w:val="24"/>
        </w:rPr>
        <w:fldChar w:fldCharType="begin"/>
      </w:r>
      <w:r w:rsidRPr="0076512F">
        <w:rPr>
          <w:rFonts w:ascii="Times New Roman" w:hAnsi="Times New Roman"/>
          <w:sz w:val="24"/>
          <w:szCs w:val="24"/>
        </w:rPr>
        <w:instrText xml:space="preserve"> TOC \c "Gambar-" </w:instrText>
      </w:r>
      <w:r w:rsidRPr="0076512F">
        <w:rPr>
          <w:rFonts w:ascii="Times New Roman" w:hAnsi="Times New Roman"/>
          <w:sz w:val="24"/>
          <w:szCs w:val="24"/>
        </w:rPr>
        <w:fldChar w:fldCharType="separate"/>
      </w:r>
      <w:r w:rsidR="0076512F" w:rsidRPr="0076512F">
        <w:rPr>
          <w:rFonts w:ascii="Times New Roman" w:hAnsi="Times New Roman"/>
          <w:noProof/>
          <w:sz w:val="24"/>
          <w:szCs w:val="24"/>
        </w:rPr>
        <w:t>Gambar- I.1 Tahap Utama Metodologi Penelitian</w:t>
      </w:r>
      <w:r w:rsidR="0076512F" w:rsidRPr="0076512F">
        <w:rPr>
          <w:rFonts w:ascii="Times New Roman" w:hAnsi="Times New Roman"/>
          <w:noProof/>
          <w:sz w:val="24"/>
          <w:szCs w:val="24"/>
        </w:rPr>
        <w:tab/>
      </w:r>
      <w:r w:rsidR="0076512F" w:rsidRPr="0076512F">
        <w:rPr>
          <w:rFonts w:ascii="Times New Roman" w:hAnsi="Times New Roman"/>
          <w:noProof/>
          <w:sz w:val="24"/>
          <w:szCs w:val="24"/>
        </w:rPr>
        <w:fldChar w:fldCharType="begin"/>
      </w:r>
      <w:r w:rsidR="0076512F" w:rsidRPr="0076512F">
        <w:rPr>
          <w:rFonts w:ascii="Times New Roman" w:hAnsi="Times New Roman"/>
          <w:noProof/>
          <w:sz w:val="24"/>
          <w:szCs w:val="24"/>
        </w:rPr>
        <w:instrText xml:space="preserve"> PAGEREF _Toc494952782 \h </w:instrText>
      </w:r>
      <w:r w:rsidR="0076512F" w:rsidRPr="0076512F">
        <w:rPr>
          <w:rFonts w:ascii="Times New Roman" w:hAnsi="Times New Roman"/>
          <w:noProof/>
          <w:sz w:val="24"/>
          <w:szCs w:val="24"/>
        </w:rPr>
      </w:r>
      <w:r w:rsidR="0076512F" w:rsidRPr="0076512F">
        <w:rPr>
          <w:rFonts w:ascii="Times New Roman" w:hAnsi="Times New Roman"/>
          <w:noProof/>
          <w:sz w:val="24"/>
          <w:szCs w:val="24"/>
        </w:rPr>
        <w:fldChar w:fldCharType="separate"/>
      </w:r>
      <w:r w:rsidR="005E163C">
        <w:rPr>
          <w:rFonts w:ascii="Times New Roman" w:hAnsi="Times New Roman"/>
          <w:noProof/>
          <w:sz w:val="24"/>
          <w:szCs w:val="24"/>
        </w:rPr>
        <w:t>4</w:t>
      </w:r>
      <w:r w:rsidR="0076512F" w:rsidRPr="0076512F">
        <w:rPr>
          <w:rFonts w:ascii="Times New Roman" w:hAnsi="Times New Roman"/>
          <w:noProof/>
          <w:sz w:val="24"/>
          <w:szCs w:val="24"/>
        </w:rPr>
        <w:fldChar w:fldCharType="end"/>
      </w:r>
    </w:p>
    <w:p w14:paraId="11436C35" w14:textId="77777777" w:rsidR="0076512F" w:rsidRPr="0076512F" w:rsidRDefault="0076512F">
      <w:pPr>
        <w:pStyle w:val="TableofFigures"/>
        <w:tabs>
          <w:tab w:val="right" w:leader="dot" w:pos="8261"/>
        </w:tabs>
        <w:rPr>
          <w:rFonts w:ascii="Times New Roman" w:eastAsiaTheme="minorEastAsia" w:hAnsi="Times New Roman"/>
          <w:noProof/>
          <w:sz w:val="24"/>
          <w:szCs w:val="24"/>
        </w:rPr>
      </w:pPr>
      <w:r w:rsidRPr="0076512F">
        <w:rPr>
          <w:rFonts w:ascii="Times New Roman" w:hAnsi="Times New Roman"/>
          <w:noProof/>
          <w:sz w:val="24"/>
          <w:szCs w:val="24"/>
        </w:rPr>
        <w:t>Gambar- I.2 Subtahap pada Pengembangan Kakas</w:t>
      </w:r>
      <w:r w:rsidRPr="0076512F">
        <w:rPr>
          <w:rFonts w:ascii="Times New Roman" w:hAnsi="Times New Roman"/>
          <w:noProof/>
          <w:sz w:val="24"/>
          <w:szCs w:val="24"/>
        </w:rPr>
        <w:tab/>
      </w:r>
      <w:r w:rsidRPr="0076512F">
        <w:rPr>
          <w:rFonts w:ascii="Times New Roman" w:hAnsi="Times New Roman"/>
          <w:noProof/>
          <w:sz w:val="24"/>
          <w:szCs w:val="24"/>
        </w:rPr>
        <w:fldChar w:fldCharType="begin"/>
      </w:r>
      <w:r w:rsidRPr="0076512F">
        <w:rPr>
          <w:rFonts w:ascii="Times New Roman" w:hAnsi="Times New Roman"/>
          <w:noProof/>
          <w:sz w:val="24"/>
          <w:szCs w:val="24"/>
        </w:rPr>
        <w:instrText xml:space="preserve"> PAGEREF _Toc494952783 \h </w:instrText>
      </w:r>
      <w:r w:rsidRPr="0076512F">
        <w:rPr>
          <w:rFonts w:ascii="Times New Roman" w:hAnsi="Times New Roman"/>
          <w:noProof/>
          <w:sz w:val="24"/>
          <w:szCs w:val="24"/>
        </w:rPr>
      </w:r>
      <w:r w:rsidRPr="0076512F">
        <w:rPr>
          <w:rFonts w:ascii="Times New Roman" w:hAnsi="Times New Roman"/>
          <w:noProof/>
          <w:sz w:val="24"/>
          <w:szCs w:val="24"/>
        </w:rPr>
        <w:fldChar w:fldCharType="separate"/>
      </w:r>
      <w:r w:rsidR="005E163C">
        <w:rPr>
          <w:rFonts w:ascii="Times New Roman" w:hAnsi="Times New Roman"/>
          <w:noProof/>
          <w:sz w:val="24"/>
          <w:szCs w:val="24"/>
        </w:rPr>
        <w:t>5</w:t>
      </w:r>
      <w:r w:rsidRPr="0076512F">
        <w:rPr>
          <w:rFonts w:ascii="Times New Roman" w:hAnsi="Times New Roman"/>
          <w:noProof/>
          <w:sz w:val="24"/>
          <w:szCs w:val="24"/>
        </w:rPr>
        <w:fldChar w:fldCharType="end"/>
      </w:r>
    </w:p>
    <w:p w14:paraId="629ADB09" w14:textId="77777777" w:rsidR="0076512F" w:rsidRPr="0076512F" w:rsidRDefault="0076512F">
      <w:pPr>
        <w:pStyle w:val="TableofFigures"/>
        <w:tabs>
          <w:tab w:val="right" w:leader="dot" w:pos="8261"/>
        </w:tabs>
        <w:rPr>
          <w:rFonts w:ascii="Times New Roman" w:eastAsiaTheme="minorEastAsia" w:hAnsi="Times New Roman"/>
          <w:noProof/>
          <w:sz w:val="24"/>
          <w:szCs w:val="24"/>
        </w:rPr>
      </w:pPr>
      <w:r w:rsidRPr="0076512F">
        <w:rPr>
          <w:rFonts w:ascii="Times New Roman" w:hAnsi="Times New Roman"/>
          <w:noProof/>
          <w:sz w:val="24"/>
          <w:szCs w:val="24"/>
        </w:rPr>
        <w:t>Gambar- I.3 Aktivitas pada Tahap Eksperimen</w:t>
      </w:r>
      <w:r w:rsidRPr="0076512F">
        <w:rPr>
          <w:rFonts w:ascii="Times New Roman" w:hAnsi="Times New Roman"/>
          <w:noProof/>
          <w:sz w:val="24"/>
          <w:szCs w:val="24"/>
        </w:rPr>
        <w:tab/>
      </w:r>
      <w:r w:rsidRPr="0076512F">
        <w:rPr>
          <w:rFonts w:ascii="Times New Roman" w:hAnsi="Times New Roman"/>
          <w:noProof/>
          <w:sz w:val="24"/>
          <w:szCs w:val="24"/>
        </w:rPr>
        <w:fldChar w:fldCharType="begin"/>
      </w:r>
      <w:r w:rsidRPr="0076512F">
        <w:rPr>
          <w:rFonts w:ascii="Times New Roman" w:hAnsi="Times New Roman"/>
          <w:noProof/>
          <w:sz w:val="24"/>
          <w:szCs w:val="24"/>
        </w:rPr>
        <w:instrText xml:space="preserve"> PAGEREF _Toc494952784 \h </w:instrText>
      </w:r>
      <w:r w:rsidRPr="0076512F">
        <w:rPr>
          <w:rFonts w:ascii="Times New Roman" w:hAnsi="Times New Roman"/>
          <w:noProof/>
          <w:sz w:val="24"/>
          <w:szCs w:val="24"/>
        </w:rPr>
      </w:r>
      <w:r w:rsidRPr="0076512F">
        <w:rPr>
          <w:rFonts w:ascii="Times New Roman" w:hAnsi="Times New Roman"/>
          <w:noProof/>
          <w:sz w:val="24"/>
          <w:szCs w:val="24"/>
        </w:rPr>
        <w:fldChar w:fldCharType="separate"/>
      </w:r>
      <w:r w:rsidR="005E163C">
        <w:rPr>
          <w:rFonts w:ascii="Times New Roman" w:hAnsi="Times New Roman"/>
          <w:noProof/>
          <w:sz w:val="24"/>
          <w:szCs w:val="24"/>
        </w:rPr>
        <w:t>7</w:t>
      </w:r>
      <w:r w:rsidRPr="0076512F">
        <w:rPr>
          <w:rFonts w:ascii="Times New Roman" w:hAnsi="Times New Roman"/>
          <w:noProof/>
          <w:sz w:val="24"/>
          <w:szCs w:val="24"/>
        </w:rPr>
        <w:fldChar w:fldCharType="end"/>
      </w:r>
    </w:p>
    <w:p w14:paraId="69D1C16F" w14:textId="77777777" w:rsidR="0076512F" w:rsidRPr="0076512F" w:rsidRDefault="0076512F">
      <w:pPr>
        <w:pStyle w:val="TableofFigures"/>
        <w:tabs>
          <w:tab w:val="right" w:leader="dot" w:pos="8261"/>
        </w:tabs>
        <w:rPr>
          <w:rFonts w:ascii="Times New Roman" w:eastAsiaTheme="minorEastAsia" w:hAnsi="Times New Roman"/>
          <w:noProof/>
          <w:sz w:val="24"/>
          <w:szCs w:val="24"/>
        </w:rPr>
      </w:pPr>
      <w:r w:rsidRPr="0076512F">
        <w:rPr>
          <w:rFonts w:ascii="Times New Roman" w:hAnsi="Times New Roman"/>
          <w:noProof/>
          <w:sz w:val="24"/>
          <w:szCs w:val="24"/>
        </w:rPr>
        <w:t>Gambar- II.1 Contoh Berkas dengan Bahasa Gherkin</w:t>
      </w:r>
      <w:r w:rsidRPr="0076512F">
        <w:rPr>
          <w:rFonts w:ascii="Times New Roman" w:hAnsi="Times New Roman"/>
          <w:noProof/>
          <w:sz w:val="24"/>
          <w:szCs w:val="24"/>
        </w:rPr>
        <w:tab/>
      </w:r>
      <w:r w:rsidRPr="0076512F">
        <w:rPr>
          <w:rFonts w:ascii="Times New Roman" w:hAnsi="Times New Roman"/>
          <w:noProof/>
          <w:sz w:val="24"/>
          <w:szCs w:val="24"/>
        </w:rPr>
        <w:fldChar w:fldCharType="begin"/>
      </w:r>
      <w:r w:rsidRPr="0076512F">
        <w:rPr>
          <w:rFonts w:ascii="Times New Roman" w:hAnsi="Times New Roman"/>
          <w:noProof/>
          <w:sz w:val="24"/>
          <w:szCs w:val="24"/>
        </w:rPr>
        <w:instrText xml:space="preserve"> PAGEREF _Toc494952785 \h </w:instrText>
      </w:r>
      <w:r w:rsidRPr="0076512F">
        <w:rPr>
          <w:rFonts w:ascii="Times New Roman" w:hAnsi="Times New Roman"/>
          <w:noProof/>
          <w:sz w:val="24"/>
          <w:szCs w:val="24"/>
        </w:rPr>
      </w:r>
      <w:r w:rsidRPr="0076512F">
        <w:rPr>
          <w:rFonts w:ascii="Times New Roman" w:hAnsi="Times New Roman"/>
          <w:noProof/>
          <w:sz w:val="24"/>
          <w:szCs w:val="24"/>
        </w:rPr>
        <w:fldChar w:fldCharType="separate"/>
      </w:r>
      <w:r w:rsidR="005E163C">
        <w:rPr>
          <w:rFonts w:ascii="Times New Roman" w:hAnsi="Times New Roman"/>
          <w:noProof/>
          <w:sz w:val="24"/>
          <w:szCs w:val="24"/>
        </w:rPr>
        <w:t>20</w:t>
      </w:r>
      <w:r w:rsidRPr="0076512F">
        <w:rPr>
          <w:rFonts w:ascii="Times New Roman" w:hAnsi="Times New Roman"/>
          <w:noProof/>
          <w:sz w:val="24"/>
          <w:szCs w:val="24"/>
        </w:rPr>
        <w:fldChar w:fldCharType="end"/>
      </w:r>
    </w:p>
    <w:p w14:paraId="2EF69F02" w14:textId="77777777" w:rsidR="0076512F" w:rsidRPr="0076512F" w:rsidRDefault="0076512F">
      <w:pPr>
        <w:pStyle w:val="TableofFigures"/>
        <w:tabs>
          <w:tab w:val="right" w:leader="dot" w:pos="8261"/>
        </w:tabs>
        <w:rPr>
          <w:rFonts w:ascii="Times New Roman" w:eastAsiaTheme="minorEastAsia" w:hAnsi="Times New Roman"/>
          <w:noProof/>
          <w:sz w:val="24"/>
          <w:szCs w:val="24"/>
        </w:rPr>
      </w:pPr>
      <w:r w:rsidRPr="0076512F">
        <w:rPr>
          <w:rFonts w:ascii="Times New Roman" w:hAnsi="Times New Roman"/>
          <w:noProof/>
          <w:sz w:val="24"/>
          <w:szCs w:val="24"/>
        </w:rPr>
        <w:t xml:space="preserve">Gambar- II.2 Contoh Berkas </w:t>
      </w:r>
      <w:r w:rsidRPr="0076512F">
        <w:rPr>
          <w:rFonts w:ascii="Times New Roman" w:hAnsi="Times New Roman"/>
          <w:i/>
          <w:noProof/>
          <w:sz w:val="24"/>
          <w:szCs w:val="24"/>
        </w:rPr>
        <w:t>Feature</w:t>
      </w:r>
      <w:r w:rsidRPr="0076512F">
        <w:rPr>
          <w:rFonts w:ascii="Times New Roman" w:hAnsi="Times New Roman"/>
          <w:noProof/>
          <w:sz w:val="24"/>
          <w:szCs w:val="24"/>
        </w:rPr>
        <w:tab/>
      </w:r>
      <w:r w:rsidRPr="0076512F">
        <w:rPr>
          <w:rFonts w:ascii="Times New Roman" w:hAnsi="Times New Roman"/>
          <w:noProof/>
          <w:sz w:val="24"/>
          <w:szCs w:val="24"/>
        </w:rPr>
        <w:fldChar w:fldCharType="begin"/>
      </w:r>
      <w:r w:rsidRPr="0076512F">
        <w:rPr>
          <w:rFonts w:ascii="Times New Roman" w:hAnsi="Times New Roman"/>
          <w:noProof/>
          <w:sz w:val="24"/>
          <w:szCs w:val="24"/>
        </w:rPr>
        <w:instrText xml:space="preserve"> PAGEREF _Toc494952786 \h </w:instrText>
      </w:r>
      <w:r w:rsidRPr="0076512F">
        <w:rPr>
          <w:rFonts w:ascii="Times New Roman" w:hAnsi="Times New Roman"/>
          <w:noProof/>
          <w:sz w:val="24"/>
          <w:szCs w:val="24"/>
        </w:rPr>
      </w:r>
      <w:r w:rsidRPr="0076512F">
        <w:rPr>
          <w:rFonts w:ascii="Times New Roman" w:hAnsi="Times New Roman"/>
          <w:noProof/>
          <w:sz w:val="24"/>
          <w:szCs w:val="24"/>
        </w:rPr>
        <w:fldChar w:fldCharType="separate"/>
      </w:r>
      <w:r w:rsidR="005E163C">
        <w:rPr>
          <w:rFonts w:ascii="Times New Roman" w:hAnsi="Times New Roman"/>
          <w:noProof/>
          <w:sz w:val="24"/>
          <w:szCs w:val="24"/>
        </w:rPr>
        <w:t>21</w:t>
      </w:r>
      <w:r w:rsidRPr="0076512F">
        <w:rPr>
          <w:rFonts w:ascii="Times New Roman" w:hAnsi="Times New Roman"/>
          <w:noProof/>
          <w:sz w:val="24"/>
          <w:szCs w:val="24"/>
        </w:rPr>
        <w:fldChar w:fldCharType="end"/>
      </w:r>
    </w:p>
    <w:p w14:paraId="463EE7D8" w14:textId="77777777" w:rsidR="0076512F" w:rsidRPr="0076512F" w:rsidRDefault="0076512F">
      <w:pPr>
        <w:pStyle w:val="TableofFigures"/>
        <w:tabs>
          <w:tab w:val="right" w:leader="dot" w:pos="8261"/>
        </w:tabs>
        <w:rPr>
          <w:rFonts w:ascii="Times New Roman" w:eastAsiaTheme="minorEastAsia" w:hAnsi="Times New Roman"/>
          <w:noProof/>
          <w:sz w:val="24"/>
          <w:szCs w:val="24"/>
        </w:rPr>
      </w:pPr>
      <w:r w:rsidRPr="0076512F">
        <w:rPr>
          <w:rFonts w:ascii="Times New Roman" w:hAnsi="Times New Roman"/>
          <w:noProof/>
          <w:sz w:val="24"/>
          <w:szCs w:val="24"/>
        </w:rPr>
        <w:t xml:space="preserve">Gambar- II.3 Contoh </w:t>
      </w:r>
      <w:r w:rsidRPr="0076512F">
        <w:rPr>
          <w:rFonts w:ascii="Times New Roman" w:hAnsi="Times New Roman"/>
          <w:i/>
          <w:noProof/>
          <w:sz w:val="24"/>
          <w:szCs w:val="24"/>
        </w:rPr>
        <w:t>Step Definition</w:t>
      </w:r>
      <w:r w:rsidRPr="0076512F">
        <w:rPr>
          <w:rFonts w:ascii="Times New Roman" w:hAnsi="Times New Roman"/>
          <w:noProof/>
          <w:sz w:val="24"/>
          <w:szCs w:val="24"/>
        </w:rPr>
        <w:t xml:space="preserve"> pada Gherkin</w:t>
      </w:r>
      <w:r w:rsidRPr="0076512F">
        <w:rPr>
          <w:rFonts w:ascii="Times New Roman" w:hAnsi="Times New Roman"/>
          <w:noProof/>
          <w:sz w:val="24"/>
          <w:szCs w:val="24"/>
        </w:rPr>
        <w:tab/>
      </w:r>
      <w:r w:rsidRPr="0076512F">
        <w:rPr>
          <w:rFonts w:ascii="Times New Roman" w:hAnsi="Times New Roman"/>
          <w:noProof/>
          <w:sz w:val="24"/>
          <w:szCs w:val="24"/>
        </w:rPr>
        <w:fldChar w:fldCharType="begin"/>
      </w:r>
      <w:r w:rsidRPr="0076512F">
        <w:rPr>
          <w:rFonts w:ascii="Times New Roman" w:hAnsi="Times New Roman"/>
          <w:noProof/>
          <w:sz w:val="24"/>
          <w:szCs w:val="24"/>
        </w:rPr>
        <w:instrText xml:space="preserve"> PAGEREF _Toc494952787 \h </w:instrText>
      </w:r>
      <w:r w:rsidRPr="0076512F">
        <w:rPr>
          <w:rFonts w:ascii="Times New Roman" w:hAnsi="Times New Roman"/>
          <w:noProof/>
          <w:sz w:val="24"/>
          <w:szCs w:val="24"/>
        </w:rPr>
      </w:r>
      <w:r w:rsidRPr="0076512F">
        <w:rPr>
          <w:rFonts w:ascii="Times New Roman" w:hAnsi="Times New Roman"/>
          <w:noProof/>
          <w:sz w:val="24"/>
          <w:szCs w:val="24"/>
        </w:rPr>
        <w:fldChar w:fldCharType="separate"/>
      </w:r>
      <w:r w:rsidR="005E163C">
        <w:rPr>
          <w:rFonts w:ascii="Times New Roman" w:hAnsi="Times New Roman"/>
          <w:noProof/>
          <w:sz w:val="24"/>
          <w:szCs w:val="24"/>
        </w:rPr>
        <w:t>21</w:t>
      </w:r>
      <w:r w:rsidRPr="0076512F">
        <w:rPr>
          <w:rFonts w:ascii="Times New Roman" w:hAnsi="Times New Roman"/>
          <w:noProof/>
          <w:sz w:val="24"/>
          <w:szCs w:val="24"/>
        </w:rPr>
        <w:fldChar w:fldCharType="end"/>
      </w:r>
    </w:p>
    <w:p w14:paraId="76511452" w14:textId="77777777" w:rsidR="0076512F" w:rsidRPr="0076512F" w:rsidRDefault="0076512F">
      <w:pPr>
        <w:pStyle w:val="TableofFigures"/>
        <w:tabs>
          <w:tab w:val="right" w:leader="dot" w:pos="8261"/>
        </w:tabs>
        <w:rPr>
          <w:rFonts w:ascii="Times New Roman" w:eastAsiaTheme="minorEastAsia" w:hAnsi="Times New Roman"/>
          <w:noProof/>
          <w:sz w:val="24"/>
          <w:szCs w:val="24"/>
        </w:rPr>
      </w:pPr>
      <w:r w:rsidRPr="0076512F">
        <w:rPr>
          <w:rFonts w:ascii="Times New Roman" w:hAnsi="Times New Roman"/>
          <w:noProof/>
          <w:sz w:val="24"/>
          <w:szCs w:val="24"/>
        </w:rPr>
        <w:t xml:space="preserve">Gambar-Lampiran 1.1 </w:t>
      </w:r>
      <w:r w:rsidRPr="0076512F">
        <w:rPr>
          <w:rFonts w:ascii="Times New Roman" w:hAnsi="Times New Roman"/>
          <w:i/>
          <w:noProof/>
          <w:sz w:val="24"/>
          <w:szCs w:val="24"/>
        </w:rPr>
        <w:t>Workflow</w:t>
      </w:r>
      <w:r w:rsidRPr="0076512F">
        <w:rPr>
          <w:rFonts w:ascii="Times New Roman" w:hAnsi="Times New Roman"/>
          <w:noProof/>
          <w:sz w:val="24"/>
          <w:szCs w:val="24"/>
        </w:rPr>
        <w:t xml:space="preserve"> usulan penelitian</w:t>
      </w:r>
      <w:r w:rsidRPr="0076512F">
        <w:rPr>
          <w:rFonts w:ascii="Times New Roman" w:hAnsi="Times New Roman"/>
          <w:noProof/>
          <w:sz w:val="24"/>
          <w:szCs w:val="24"/>
        </w:rPr>
        <w:tab/>
      </w:r>
      <w:r w:rsidRPr="0076512F">
        <w:rPr>
          <w:rFonts w:ascii="Times New Roman" w:hAnsi="Times New Roman"/>
          <w:noProof/>
          <w:sz w:val="24"/>
          <w:szCs w:val="24"/>
        </w:rPr>
        <w:fldChar w:fldCharType="begin"/>
      </w:r>
      <w:r w:rsidRPr="0076512F">
        <w:rPr>
          <w:rFonts w:ascii="Times New Roman" w:hAnsi="Times New Roman"/>
          <w:noProof/>
          <w:sz w:val="24"/>
          <w:szCs w:val="24"/>
        </w:rPr>
        <w:instrText xml:space="preserve"> PAGEREF _Toc494952788 \h </w:instrText>
      </w:r>
      <w:r w:rsidRPr="0076512F">
        <w:rPr>
          <w:rFonts w:ascii="Times New Roman" w:hAnsi="Times New Roman"/>
          <w:noProof/>
          <w:sz w:val="24"/>
          <w:szCs w:val="24"/>
        </w:rPr>
      </w:r>
      <w:r w:rsidRPr="0076512F">
        <w:rPr>
          <w:rFonts w:ascii="Times New Roman" w:hAnsi="Times New Roman"/>
          <w:noProof/>
          <w:sz w:val="24"/>
          <w:szCs w:val="24"/>
        </w:rPr>
        <w:fldChar w:fldCharType="separate"/>
      </w:r>
      <w:r w:rsidR="005E163C">
        <w:rPr>
          <w:rFonts w:ascii="Times New Roman" w:hAnsi="Times New Roman"/>
          <w:noProof/>
          <w:sz w:val="24"/>
          <w:szCs w:val="24"/>
        </w:rPr>
        <w:t>24</w:t>
      </w:r>
      <w:r w:rsidRPr="0076512F">
        <w:rPr>
          <w:rFonts w:ascii="Times New Roman" w:hAnsi="Times New Roman"/>
          <w:noProof/>
          <w:sz w:val="24"/>
          <w:szCs w:val="24"/>
        </w:rPr>
        <w:fldChar w:fldCharType="end"/>
      </w:r>
    </w:p>
    <w:p w14:paraId="4E2A13AA" w14:textId="5FA7DA9B" w:rsidR="00231D66" w:rsidRPr="00506B28" w:rsidRDefault="003F7953" w:rsidP="00E95F26">
      <w:pPr>
        <w:rPr>
          <w:rFonts w:ascii="Times New Roman" w:hAnsi="Times New Roman"/>
          <w:b/>
          <w:sz w:val="24"/>
          <w:szCs w:val="24"/>
        </w:rPr>
      </w:pPr>
      <w:r w:rsidRPr="0076512F">
        <w:rPr>
          <w:rFonts w:ascii="Times New Roman" w:hAnsi="Times New Roman"/>
          <w:sz w:val="24"/>
          <w:szCs w:val="24"/>
        </w:rPr>
        <w:fldChar w:fldCharType="end"/>
      </w:r>
      <w:bookmarkStart w:id="39" w:name="_Toc447169617"/>
      <w:bookmarkStart w:id="40" w:name="_Toc447170071"/>
    </w:p>
    <w:p w14:paraId="28A716C7" w14:textId="77777777" w:rsidR="00E95F26" w:rsidRPr="00506B28" w:rsidRDefault="00E95F26" w:rsidP="00E95F26">
      <w:pPr>
        <w:rPr>
          <w:rFonts w:ascii="Times New Roman" w:hAnsi="Times New Roman"/>
          <w:b/>
          <w:sz w:val="24"/>
          <w:szCs w:val="24"/>
        </w:rPr>
      </w:pPr>
    </w:p>
    <w:p w14:paraId="6F8AAA27" w14:textId="77777777" w:rsidR="00CA46A0" w:rsidRDefault="00CA46A0">
      <w:pPr>
        <w:spacing w:before="0"/>
        <w:rPr>
          <w:rFonts w:ascii="Times New Roman" w:hAnsi="Times New Roman"/>
          <w:b/>
          <w:sz w:val="24"/>
          <w:szCs w:val="24"/>
        </w:rPr>
        <w:sectPr w:rsidR="00CA46A0" w:rsidSect="00BA709A">
          <w:footerReference w:type="default" r:id="rId14"/>
          <w:pgSz w:w="12240" w:h="15840"/>
          <w:pgMar w:top="1701" w:right="1701" w:bottom="1701" w:left="2268" w:header="720" w:footer="720" w:gutter="0"/>
          <w:pgNumType w:fmt="lowerRoman" w:start="1"/>
          <w:cols w:space="720"/>
          <w:docGrid w:linePitch="360"/>
        </w:sectPr>
      </w:pPr>
    </w:p>
    <w:p w14:paraId="22ACF2D0" w14:textId="4BA08547" w:rsidR="00C62005" w:rsidRPr="00506B28" w:rsidRDefault="00C619B0">
      <w:pPr>
        <w:pStyle w:val="Heading1"/>
        <w:tabs>
          <w:tab w:val="clear" w:pos="1134"/>
        </w:tabs>
        <w:pPrChange w:id="48" w:author="Jessie Andika Setiady" w:date="2017-09-11T12:04:00Z">
          <w:pPr>
            <w:spacing w:before="0"/>
            <w:jc w:val="center"/>
          </w:pPr>
        </w:pPrChange>
      </w:pPr>
      <w:bookmarkStart w:id="49" w:name="_Toc494952744"/>
      <w:bookmarkEnd w:id="39"/>
      <w:bookmarkEnd w:id="40"/>
      <w:r w:rsidRPr="00506B28">
        <w:lastRenderedPageBreak/>
        <w:t>PENDAHULUAN</w:t>
      </w:r>
      <w:bookmarkEnd w:id="49"/>
    </w:p>
    <w:p w14:paraId="5FEBC969" w14:textId="77777777" w:rsidR="001F3B5B" w:rsidRPr="00506B28" w:rsidRDefault="001F3B5B" w:rsidP="001F3B5B">
      <w:pPr>
        <w:rPr>
          <w:rFonts w:ascii="Times New Roman" w:hAnsi="Times New Roman"/>
        </w:rPr>
      </w:pPr>
    </w:p>
    <w:p w14:paraId="317404C4" w14:textId="4DC0BB0D" w:rsidR="003A148E" w:rsidRPr="00506B28" w:rsidRDefault="003A148E" w:rsidP="00CA4CCF">
      <w:pPr>
        <w:spacing w:line="360" w:lineRule="auto"/>
        <w:jc w:val="both"/>
        <w:rPr>
          <w:rFonts w:ascii="Times New Roman" w:hAnsi="Times New Roman"/>
          <w:sz w:val="24"/>
          <w:szCs w:val="24"/>
        </w:rPr>
      </w:pPr>
      <w:r w:rsidRPr="00506B28">
        <w:rPr>
          <w:rFonts w:ascii="Times New Roman" w:hAnsi="Times New Roman"/>
          <w:sz w:val="24"/>
          <w:szCs w:val="24"/>
        </w:rPr>
        <w:t xml:space="preserve">Pada bagian ini </w:t>
      </w:r>
      <w:r w:rsidR="00B40680" w:rsidRPr="00506B28">
        <w:rPr>
          <w:rFonts w:ascii="Times New Roman" w:hAnsi="Times New Roman"/>
          <w:sz w:val="24"/>
          <w:szCs w:val="24"/>
        </w:rPr>
        <w:t xml:space="preserve">dijabarkan hal-hal yang menjadi latar belakang penelitian, rumusan masalah dari persoalan yang akan diteliti, </w:t>
      </w:r>
      <w:r w:rsidR="00C810F2">
        <w:rPr>
          <w:rFonts w:ascii="Times New Roman" w:hAnsi="Times New Roman"/>
          <w:sz w:val="24"/>
          <w:szCs w:val="24"/>
        </w:rPr>
        <w:t>dan tujuan penelitian</w:t>
      </w:r>
      <w:r w:rsidR="00606C56" w:rsidRPr="00506B28">
        <w:rPr>
          <w:rFonts w:ascii="Times New Roman" w:hAnsi="Times New Roman"/>
          <w:sz w:val="24"/>
          <w:szCs w:val="24"/>
        </w:rPr>
        <w:t>.</w:t>
      </w:r>
    </w:p>
    <w:p w14:paraId="387A9141" w14:textId="039ADD6C" w:rsidR="008F1C35" w:rsidRDefault="00136A60" w:rsidP="00B46930">
      <w:pPr>
        <w:pStyle w:val="Heading2"/>
      </w:pPr>
      <w:bookmarkStart w:id="50" w:name="_Toc447169619"/>
      <w:bookmarkStart w:id="51" w:name="_Toc447170073"/>
      <w:bookmarkStart w:id="52" w:name="_Toc494952745"/>
      <w:r w:rsidRPr="00506B28">
        <w:t>Latar Belakang</w:t>
      </w:r>
      <w:bookmarkEnd w:id="50"/>
      <w:bookmarkEnd w:id="51"/>
      <w:bookmarkEnd w:id="52"/>
    </w:p>
    <w:p w14:paraId="1C8CA445" w14:textId="43AB4DBB" w:rsidR="00AD626A" w:rsidRDefault="003F520B" w:rsidP="00B5132A">
      <w:pPr>
        <w:spacing w:line="360" w:lineRule="auto"/>
        <w:jc w:val="both"/>
        <w:rPr>
          <w:rFonts w:ascii="Times New Roman" w:hAnsi="Times New Roman"/>
          <w:sz w:val="24"/>
          <w:szCs w:val="24"/>
        </w:rPr>
      </w:pPr>
      <w:r>
        <w:rPr>
          <w:rFonts w:ascii="Times New Roman" w:hAnsi="Times New Roman"/>
          <w:sz w:val="24"/>
          <w:szCs w:val="24"/>
        </w:rPr>
        <w:t xml:space="preserve">Bagian yang tidak terpisahkan dari pengembangan perangkat lunak adalah </w:t>
      </w:r>
      <w:r w:rsidR="00E24629">
        <w:rPr>
          <w:rFonts w:ascii="Times New Roman" w:hAnsi="Times New Roman"/>
          <w:sz w:val="24"/>
          <w:szCs w:val="24"/>
        </w:rPr>
        <w:t xml:space="preserve">proses mendeteksi, menemukan, dan mengkoreksi </w:t>
      </w:r>
      <w:r w:rsidR="0061608E">
        <w:rPr>
          <w:rFonts w:ascii="Times New Roman" w:hAnsi="Times New Roman"/>
          <w:sz w:val="24"/>
          <w:szCs w:val="24"/>
        </w:rPr>
        <w:t>kesalahan</w:t>
      </w:r>
      <w:r w:rsidR="00E24629">
        <w:rPr>
          <w:rFonts w:ascii="Times New Roman" w:hAnsi="Times New Roman"/>
          <w:sz w:val="24"/>
          <w:szCs w:val="24"/>
        </w:rPr>
        <w:t xml:space="preserve">. </w:t>
      </w:r>
      <w:r w:rsidR="003C4E57">
        <w:rPr>
          <w:rFonts w:ascii="Times New Roman" w:hAnsi="Times New Roman"/>
          <w:sz w:val="24"/>
          <w:szCs w:val="24"/>
        </w:rPr>
        <w:t>Pada survei</w:t>
      </w:r>
      <w:r w:rsidR="00AD626A">
        <w:rPr>
          <w:rFonts w:ascii="Times New Roman" w:hAnsi="Times New Roman"/>
          <w:sz w:val="24"/>
          <w:szCs w:val="24"/>
        </w:rPr>
        <w:t xml:space="preserve"> yang dilakuka</w:t>
      </w:r>
      <w:r w:rsidR="00107E3D">
        <w:rPr>
          <w:rFonts w:ascii="Times New Roman" w:hAnsi="Times New Roman"/>
          <w:sz w:val="24"/>
          <w:szCs w:val="24"/>
        </w:rPr>
        <w:t xml:space="preserve">n oleh Hailpern dan Santhanam </w:t>
      </w:r>
      <w:sdt>
        <w:sdtPr>
          <w:rPr>
            <w:rFonts w:ascii="Times New Roman" w:hAnsi="Times New Roman"/>
            <w:sz w:val="24"/>
            <w:szCs w:val="24"/>
          </w:rPr>
          <w:id w:val="1291242884"/>
          <w:citation/>
        </w:sdtPr>
        <w:sdtContent>
          <w:r w:rsidR="00107E3D">
            <w:rPr>
              <w:rFonts w:ascii="Times New Roman" w:hAnsi="Times New Roman"/>
              <w:sz w:val="24"/>
              <w:szCs w:val="24"/>
            </w:rPr>
            <w:fldChar w:fldCharType="begin"/>
          </w:r>
          <w:r w:rsidR="00107E3D">
            <w:rPr>
              <w:rFonts w:ascii="Times New Roman" w:hAnsi="Times New Roman"/>
              <w:sz w:val="24"/>
              <w:szCs w:val="24"/>
            </w:rPr>
            <w:instrText xml:space="preserve"> CITATION Hai02 \l 1033 </w:instrText>
          </w:r>
          <w:r w:rsidR="00107E3D">
            <w:rPr>
              <w:rFonts w:ascii="Times New Roman" w:hAnsi="Times New Roman"/>
              <w:sz w:val="24"/>
              <w:szCs w:val="24"/>
            </w:rPr>
            <w:fldChar w:fldCharType="separate"/>
          </w:r>
          <w:r w:rsidR="00584879" w:rsidRPr="00584879">
            <w:rPr>
              <w:rFonts w:ascii="Times New Roman" w:hAnsi="Times New Roman"/>
              <w:noProof/>
              <w:sz w:val="24"/>
              <w:szCs w:val="24"/>
            </w:rPr>
            <w:t>(Hailpern &amp; Santhanam, 2002)</w:t>
          </w:r>
          <w:r w:rsidR="00107E3D">
            <w:rPr>
              <w:rFonts w:ascii="Times New Roman" w:hAnsi="Times New Roman"/>
              <w:sz w:val="24"/>
              <w:szCs w:val="24"/>
            </w:rPr>
            <w:fldChar w:fldCharType="end"/>
          </w:r>
        </w:sdtContent>
      </w:sdt>
      <w:r w:rsidR="00AD626A">
        <w:rPr>
          <w:rFonts w:ascii="Times New Roman" w:hAnsi="Times New Roman"/>
          <w:sz w:val="24"/>
          <w:szCs w:val="24"/>
        </w:rPr>
        <w:t xml:space="preserve">, biaya untuk menjamin bahwa perangkat lunak akan memenuhi spesifikasi fungsional dan non-fungsional pada lingkungan </w:t>
      </w:r>
      <w:r w:rsidR="00AD626A" w:rsidRPr="000138A5">
        <w:rPr>
          <w:rFonts w:ascii="Times New Roman" w:hAnsi="Times New Roman"/>
          <w:i/>
          <w:sz w:val="24"/>
          <w:szCs w:val="24"/>
        </w:rPr>
        <w:t>deployment</w:t>
      </w:r>
      <w:r w:rsidR="00AD626A">
        <w:rPr>
          <w:rFonts w:ascii="Times New Roman" w:hAnsi="Times New Roman"/>
          <w:sz w:val="24"/>
          <w:szCs w:val="24"/>
        </w:rPr>
        <w:t xml:space="preserve"> yang disepakati adalah </w:t>
      </w:r>
      <w:r w:rsidR="00945850">
        <w:rPr>
          <w:rFonts w:ascii="Times New Roman" w:hAnsi="Times New Roman"/>
          <w:sz w:val="24"/>
          <w:szCs w:val="24"/>
        </w:rPr>
        <w:t xml:space="preserve">antara 50 hingga 75% dari total biaya pengembangan. </w:t>
      </w:r>
      <w:r w:rsidR="00BD0BB2">
        <w:rPr>
          <w:rFonts w:ascii="Times New Roman" w:hAnsi="Times New Roman"/>
          <w:sz w:val="24"/>
          <w:szCs w:val="24"/>
        </w:rPr>
        <w:t xml:space="preserve">Terlepas dari usaha tersebut, </w:t>
      </w:r>
      <w:r w:rsidR="00DA234A" w:rsidRPr="002E5D03">
        <w:rPr>
          <w:rFonts w:ascii="Times New Roman" w:hAnsi="Times New Roman"/>
          <w:i/>
          <w:sz w:val="24"/>
          <w:szCs w:val="24"/>
        </w:rPr>
        <w:t>bugs</w:t>
      </w:r>
      <w:r w:rsidR="00DA234A">
        <w:rPr>
          <w:rFonts w:ascii="Times New Roman" w:hAnsi="Times New Roman"/>
          <w:sz w:val="24"/>
          <w:szCs w:val="24"/>
        </w:rPr>
        <w:t xml:space="preserve"> </w:t>
      </w:r>
      <w:r w:rsidR="005D428B">
        <w:rPr>
          <w:rFonts w:ascii="Times New Roman" w:hAnsi="Times New Roman"/>
          <w:sz w:val="24"/>
          <w:szCs w:val="24"/>
        </w:rPr>
        <w:t>masih mungkin ditemukan oleh pengguna</w:t>
      </w:r>
      <w:r w:rsidR="004F7856">
        <w:rPr>
          <w:rFonts w:ascii="Times New Roman" w:hAnsi="Times New Roman"/>
          <w:sz w:val="24"/>
          <w:szCs w:val="24"/>
        </w:rPr>
        <w:t xml:space="preserve"> dari</w:t>
      </w:r>
      <w:r w:rsidR="005D428B">
        <w:rPr>
          <w:rFonts w:ascii="Times New Roman" w:hAnsi="Times New Roman"/>
          <w:sz w:val="24"/>
          <w:szCs w:val="24"/>
        </w:rPr>
        <w:t xml:space="preserve"> </w:t>
      </w:r>
      <w:r w:rsidR="002B7929">
        <w:rPr>
          <w:rFonts w:ascii="Times New Roman" w:hAnsi="Times New Roman"/>
          <w:sz w:val="24"/>
          <w:szCs w:val="24"/>
        </w:rPr>
        <w:t>perangkat lunak</w:t>
      </w:r>
      <w:r w:rsidR="008176ED">
        <w:rPr>
          <w:rFonts w:ascii="Times New Roman" w:hAnsi="Times New Roman"/>
          <w:sz w:val="24"/>
          <w:szCs w:val="24"/>
        </w:rPr>
        <w:t xml:space="preserve">, </w:t>
      </w:r>
      <w:r w:rsidR="008C6C09">
        <w:rPr>
          <w:rFonts w:ascii="Times New Roman" w:hAnsi="Times New Roman"/>
          <w:sz w:val="24"/>
          <w:szCs w:val="24"/>
        </w:rPr>
        <w:t>dan berpotensi</w:t>
      </w:r>
      <w:r w:rsidR="008176ED">
        <w:rPr>
          <w:rFonts w:ascii="Times New Roman" w:hAnsi="Times New Roman"/>
          <w:sz w:val="24"/>
          <w:szCs w:val="24"/>
        </w:rPr>
        <w:t xml:space="preserve"> menimbulkan kerugian yang</w:t>
      </w:r>
      <w:r w:rsidR="00E14BBB">
        <w:rPr>
          <w:rFonts w:ascii="Times New Roman" w:hAnsi="Times New Roman"/>
          <w:sz w:val="24"/>
          <w:szCs w:val="24"/>
        </w:rPr>
        <w:t xml:space="preserve"> lebih</w:t>
      </w:r>
      <w:r w:rsidR="008176ED">
        <w:rPr>
          <w:rFonts w:ascii="Times New Roman" w:hAnsi="Times New Roman"/>
          <w:sz w:val="24"/>
          <w:szCs w:val="24"/>
        </w:rPr>
        <w:t xml:space="preserve"> besar</w:t>
      </w:r>
      <w:r w:rsidR="00E14BBB">
        <w:rPr>
          <w:rFonts w:ascii="Times New Roman" w:hAnsi="Times New Roman"/>
          <w:sz w:val="24"/>
          <w:szCs w:val="24"/>
        </w:rPr>
        <w:t xml:space="preserve"> dari biaya yang diinvestasikan untuk pengembangan</w:t>
      </w:r>
      <w:r w:rsidR="003C4FBD" w:rsidRPr="003C4FBD">
        <w:rPr>
          <w:rFonts w:ascii="Times New Roman" w:hAnsi="Times New Roman"/>
          <w:sz w:val="24"/>
          <w:szCs w:val="24"/>
        </w:rPr>
        <w:t xml:space="preserve"> </w:t>
      </w:r>
      <w:sdt>
        <w:sdtPr>
          <w:rPr>
            <w:rFonts w:ascii="Times New Roman" w:hAnsi="Times New Roman"/>
            <w:sz w:val="24"/>
            <w:szCs w:val="24"/>
          </w:rPr>
          <w:id w:val="1855380150"/>
          <w:citation/>
        </w:sdtPr>
        <w:sdtContent>
          <w:r w:rsidR="003C4FBD">
            <w:rPr>
              <w:rFonts w:ascii="Times New Roman" w:hAnsi="Times New Roman"/>
              <w:sz w:val="24"/>
              <w:szCs w:val="24"/>
            </w:rPr>
            <w:fldChar w:fldCharType="begin"/>
          </w:r>
          <w:r w:rsidR="003C4FBD">
            <w:rPr>
              <w:rFonts w:ascii="Times New Roman" w:hAnsi="Times New Roman"/>
              <w:sz w:val="24"/>
              <w:szCs w:val="24"/>
            </w:rPr>
            <w:instrText xml:space="preserve"> CITATION Hai02 \l 1033 </w:instrText>
          </w:r>
          <w:r w:rsidR="003C4FBD">
            <w:rPr>
              <w:rFonts w:ascii="Times New Roman" w:hAnsi="Times New Roman"/>
              <w:sz w:val="24"/>
              <w:szCs w:val="24"/>
            </w:rPr>
            <w:fldChar w:fldCharType="separate"/>
          </w:r>
          <w:r w:rsidR="00584879" w:rsidRPr="00584879">
            <w:rPr>
              <w:rFonts w:ascii="Times New Roman" w:hAnsi="Times New Roman"/>
              <w:noProof/>
              <w:sz w:val="24"/>
              <w:szCs w:val="24"/>
            </w:rPr>
            <w:t>(Hailpern &amp; Santhanam, 2002)</w:t>
          </w:r>
          <w:r w:rsidR="003C4FBD">
            <w:rPr>
              <w:rFonts w:ascii="Times New Roman" w:hAnsi="Times New Roman"/>
              <w:sz w:val="24"/>
              <w:szCs w:val="24"/>
            </w:rPr>
            <w:fldChar w:fldCharType="end"/>
          </w:r>
        </w:sdtContent>
      </w:sdt>
      <w:r w:rsidR="008176ED">
        <w:rPr>
          <w:rFonts w:ascii="Times New Roman" w:hAnsi="Times New Roman"/>
          <w:sz w:val="24"/>
          <w:szCs w:val="24"/>
        </w:rPr>
        <w:t>.</w:t>
      </w:r>
      <w:r w:rsidR="00B94C83">
        <w:rPr>
          <w:rFonts w:ascii="Times New Roman" w:hAnsi="Times New Roman"/>
          <w:sz w:val="24"/>
          <w:szCs w:val="24"/>
        </w:rPr>
        <w:t xml:space="preserve"> </w:t>
      </w:r>
      <w:r w:rsidR="00A41FA3">
        <w:rPr>
          <w:rFonts w:ascii="Times New Roman" w:hAnsi="Times New Roman"/>
          <w:sz w:val="24"/>
          <w:szCs w:val="24"/>
        </w:rPr>
        <w:t>P</w:t>
      </w:r>
      <w:r w:rsidR="00D07F33">
        <w:rPr>
          <w:rFonts w:ascii="Times New Roman" w:hAnsi="Times New Roman"/>
          <w:sz w:val="24"/>
          <w:szCs w:val="24"/>
        </w:rPr>
        <w:t>enyebab</w:t>
      </w:r>
      <w:r w:rsidR="002261E8">
        <w:rPr>
          <w:rFonts w:ascii="Times New Roman" w:hAnsi="Times New Roman"/>
          <w:sz w:val="24"/>
          <w:szCs w:val="24"/>
        </w:rPr>
        <w:t xml:space="preserve"> utama </w:t>
      </w:r>
      <w:r w:rsidR="000F323C">
        <w:rPr>
          <w:rFonts w:ascii="Times New Roman" w:hAnsi="Times New Roman"/>
          <w:sz w:val="24"/>
          <w:szCs w:val="24"/>
        </w:rPr>
        <w:t>kegagalan perangkat lunak</w:t>
      </w:r>
      <w:r w:rsidR="00712B43">
        <w:rPr>
          <w:rFonts w:ascii="Times New Roman" w:hAnsi="Times New Roman"/>
          <w:sz w:val="24"/>
          <w:szCs w:val="24"/>
        </w:rPr>
        <w:t xml:space="preserve"> berdasarkan </w:t>
      </w:r>
      <w:sdt>
        <w:sdtPr>
          <w:rPr>
            <w:rFonts w:ascii="Times New Roman" w:hAnsi="Times New Roman"/>
            <w:sz w:val="24"/>
            <w:szCs w:val="24"/>
          </w:rPr>
          <w:id w:val="-2116898083"/>
          <w:citation/>
        </w:sdtPr>
        <w:sdtContent>
          <w:r w:rsidR="003C4FBD">
            <w:rPr>
              <w:rFonts w:ascii="Times New Roman" w:hAnsi="Times New Roman"/>
              <w:sz w:val="24"/>
              <w:szCs w:val="24"/>
            </w:rPr>
            <w:fldChar w:fldCharType="begin"/>
          </w:r>
          <w:r w:rsidR="003C4FBD">
            <w:rPr>
              <w:rFonts w:ascii="Times New Roman" w:hAnsi="Times New Roman"/>
              <w:sz w:val="24"/>
              <w:szCs w:val="24"/>
            </w:rPr>
            <w:instrText xml:space="preserve"> CITATION Hai02 \l 1033 </w:instrText>
          </w:r>
          <w:r w:rsidR="003C4FBD">
            <w:rPr>
              <w:rFonts w:ascii="Times New Roman" w:hAnsi="Times New Roman"/>
              <w:sz w:val="24"/>
              <w:szCs w:val="24"/>
            </w:rPr>
            <w:fldChar w:fldCharType="separate"/>
          </w:r>
          <w:r w:rsidR="00584879" w:rsidRPr="00584879">
            <w:rPr>
              <w:rFonts w:ascii="Times New Roman" w:hAnsi="Times New Roman"/>
              <w:noProof/>
              <w:sz w:val="24"/>
              <w:szCs w:val="24"/>
            </w:rPr>
            <w:t>(Hailpern &amp; Santhanam, 2002)</w:t>
          </w:r>
          <w:r w:rsidR="003C4FBD">
            <w:rPr>
              <w:rFonts w:ascii="Times New Roman" w:hAnsi="Times New Roman"/>
              <w:sz w:val="24"/>
              <w:szCs w:val="24"/>
            </w:rPr>
            <w:fldChar w:fldCharType="end"/>
          </w:r>
        </w:sdtContent>
      </w:sdt>
      <w:r w:rsidR="000F323C">
        <w:rPr>
          <w:rFonts w:ascii="Times New Roman" w:hAnsi="Times New Roman"/>
          <w:sz w:val="24"/>
          <w:szCs w:val="24"/>
        </w:rPr>
        <w:t xml:space="preserve"> yaitu: </w:t>
      </w:r>
      <w:r w:rsidR="00C75A16">
        <w:rPr>
          <w:rFonts w:ascii="Times New Roman" w:hAnsi="Times New Roman"/>
          <w:sz w:val="24"/>
          <w:szCs w:val="24"/>
        </w:rPr>
        <w:t xml:space="preserve">gagal </w:t>
      </w:r>
      <w:r w:rsidR="00D07F33">
        <w:rPr>
          <w:rFonts w:ascii="Times New Roman" w:hAnsi="Times New Roman"/>
          <w:sz w:val="24"/>
          <w:szCs w:val="24"/>
        </w:rPr>
        <w:t>memenuhi spesifikasi atau standar</w:t>
      </w:r>
      <w:r w:rsidR="00A41FA3">
        <w:rPr>
          <w:rFonts w:ascii="Times New Roman" w:hAnsi="Times New Roman"/>
          <w:sz w:val="24"/>
          <w:szCs w:val="24"/>
        </w:rPr>
        <w:t>.</w:t>
      </w:r>
    </w:p>
    <w:p w14:paraId="7560E328" w14:textId="72D37ADD" w:rsidR="001E4B1E" w:rsidRDefault="00302379" w:rsidP="00B5132A">
      <w:pPr>
        <w:spacing w:line="360" w:lineRule="auto"/>
        <w:jc w:val="both"/>
        <w:rPr>
          <w:rFonts w:ascii="Times New Roman" w:hAnsi="Times New Roman"/>
          <w:sz w:val="24"/>
          <w:szCs w:val="24"/>
        </w:rPr>
      </w:pPr>
      <w:r>
        <w:rPr>
          <w:rFonts w:ascii="Times New Roman" w:hAnsi="Times New Roman"/>
          <w:sz w:val="24"/>
          <w:szCs w:val="24"/>
        </w:rPr>
        <w:t>Mereduksi</w:t>
      </w:r>
      <w:r w:rsidR="001B36CF">
        <w:rPr>
          <w:rFonts w:ascii="Times New Roman" w:hAnsi="Times New Roman"/>
          <w:sz w:val="24"/>
          <w:szCs w:val="24"/>
        </w:rPr>
        <w:t xml:space="preserve"> </w:t>
      </w:r>
      <w:r w:rsidR="00132C83">
        <w:rPr>
          <w:rFonts w:ascii="Times New Roman" w:hAnsi="Times New Roman"/>
          <w:sz w:val="24"/>
          <w:szCs w:val="24"/>
        </w:rPr>
        <w:t xml:space="preserve">biaya </w:t>
      </w:r>
      <w:r w:rsidR="006B279E">
        <w:rPr>
          <w:rFonts w:ascii="Times New Roman" w:hAnsi="Times New Roman"/>
          <w:sz w:val="24"/>
          <w:szCs w:val="24"/>
        </w:rPr>
        <w:t>pengembangan</w:t>
      </w:r>
      <w:r>
        <w:rPr>
          <w:rFonts w:ascii="Times New Roman" w:hAnsi="Times New Roman"/>
          <w:sz w:val="24"/>
          <w:szCs w:val="24"/>
        </w:rPr>
        <w:t xml:space="preserve"> perangkat lunak, dan meningkatkan kualitas </w:t>
      </w:r>
      <w:r w:rsidR="0046356A">
        <w:rPr>
          <w:rFonts w:ascii="Times New Roman" w:hAnsi="Times New Roman"/>
          <w:sz w:val="24"/>
          <w:szCs w:val="24"/>
        </w:rPr>
        <w:t>saat ini menjadi perhatian utama</w:t>
      </w:r>
      <w:r w:rsidR="00A56F57">
        <w:rPr>
          <w:rFonts w:ascii="Times New Roman" w:hAnsi="Times New Roman"/>
          <w:sz w:val="24"/>
          <w:szCs w:val="24"/>
        </w:rPr>
        <w:t xml:space="preserve">. </w:t>
      </w:r>
      <w:r w:rsidR="0046356A">
        <w:rPr>
          <w:rFonts w:ascii="Times New Roman" w:hAnsi="Times New Roman"/>
          <w:sz w:val="24"/>
          <w:szCs w:val="24"/>
        </w:rPr>
        <w:t>Proses verifikasi dan validasi</w:t>
      </w:r>
      <w:r w:rsidR="008E0BE1">
        <w:rPr>
          <w:rFonts w:ascii="Times New Roman" w:hAnsi="Times New Roman"/>
          <w:sz w:val="24"/>
          <w:szCs w:val="24"/>
        </w:rPr>
        <w:t xml:space="preserve"> (V&amp;V)</w:t>
      </w:r>
      <w:r w:rsidR="0046356A">
        <w:rPr>
          <w:rFonts w:ascii="Times New Roman" w:hAnsi="Times New Roman"/>
          <w:sz w:val="24"/>
          <w:szCs w:val="24"/>
        </w:rPr>
        <w:t xml:space="preserve"> perangkat lunak</w:t>
      </w:r>
      <w:r w:rsidR="00DE130E">
        <w:rPr>
          <w:rFonts w:ascii="Times New Roman" w:hAnsi="Times New Roman"/>
          <w:sz w:val="24"/>
          <w:szCs w:val="24"/>
        </w:rPr>
        <w:t xml:space="preserve"> </w:t>
      </w:r>
      <w:r w:rsidR="00E313DD">
        <w:rPr>
          <w:rFonts w:ascii="Times New Roman" w:hAnsi="Times New Roman"/>
          <w:sz w:val="24"/>
          <w:szCs w:val="24"/>
        </w:rPr>
        <w:t xml:space="preserve">dilakukan untuk mencapai </w:t>
      </w:r>
      <w:r w:rsidR="006369BC">
        <w:rPr>
          <w:rFonts w:ascii="Times New Roman" w:hAnsi="Times New Roman"/>
          <w:sz w:val="24"/>
          <w:szCs w:val="24"/>
        </w:rPr>
        <w:t xml:space="preserve">tujuan tersebut. </w:t>
      </w:r>
      <w:r w:rsidR="008E0BE1">
        <w:rPr>
          <w:rFonts w:ascii="Times New Roman" w:hAnsi="Times New Roman"/>
          <w:sz w:val="24"/>
          <w:szCs w:val="24"/>
        </w:rPr>
        <w:t xml:space="preserve">V&amp;V </w:t>
      </w:r>
      <w:r w:rsidR="007A0CAE">
        <w:rPr>
          <w:rFonts w:ascii="Times New Roman" w:hAnsi="Times New Roman"/>
          <w:sz w:val="24"/>
          <w:szCs w:val="24"/>
        </w:rPr>
        <w:t>adalah</w:t>
      </w:r>
      <w:r w:rsidR="00B0035B">
        <w:rPr>
          <w:rFonts w:ascii="Times New Roman" w:hAnsi="Times New Roman"/>
          <w:sz w:val="24"/>
          <w:szCs w:val="24"/>
        </w:rPr>
        <w:t xml:space="preserve"> proses untuk menen</w:t>
      </w:r>
      <w:r w:rsidR="007F3F87">
        <w:rPr>
          <w:rFonts w:ascii="Times New Roman" w:hAnsi="Times New Roman"/>
          <w:sz w:val="24"/>
          <w:szCs w:val="24"/>
        </w:rPr>
        <w:t>t</w:t>
      </w:r>
      <w:r w:rsidR="00B0035B">
        <w:rPr>
          <w:rFonts w:ascii="Times New Roman" w:hAnsi="Times New Roman"/>
          <w:sz w:val="24"/>
          <w:szCs w:val="24"/>
        </w:rPr>
        <w:t xml:space="preserve">ukan </w:t>
      </w:r>
      <w:r w:rsidR="007F3F87">
        <w:rPr>
          <w:rFonts w:ascii="Times New Roman" w:hAnsi="Times New Roman"/>
          <w:sz w:val="24"/>
          <w:szCs w:val="24"/>
        </w:rPr>
        <w:t xml:space="preserve">apakah kebutuhan untuk sistem atau komponen lengkap dan benar, produk </w:t>
      </w:r>
      <w:r w:rsidR="00EA1CF2">
        <w:rPr>
          <w:rFonts w:ascii="Times New Roman" w:hAnsi="Times New Roman"/>
          <w:sz w:val="24"/>
          <w:szCs w:val="24"/>
        </w:rPr>
        <w:t xml:space="preserve">yang dihasilkan oleh </w:t>
      </w:r>
      <w:r w:rsidR="007F3F87">
        <w:rPr>
          <w:rFonts w:ascii="Times New Roman" w:hAnsi="Times New Roman"/>
          <w:sz w:val="24"/>
          <w:szCs w:val="24"/>
        </w:rPr>
        <w:t xml:space="preserve">setiap fase </w:t>
      </w:r>
      <w:r w:rsidR="00EA1CF2">
        <w:rPr>
          <w:rFonts w:ascii="Times New Roman" w:hAnsi="Times New Roman"/>
          <w:sz w:val="24"/>
          <w:szCs w:val="24"/>
        </w:rPr>
        <w:t>pengembangan</w:t>
      </w:r>
      <w:r w:rsidR="007F3F87">
        <w:rPr>
          <w:rFonts w:ascii="Times New Roman" w:hAnsi="Times New Roman"/>
          <w:sz w:val="24"/>
          <w:szCs w:val="24"/>
        </w:rPr>
        <w:t xml:space="preserve"> memenuhi kebutuhan atau kondisi yang ditetapkan</w:t>
      </w:r>
      <w:r w:rsidR="00EA1CF2">
        <w:rPr>
          <w:rFonts w:ascii="Times New Roman" w:hAnsi="Times New Roman"/>
          <w:sz w:val="24"/>
          <w:szCs w:val="24"/>
        </w:rPr>
        <w:t>, dan sistem atau komponen akhir</w:t>
      </w:r>
      <w:r w:rsidR="00540766">
        <w:rPr>
          <w:rFonts w:ascii="Times New Roman" w:hAnsi="Times New Roman"/>
          <w:sz w:val="24"/>
          <w:szCs w:val="24"/>
        </w:rPr>
        <w:t xml:space="preserve"> </w:t>
      </w:r>
      <w:r w:rsidR="00F43F8B">
        <w:rPr>
          <w:rFonts w:ascii="Times New Roman" w:hAnsi="Times New Roman"/>
          <w:sz w:val="24"/>
          <w:szCs w:val="24"/>
        </w:rPr>
        <w:t>sesuai dengan kebutuhan yang dispesifikasikan.</w:t>
      </w:r>
      <w:r w:rsidR="00EA1CF2">
        <w:rPr>
          <w:rFonts w:ascii="Times New Roman" w:hAnsi="Times New Roman"/>
          <w:sz w:val="24"/>
          <w:szCs w:val="24"/>
        </w:rPr>
        <w:t xml:space="preserve"> </w:t>
      </w:r>
      <w:r w:rsidR="007F3F87">
        <w:rPr>
          <w:rFonts w:ascii="Times New Roman" w:hAnsi="Times New Roman"/>
          <w:sz w:val="24"/>
          <w:szCs w:val="24"/>
        </w:rPr>
        <w:t xml:space="preserve"> </w:t>
      </w:r>
      <w:sdt>
        <w:sdtPr>
          <w:rPr>
            <w:rFonts w:ascii="Times New Roman" w:hAnsi="Times New Roman"/>
            <w:sz w:val="24"/>
            <w:szCs w:val="24"/>
          </w:rPr>
          <w:id w:val="1139152984"/>
          <w:citation/>
        </w:sdtPr>
        <w:sdtContent>
          <w:r w:rsidR="005007E4">
            <w:rPr>
              <w:rFonts w:ascii="Times New Roman" w:hAnsi="Times New Roman"/>
              <w:sz w:val="24"/>
              <w:szCs w:val="24"/>
            </w:rPr>
            <w:fldChar w:fldCharType="begin"/>
          </w:r>
          <w:r w:rsidR="005007E4">
            <w:rPr>
              <w:rFonts w:ascii="Times New Roman" w:hAnsi="Times New Roman"/>
              <w:sz w:val="24"/>
              <w:szCs w:val="24"/>
            </w:rPr>
            <w:instrText xml:space="preserve"> CITATION IEE90 \l 1033 </w:instrText>
          </w:r>
          <w:r w:rsidR="005007E4">
            <w:rPr>
              <w:rFonts w:ascii="Times New Roman" w:hAnsi="Times New Roman"/>
              <w:sz w:val="24"/>
              <w:szCs w:val="24"/>
            </w:rPr>
            <w:fldChar w:fldCharType="separate"/>
          </w:r>
          <w:r w:rsidR="005007E4" w:rsidRPr="005007E4">
            <w:rPr>
              <w:rFonts w:ascii="Times New Roman" w:hAnsi="Times New Roman"/>
              <w:noProof/>
              <w:sz w:val="24"/>
              <w:szCs w:val="24"/>
            </w:rPr>
            <w:t>(IEEE, 1990)</w:t>
          </w:r>
          <w:r w:rsidR="005007E4">
            <w:rPr>
              <w:rFonts w:ascii="Times New Roman" w:hAnsi="Times New Roman"/>
              <w:sz w:val="24"/>
              <w:szCs w:val="24"/>
            </w:rPr>
            <w:fldChar w:fldCharType="end"/>
          </w:r>
        </w:sdtContent>
      </w:sdt>
      <w:r w:rsidR="00370003">
        <w:rPr>
          <w:rFonts w:ascii="Times New Roman" w:hAnsi="Times New Roman"/>
          <w:sz w:val="24"/>
          <w:szCs w:val="24"/>
        </w:rPr>
        <w:t>.</w:t>
      </w:r>
      <w:r w:rsidR="00AC1AD1">
        <w:rPr>
          <w:rFonts w:ascii="Times New Roman" w:hAnsi="Times New Roman"/>
          <w:sz w:val="24"/>
          <w:szCs w:val="24"/>
        </w:rPr>
        <w:t xml:space="preserve"> </w:t>
      </w:r>
      <w:r w:rsidR="00EB2064">
        <w:rPr>
          <w:rFonts w:ascii="Times New Roman" w:hAnsi="Times New Roman"/>
          <w:sz w:val="24"/>
          <w:szCs w:val="24"/>
        </w:rPr>
        <w:t xml:space="preserve">Proses V&amp;V meliputi banyak </w:t>
      </w:r>
      <w:r w:rsidR="009D3327">
        <w:rPr>
          <w:rFonts w:ascii="Times New Roman" w:hAnsi="Times New Roman"/>
          <w:sz w:val="24"/>
          <w:szCs w:val="24"/>
        </w:rPr>
        <w:t>pendekatan</w:t>
      </w:r>
      <w:r w:rsidR="00EB2064">
        <w:rPr>
          <w:rFonts w:ascii="Times New Roman" w:hAnsi="Times New Roman"/>
          <w:sz w:val="24"/>
          <w:szCs w:val="24"/>
        </w:rPr>
        <w:t xml:space="preserve"> dan kakas. Berdasarkan </w:t>
      </w:r>
      <w:sdt>
        <w:sdtPr>
          <w:rPr>
            <w:rFonts w:ascii="Times New Roman" w:hAnsi="Times New Roman"/>
            <w:sz w:val="24"/>
            <w:szCs w:val="24"/>
          </w:rPr>
          <w:id w:val="-1913928461"/>
          <w:citation/>
        </w:sdtPr>
        <w:sdtContent>
          <w:r w:rsidR="00F13C10">
            <w:rPr>
              <w:rFonts w:ascii="Times New Roman" w:hAnsi="Times New Roman"/>
              <w:sz w:val="24"/>
              <w:szCs w:val="24"/>
            </w:rPr>
            <w:fldChar w:fldCharType="begin"/>
          </w:r>
          <w:r w:rsidR="00F13C10">
            <w:rPr>
              <w:rFonts w:ascii="Times New Roman" w:hAnsi="Times New Roman"/>
              <w:sz w:val="24"/>
              <w:szCs w:val="24"/>
            </w:rPr>
            <w:instrText xml:space="preserve"> CITATION Col88 \l 1033 </w:instrText>
          </w:r>
          <w:r w:rsidR="00F13C10">
            <w:rPr>
              <w:rFonts w:ascii="Times New Roman" w:hAnsi="Times New Roman"/>
              <w:sz w:val="24"/>
              <w:szCs w:val="24"/>
            </w:rPr>
            <w:fldChar w:fldCharType="separate"/>
          </w:r>
          <w:r w:rsidR="00584879" w:rsidRPr="00584879">
            <w:rPr>
              <w:rFonts w:ascii="Times New Roman" w:hAnsi="Times New Roman"/>
              <w:noProof/>
              <w:sz w:val="24"/>
              <w:szCs w:val="24"/>
            </w:rPr>
            <w:t>(Collofello, 1988)</w:t>
          </w:r>
          <w:r w:rsidR="00F13C10">
            <w:rPr>
              <w:rFonts w:ascii="Times New Roman" w:hAnsi="Times New Roman"/>
              <w:sz w:val="24"/>
              <w:szCs w:val="24"/>
            </w:rPr>
            <w:fldChar w:fldCharType="end"/>
          </w:r>
        </w:sdtContent>
      </w:sdt>
      <w:r w:rsidR="00F13C10">
        <w:rPr>
          <w:rFonts w:ascii="Times New Roman" w:hAnsi="Times New Roman"/>
          <w:sz w:val="24"/>
          <w:szCs w:val="24"/>
        </w:rPr>
        <w:t xml:space="preserve"> </w:t>
      </w:r>
      <w:r w:rsidR="002813BA">
        <w:rPr>
          <w:rFonts w:ascii="Times New Roman" w:hAnsi="Times New Roman"/>
          <w:sz w:val="24"/>
          <w:szCs w:val="24"/>
        </w:rPr>
        <w:t>ada</w:t>
      </w:r>
      <w:r w:rsidR="00231946">
        <w:rPr>
          <w:rFonts w:ascii="Times New Roman" w:hAnsi="Times New Roman"/>
          <w:sz w:val="24"/>
          <w:szCs w:val="24"/>
        </w:rPr>
        <w:t xml:space="preserve"> </w:t>
      </w:r>
      <w:r w:rsidR="00EB2064">
        <w:rPr>
          <w:rFonts w:ascii="Times New Roman" w:hAnsi="Times New Roman"/>
          <w:sz w:val="24"/>
          <w:szCs w:val="24"/>
        </w:rPr>
        <w:t>5 pendekatan V&amp;V</w:t>
      </w:r>
      <w:r w:rsidR="007A4802">
        <w:rPr>
          <w:rFonts w:ascii="Times New Roman" w:hAnsi="Times New Roman"/>
          <w:sz w:val="24"/>
          <w:szCs w:val="24"/>
        </w:rPr>
        <w:t xml:space="preserve"> yang saling melengkapi satu sama lain</w:t>
      </w:r>
      <w:r w:rsidR="00EB2064">
        <w:rPr>
          <w:rFonts w:ascii="Times New Roman" w:hAnsi="Times New Roman"/>
          <w:sz w:val="24"/>
          <w:szCs w:val="24"/>
        </w:rPr>
        <w:t xml:space="preserve">, yaitu: </w:t>
      </w:r>
      <w:r w:rsidR="00EB2064" w:rsidRPr="007C5345">
        <w:rPr>
          <w:rFonts w:ascii="Times New Roman" w:hAnsi="Times New Roman"/>
          <w:i/>
          <w:sz w:val="24"/>
          <w:szCs w:val="24"/>
        </w:rPr>
        <w:t>technical review</w:t>
      </w:r>
      <w:r w:rsidR="00EB2064">
        <w:rPr>
          <w:rFonts w:ascii="Times New Roman" w:hAnsi="Times New Roman"/>
          <w:sz w:val="24"/>
          <w:szCs w:val="24"/>
        </w:rPr>
        <w:t xml:space="preserve">, pengujian perangkat lunak, </w:t>
      </w:r>
      <w:r w:rsidR="00ED3457">
        <w:rPr>
          <w:rFonts w:ascii="Times New Roman" w:hAnsi="Times New Roman"/>
          <w:sz w:val="24"/>
          <w:szCs w:val="24"/>
        </w:rPr>
        <w:t>verifikasi program</w:t>
      </w:r>
      <w:r w:rsidR="00EB2064">
        <w:rPr>
          <w:rFonts w:ascii="Times New Roman" w:hAnsi="Times New Roman"/>
          <w:sz w:val="24"/>
          <w:szCs w:val="24"/>
        </w:rPr>
        <w:t xml:space="preserve">, </w:t>
      </w:r>
      <w:r w:rsidR="00DB0A37">
        <w:rPr>
          <w:rFonts w:ascii="Times New Roman" w:hAnsi="Times New Roman"/>
          <w:sz w:val="24"/>
          <w:szCs w:val="24"/>
        </w:rPr>
        <w:t xml:space="preserve">simulasi dan </w:t>
      </w:r>
      <w:r w:rsidR="00DB0A37" w:rsidRPr="00DB0A37">
        <w:rPr>
          <w:rFonts w:ascii="Times New Roman" w:hAnsi="Times New Roman"/>
          <w:i/>
          <w:sz w:val="24"/>
          <w:szCs w:val="24"/>
        </w:rPr>
        <w:t>prototyping</w:t>
      </w:r>
      <w:r w:rsidR="00EB2064">
        <w:rPr>
          <w:rFonts w:ascii="Times New Roman" w:hAnsi="Times New Roman"/>
          <w:sz w:val="24"/>
          <w:szCs w:val="24"/>
        </w:rPr>
        <w:t xml:space="preserve">, dan </w:t>
      </w:r>
      <w:r w:rsidR="00EB2064" w:rsidRPr="007C5345">
        <w:rPr>
          <w:rFonts w:ascii="Times New Roman" w:hAnsi="Times New Roman"/>
          <w:i/>
          <w:sz w:val="24"/>
          <w:szCs w:val="24"/>
        </w:rPr>
        <w:t>requirement tracing</w:t>
      </w:r>
      <w:r w:rsidR="00EB2064">
        <w:rPr>
          <w:rFonts w:ascii="Times New Roman" w:hAnsi="Times New Roman"/>
          <w:sz w:val="24"/>
          <w:szCs w:val="24"/>
        </w:rPr>
        <w:t xml:space="preserve">. </w:t>
      </w:r>
    </w:p>
    <w:p w14:paraId="1F43B657" w14:textId="6FD18B9A" w:rsidR="00FC7EBD" w:rsidRDefault="003B3CDC" w:rsidP="00FC7EBD">
      <w:pPr>
        <w:spacing w:line="360" w:lineRule="auto"/>
        <w:jc w:val="both"/>
        <w:rPr>
          <w:rFonts w:ascii="Times New Roman" w:hAnsi="Times New Roman"/>
          <w:sz w:val="24"/>
          <w:szCs w:val="24"/>
        </w:rPr>
      </w:pPr>
      <w:r>
        <w:rPr>
          <w:rFonts w:ascii="Times New Roman" w:hAnsi="Times New Roman"/>
          <w:sz w:val="24"/>
          <w:szCs w:val="24"/>
        </w:rPr>
        <w:t>Perangk</w:t>
      </w:r>
      <w:r w:rsidR="007A1136">
        <w:rPr>
          <w:rFonts w:ascii="Times New Roman" w:hAnsi="Times New Roman"/>
          <w:sz w:val="24"/>
          <w:szCs w:val="24"/>
        </w:rPr>
        <w:t xml:space="preserve">at lunak umumnya diverifikasi dan divalidasi dengan cara </w:t>
      </w:r>
      <w:r w:rsidR="00860CC9">
        <w:rPr>
          <w:rFonts w:ascii="Times New Roman" w:hAnsi="Times New Roman"/>
          <w:sz w:val="24"/>
          <w:szCs w:val="24"/>
        </w:rPr>
        <w:t>diuji</w:t>
      </w:r>
      <w:r w:rsidR="00920AB3">
        <w:rPr>
          <w:rFonts w:ascii="Times New Roman" w:hAnsi="Times New Roman"/>
          <w:sz w:val="24"/>
          <w:szCs w:val="24"/>
        </w:rPr>
        <w:t>.</w:t>
      </w:r>
      <w:r w:rsidR="008F3423">
        <w:rPr>
          <w:rFonts w:ascii="Times New Roman" w:hAnsi="Times New Roman"/>
          <w:sz w:val="24"/>
          <w:szCs w:val="24"/>
        </w:rPr>
        <w:t xml:space="preserve"> </w:t>
      </w:r>
      <w:r w:rsidR="008056A7">
        <w:rPr>
          <w:rFonts w:ascii="Times New Roman" w:hAnsi="Times New Roman"/>
          <w:sz w:val="24"/>
          <w:szCs w:val="24"/>
        </w:rPr>
        <w:t xml:space="preserve">Pengujian </w:t>
      </w:r>
      <w:r w:rsidR="008327E6">
        <w:rPr>
          <w:rFonts w:ascii="Times New Roman" w:hAnsi="Times New Roman"/>
          <w:sz w:val="24"/>
          <w:szCs w:val="24"/>
        </w:rPr>
        <w:t>perangkat lunak</w:t>
      </w:r>
      <w:r w:rsidR="0034245F">
        <w:rPr>
          <w:rFonts w:ascii="Times New Roman" w:hAnsi="Times New Roman"/>
          <w:sz w:val="24"/>
          <w:szCs w:val="24"/>
        </w:rPr>
        <w:t xml:space="preserve"> </w:t>
      </w:r>
      <w:r w:rsidR="00C71BF6">
        <w:rPr>
          <w:rFonts w:ascii="Times New Roman" w:hAnsi="Times New Roman"/>
          <w:sz w:val="24"/>
          <w:szCs w:val="24"/>
        </w:rPr>
        <w:t>bertujuan untuk mencari kesalahan</w:t>
      </w:r>
      <w:r w:rsidR="00B7340F">
        <w:rPr>
          <w:rFonts w:ascii="Times New Roman" w:hAnsi="Times New Roman"/>
          <w:sz w:val="24"/>
          <w:szCs w:val="24"/>
        </w:rPr>
        <w:t>, namun</w:t>
      </w:r>
      <w:r w:rsidR="00C274B1">
        <w:rPr>
          <w:rFonts w:ascii="Times New Roman" w:hAnsi="Times New Roman"/>
          <w:sz w:val="24"/>
          <w:szCs w:val="24"/>
        </w:rPr>
        <w:t xml:space="preserve"> </w:t>
      </w:r>
      <w:r w:rsidR="00602208">
        <w:rPr>
          <w:rFonts w:ascii="Times New Roman" w:hAnsi="Times New Roman"/>
          <w:sz w:val="24"/>
          <w:szCs w:val="24"/>
        </w:rPr>
        <w:t>belum</w:t>
      </w:r>
      <w:r w:rsidR="008E5B21">
        <w:rPr>
          <w:rFonts w:ascii="Times New Roman" w:hAnsi="Times New Roman"/>
          <w:sz w:val="24"/>
          <w:szCs w:val="24"/>
        </w:rPr>
        <w:t xml:space="preserve"> </w:t>
      </w:r>
      <w:r w:rsidR="000C2CAD">
        <w:rPr>
          <w:rFonts w:ascii="Times New Roman" w:hAnsi="Times New Roman"/>
          <w:sz w:val="24"/>
          <w:szCs w:val="24"/>
        </w:rPr>
        <w:t>mampu</w:t>
      </w:r>
      <w:r w:rsidR="008E5B21">
        <w:rPr>
          <w:rFonts w:ascii="Times New Roman" w:hAnsi="Times New Roman"/>
          <w:sz w:val="24"/>
          <w:szCs w:val="24"/>
        </w:rPr>
        <w:t xml:space="preserve"> </w:t>
      </w:r>
      <w:r w:rsidR="008D392F">
        <w:rPr>
          <w:rFonts w:ascii="Times New Roman" w:hAnsi="Times New Roman"/>
          <w:sz w:val="24"/>
          <w:szCs w:val="24"/>
        </w:rPr>
        <w:t xml:space="preserve">menjamin </w:t>
      </w:r>
      <w:r w:rsidR="00A72CCF">
        <w:rPr>
          <w:rFonts w:ascii="Times New Roman" w:hAnsi="Times New Roman"/>
          <w:sz w:val="24"/>
          <w:szCs w:val="24"/>
        </w:rPr>
        <w:t xml:space="preserve">perangkat lunak </w:t>
      </w:r>
      <w:r w:rsidR="005F7704">
        <w:rPr>
          <w:rFonts w:ascii="Times New Roman" w:hAnsi="Times New Roman"/>
          <w:sz w:val="24"/>
          <w:szCs w:val="24"/>
        </w:rPr>
        <w:t>bebas dari kesalahan</w:t>
      </w:r>
      <w:r w:rsidR="00433394">
        <w:rPr>
          <w:rFonts w:ascii="Times New Roman" w:hAnsi="Times New Roman"/>
          <w:sz w:val="24"/>
          <w:szCs w:val="24"/>
        </w:rPr>
        <w:t xml:space="preserve"> </w:t>
      </w:r>
      <w:sdt>
        <w:sdtPr>
          <w:rPr>
            <w:rFonts w:ascii="Times New Roman" w:hAnsi="Times New Roman"/>
            <w:sz w:val="24"/>
            <w:szCs w:val="24"/>
          </w:rPr>
          <w:id w:val="322786559"/>
          <w:citation/>
        </w:sdtPr>
        <w:sdtContent>
          <w:r w:rsidR="00433394">
            <w:rPr>
              <w:rFonts w:ascii="Times New Roman" w:hAnsi="Times New Roman"/>
              <w:sz w:val="24"/>
              <w:szCs w:val="24"/>
            </w:rPr>
            <w:fldChar w:fldCharType="begin"/>
          </w:r>
          <w:r w:rsidR="00433394">
            <w:rPr>
              <w:rFonts w:ascii="Times New Roman" w:hAnsi="Times New Roman"/>
              <w:sz w:val="24"/>
              <w:szCs w:val="24"/>
            </w:rPr>
            <w:instrText xml:space="preserve"> CITATION Dij \l 1033 </w:instrText>
          </w:r>
          <w:r w:rsidR="00433394">
            <w:rPr>
              <w:rFonts w:ascii="Times New Roman" w:hAnsi="Times New Roman"/>
              <w:sz w:val="24"/>
              <w:szCs w:val="24"/>
            </w:rPr>
            <w:fldChar w:fldCharType="separate"/>
          </w:r>
          <w:r w:rsidR="00584879" w:rsidRPr="00584879">
            <w:rPr>
              <w:rFonts w:ascii="Times New Roman" w:hAnsi="Times New Roman"/>
              <w:noProof/>
              <w:sz w:val="24"/>
              <w:szCs w:val="24"/>
            </w:rPr>
            <w:t>(Dijkstra, n.d.)</w:t>
          </w:r>
          <w:r w:rsidR="00433394">
            <w:rPr>
              <w:rFonts w:ascii="Times New Roman" w:hAnsi="Times New Roman"/>
              <w:sz w:val="24"/>
              <w:szCs w:val="24"/>
            </w:rPr>
            <w:fldChar w:fldCharType="end"/>
          </w:r>
        </w:sdtContent>
      </w:sdt>
      <w:r w:rsidR="00AE6C03">
        <w:rPr>
          <w:rFonts w:ascii="Times New Roman" w:hAnsi="Times New Roman"/>
          <w:sz w:val="24"/>
          <w:szCs w:val="24"/>
        </w:rPr>
        <w:t xml:space="preserve"> </w:t>
      </w:r>
      <w:sdt>
        <w:sdtPr>
          <w:rPr>
            <w:rFonts w:ascii="Times New Roman" w:hAnsi="Times New Roman"/>
            <w:color w:val="000000" w:themeColor="text1"/>
            <w:sz w:val="24"/>
            <w:szCs w:val="24"/>
          </w:rPr>
          <w:id w:val="-625461037"/>
          <w:citation/>
        </w:sdtPr>
        <w:sdtContent>
          <w:r w:rsidR="00AE6C03" w:rsidRPr="00D74435">
            <w:rPr>
              <w:rFonts w:ascii="Times New Roman" w:hAnsi="Times New Roman"/>
              <w:color w:val="000000" w:themeColor="text1"/>
              <w:sz w:val="24"/>
              <w:szCs w:val="24"/>
            </w:rPr>
            <w:fldChar w:fldCharType="begin"/>
          </w:r>
          <w:r w:rsidR="00AE6C03" w:rsidRPr="00D74435">
            <w:rPr>
              <w:rFonts w:ascii="Times New Roman" w:hAnsi="Times New Roman"/>
              <w:color w:val="000000" w:themeColor="text1"/>
              <w:sz w:val="24"/>
              <w:szCs w:val="24"/>
            </w:rPr>
            <w:instrText xml:space="preserve"> CITATION Liu16 \l 1033 </w:instrText>
          </w:r>
          <w:r w:rsidR="00AE6C03" w:rsidRPr="00D74435">
            <w:rPr>
              <w:rFonts w:ascii="Times New Roman" w:hAnsi="Times New Roman"/>
              <w:color w:val="000000" w:themeColor="text1"/>
              <w:sz w:val="24"/>
              <w:szCs w:val="24"/>
            </w:rPr>
            <w:fldChar w:fldCharType="separate"/>
          </w:r>
          <w:r w:rsidR="00584879" w:rsidRPr="00584879">
            <w:rPr>
              <w:rFonts w:ascii="Times New Roman" w:hAnsi="Times New Roman"/>
              <w:noProof/>
              <w:color w:val="000000" w:themeColor="text1"/>
              <w:sz w:val="24"/>
              <w:szCs w:val="24"/>
            </w:rPr>
            <w:t>(Liu, 2016)</w:t>
          </w:r>
          <w:r w:rsidR="00AE6C03" w:rsidRPr="00D74435">
            <w:rPr>
              <w:rFonts w:ascii="Times New Roman" w:hAnsi="Times New Roman"/>
              <w:color w:val="000000" w:themeColor="text1"/>
              <w:sz w:val="24"/>
              <w:szCs w:val="24"/>
            </w:rPr>
            <w:fldChar w:fldCharType="end"/>
          </w:r>
        </w:sdtContent>
      </w:sdt>
      <w:r w:rsidR="005F7704">
        <w:rPr>
          <w:rFonts w:ascii="Times New Roman" w:hAnsi="Times New Roman"/>
          <w:sz w:val="24"/>
          <w:szCs w:val="24"/>
        </w:rPr>
        <w:t xml:space="preserve">. Tantangan </w:t>
      </w:r>
      <w:r w:rsidR="00B84E4A">
        <w:rPr>
          <w:rFonts w:ascii="Times New Roman" w:hAnsi="Times New Roman"/>
          <w:sz w:val="24"/>
          <w:szCs w:val="24"/>
        </w:rPr>
        <w:t xml:space="preserve">utama </w:t>
      </w:r>
      <w:r w:rsidR="005F7704">
        <w:rPr>
          <w:rFonts w:ascii="Times New Roman" w:hAnsi="Times New Roman"/>
          <w:sz w:val="24"/>
          <w:szCs w:val="24"/>
        </w:rPr>
        <w:lastRenderedPageBreak/>
        <w:t>pada pengujian peran</w:t>
      </w:r>
      <w:r w:rsidR="00114E36">
        <w:rPr>
          <w:rFonts w:ascii="Times New Roman" w:hAnsi="Times New Roman"/>
          <w:sz w:val="24"/>
          <w:szCs w:val="24"/>
        </w:rPr>
        <w:t>g</w:t>
      </w:r>
      <w:r w:rsidR="0062507E">
        <w:rPr>
          <w:rFonts w:ascii="Times New Roman" w:hAnsi="Times New Roman"/>
          <w:sz w:val="24"/>
          <w:szCs w:val="24"/>
        </w:rPr>
        <w:t xml:space="preserve">kat lunak </w:t>
      </w:r>
      <w:r w:rsidR="00B84E4A">
        <w:rPr>
          <w:rFonts w:ascii="Times New Roman" w:hAnsi="Times New Roman"/>
          <w:sz w:val="24"/>
          <w:szCs w:val="24"/>
        </w:rPr>
        <w:t>adalah</w:t>
      </w:r>
      <w:r w:rsidR="0062507E">
        <w:rPr>
          <w:rFonts w:ascii="Times New Roman" w:hAnsi="Times New Roman"/>
          <w:sz w:val="24"/>
          <w:szCs w:val="24"/>
        </w:rPr>
        <w:t xml:space="preserve"> </w:t>
      </w:r>
      <w:r w:rsidR="00B84E4A">
        <w:rPr>
          <w:rFonts w:ascii="Times New Roman" w:hAnsi="Times New Roman"/>
          <w:sz w:val="24"/>
          <w:szCs w:val="24"/>
        </w:rPr>
        <w:t>kompleksitas perangkat lunak. C</w:t>
      </w:r>
      <w:r w:rsidR="00014857">
        <w:rPr>
          <w:rFonts w:ascii="Times New Roman" w:hAnsi="Times New Roman"/>
          <w:sz w:val="24"/>
          <w:szCs w:val="24"/>
        </w:rPr>
        <w:t>akupan pengujian</w:t>
      </w:r>
      <w:r w:rsidR="00B84E4A">
        <w:rPr>
          <w:rFonts w:ascii="Times New Roman" w:hAnsi="Times New Roman"/>
          <w:sz w:val="24"/>
          <w:szCs w:val="24"/>
        </w:rPr>
        <w:t xml:space="preserve"> yang</w:t>
      </w:r>
      <w:r w:rsidR="00014857">
        <w:rPr>
          <w:rFonts w:ascii="Times New Roman" w:hAnsi="Times New Roman"/>
          <w:sz w:val="24"/>
          <w:szCs w:val="24"/>
        </w:rPr>
        <w:t xml:space="preserve"> </w:t>
      </w:r>
      <w:r w:rsidR="00014857" w:rsidRPr="00014857">
        <w:rPr>
          <w:rFonts w:ascii="Times New Roman" w:hAnsi="Times New Roman"/>
          <w:color w:val="000000" w:themeColor="text1"/>
          <w:sz w:val="24"/>
          <w:szCs w:val="24"/>
        </w:rPr>
        <w:t>terbatas sehingga</w:t>
      </w:r>
      <w:r w:rsidR="0062507E" w:rsidRPr="00014857">
        <w:rPr>
          <w:rFonts w:ascii="Times New Roman" w:hAnsi="Times New Roman"/>
          <w:color w:val="000000" w:themeColor="text1"/>
          <w:sz w:val="24"/>
          <w:szCs w:val="24"/>
        </w:rPr>
        <w:t xml:space="preserve"> tidak mampu mengeksplorasi seluruh </w:t>
      </w:r>
      <w:r w:rsidR="0062507E" w:rsidRPr="00014857">
        <w:rPr>
          <w:rFonts w:ascii="Times New Roman" w:hAnsi="Times New Roman"/>
          <w:i/>
          <w:color w:val="000000" w:themeColor="text1"/>
          <w:sz w:val="24"/>
          <w:szCs w:val="24"/>
        </w:rPr>
        <w:t>state</w:t>
      </w:r>
      <w:r w:rsidR="0062507E" w:rsidRPr="00014857">
        <w:rPr>
          <w:rFonts w:ascii="Times New Roman" w:hAnsi="Times New Roman"/>
          <w:color w:val="000000" w:themeColor="text1"/>
          <w:sz w:val="24"/>
          <w:szCs w:val="24"/>
        </w:rPr>
        <w:t xml:space="preserve"> </w:t>
      </w:r>
      <w:r w:rsidR="00237909" w:rsidRPr="00014857">
        <w:rPr>
          <w:rFonts w:ascii="Times New Roman" w:hAnsi="Times New Roman"/>
          <w:color w:val="000000" w:themeColor="text1"/>
          <w:sz w:val="24"/>
          <w:szCs w:val="24"/>
        </w:rPr>
        <w:t xml:space="preserve">dan </w:t>
      </w:r>
      <w:r w:rsidR="00014857" w:rsidRPr="00014857">
        <w:rPr>
          <w:rFonts w:ascii="Times New Roman" w:hAnsi="Times New Roman"/>
          <w:color w:val="000000" w:themeColor="text1"/>
          <w:sz w:val="24"/>
          <w:szCs w:val="24"/>
        </w:rPr>
        <w:t>input</w:t>
      </w:r>
      <w:r w:rsidR="00237909" w:rsidRPr="00014857">
        <w:rPr>
          <w:rFonts w:ascii="Times New Roman" w:hAnsi="Times New Roman"/>
          <w:color w:val="000000" w:themeColor="text1"/>
          <w:sz w:val="24"/>
          <w:szCs w:val="24"/>
        </w:rPr>
        <w:t xml:space="preserve"> </w:t>
      </w:r>
      <w:r w:rsidR="0062507E" w:rsidRPr="00014857">
        <w:rPr>
          <w:rFonts w:ascii="Times New Roman" w:hAnsi="Times New Roman"/>
          <w:color w:val="000000" w:themeColor="text1"/>
          <w:sz w:val="24"/>
          <w:szCs w:val="24"/>
        </w:rPr>
        <w:t xml:space="preserve">yang mungkin pada </w:t>
      </w:r>
      <w:r w:rsidR="00014857" w:rsidRPr="00014857">
        <w:rPr>
          <w:rFonts w:ascii="Times New Roman" w:hAnsi="Times New Roman"/>
          <w:color w:val="000000" w:themeColor="text1"/>
          <w:sz w:val="24"/>
          <w:szCs w:val="24"/>
        </w:rPr>
        <w:t>perangkat lunak</w:t>
      </w:r>
      <w:r w:rsidR="0062507E">
        <w:rPr>
          <w:rFonts w:ascii="Times New Roman" w:hAnsi="Times New Roman"/>
          <w:sz w:val="24"/>
          <w:szCs w:val="24"/>
        </w:rPr>
        <w:t xml:space="preserve">. </w:t>
      </w:r>
      <w:r w:rsidR="00DB322C">
        <w:rPr>
          <w:rFonts w:ascii="Times New Roman" w:hAnsi="Times New Roman"/>
          <w:sz w:val="24"/>
          <w:szCs w:val="24"/>
        </w:rPr>
        <w:t xml:space="preserve">Tantangan lainnya </w:t>
      </w:r>
      <w:r w:rsidR="009515E6">
        <w:rPr>
          <w:rFonts w:ascii="Times New Roman" w:hAnsi="Times New Roman"/>
          <w:sz w:val="24"/>
          <w:szCs w:val="24"/>
        </w:rPr>
        <w:t xml:space="preserve">pada pengujian perangkat lunak </w:t>
      </w:r>
      <w:r w:rsidR="00DB322C">
        <w:rPr>
          <w:rFonts w:ascii="Times New Roman" w:hAnsi="Times New Roman"/>
          <w:sz w:val="24"/>
          <w:szCs w:val="24"/>
        </w:rPr>
        <w:t xml:space="preserve">adalah </w:t>
      </w:r>
      <w:r w:rsidR="0012091B">
        <w:rPr>
          <w:rFonts w:ascii="Times New Roman" w:hAnsi="Times New Roman"/>
          <w:sz w:val="24"/>
          <w:szCs w:val="24"/>
        </w:rPr>
        <w:t xml:space="preserve">perubahan </w:t>
      </w:r>
      <w:r w:rsidR="00DB40B7">
        <w:rPr>
          <w:rFonts w:ascii="Times New Roman" w:hAnsi="Times New Roman"/>
          <w:sz w:val="24"/>
          <w:szCs w:val="24"/>
        </w:rPr>
        <w:t xml:space="preserve">spesifikasi </w:t>
      </w:r>
      <w:r w:rsidR="00DB322C">
        <w:rPr>
          <w:rFonts w:ascii="Times New Roman" w:hAnsi="Times New Roman"/>
          <w:sz w:val="24"/>
          <w:szCs w:val="24"/>
        </w:rPr>
        <w:t>yang cepat mengakibatkan kasus uji</w:t>
      </w:r>
      <w:r w:rsidR="00623C1A">
        <w:rPr>
          <w:rFonts w:ascii="Times New Roman" w:hAnsi="Times New Roman"/>
          <w:sz w:val="24"/>
          <w:szCs w:val="24"/>
        </w:rPr>
        <w:t xml:space="preserve"> dan skrip untuk pengujian otomatis</w:t>
      </w:r>
      <w:r w:rsidR="00DB322C">
        <w:rPr>
          <w:rFonts w:ascii="Times New Roman" w:hAnsi="Times New Roman"/>
          <w:sz w:val="24"/>
          <w:szCs w:val="24"/>
        </w:rPr>
        <w:t xml:space="preserve"> </w:t>
      </w:r>
      <w:r w:rsidR="00581058">
        <w:rPr>
          <w:rFonts w:ascii="Times New Roman" w:hAnsi="Times New Roman"/>
          <w:sz w:val="24"/>
          <w:szCs w:val="24"/>
        </w:rPr>
        <w:t xml:space="preserve">harus diperbarui </w:t>
      </w:r>
      <w:r w:rsidR="00BA0352">
        <w:rPr>
          <w:rFonts w:ascii="Times New Roman" w:hAnsi="Times New Roman"/>
          <w:sz w:val="24"/>
          <w:szCs w:val="24"/>
        </w:rPr>
        <w:t xml:space="preserve">agar </w:t>
      </w:r>
      <w:r w:rsidR="0021134E">
        <w:rPr>
          <w:rFonts w:ascii="Times New Roman" w:hAnsi="Times New Roman"/>
          <w:sz w:val="24"/>
          <w:szCs w:val="24"/>
        </w:rPr>
        <w:t>tetap selaras dengan spesifikasi</w:t>
      </w:r>
      <w:r w:rsidR="001C369D">
        <w:rPr>
          <w:rFonts w:ascii="Times New Roman" w:hAnsi="Times New Roman"/>
          <w:sz w:val="24"/>
          <w:szCs w:val="24"/>
        </w:rPr>
        <w:t>.</w:t>
      </w:r>
      <w:r w:rsidR="00DB322C">
        <w:rPr>
          <w:rFonts w:ascii="Times New Roman" w:hAnsi="Times New Roman"/>
          <w:sz w:val="24"/>
          <w:szCs w:val="24"/>
        </w:rPr>
        <w:t xml:space="preserve"> </w:t>
      </w:r>
      <w:r w:rsidR="0066793D">
        <w:rPr>
          <w:rFonts w:ascii="Times New Roman" w:hAnsi="Times New Roman"/>
          <w:sz w:val="24"/>
          <w:szCs w:val="24"/>
        </w:rPr>
        <w:t>Pembaruan</w:t>
      </w:r>
      <w:r w:rsidR="00492EA7">
        <w:rPr>
          <w:rFonts w:ascii="Times New Roman" w:hAnsi="Times New Roman"/>
          <w:sz w:val="24"/>
          <w:szCs w:val="24"/>
        </w:rPr>
        <w:t xml:space="preserve"> ini sering kali diabaikan</w:t>
      </w:r>
      <w:r w:rsidR="006E4BA2">
        <w:rPr>
          <w:rFonts w:ascii="Times New Roman" w:hAnsi="Times New Roman"/>
          <w:sz w:val="24"/>
          <w:szCs w:val="24"/>
        </w:rPr>
        <w:t>, dan hanya dilakukan pada tahap akhir menjelang tenggat waktu</w:t>
      </w:r>
      <w:r w:rsidR="00E20BBE">
        <w:rPr>
          <w:rFonts w:ascii="Times New Roman" w:hAnsi="Times New Roman"/>
          <w:sz w:val="24"/>
          <w:szCs w:val="24"/>
        </w:rPr>
        <w:t xml:space="preserve"> </w:t>
      </w:r>
      <w:sdt>
        <w:sdtPr>
          <w:rPr>
            <w:rFonts w:ascii="Times New Roman" w:hAnsi="Times New Roman"/>
            <w:sz w:val="24"/>
            <w:szCs w:val="24"/>
          </w:rPr>
          <w:id w:val="606864525"/>
          <w:citation/>
        </w:sdtPr>
        <w:sdtContent>
          <w:r w:rsidR="00E20BBE">
            <w:rPr>
              <w:rFonts w:ascii="Times New Roman" w:hAnsi="Times New Roman"/>
              <w:sz w:val="24"/>
              <w:szCs w:val="24"/>
            </w:rPr>
            <w:fldChar w:fldCharType="begin"/>
          </w:r>
          <w:r w:rsidR="00E20BBE">
            <w:rPr>
              <w:rFonts w:ascii="Times New Roman" w:hAnsi="Times New Roman"/>
              <w:sz w:val="24"/>
              <w:szCs w:val="24"/>
            </w:rPr>
            <w:instrText xml:space="preserve"> CITATION Wil17 \l 1033 </w:instrText>
          </w:r>
          <w:r w:rsidR="00E20BBE">
            <w:rPr>
              <w:rFonts w:ascii="Times New Roman" w:hAnsi="Times New Roman"/>
              <w:sz w:val="24"/>
              <w:szCs w:val="24"/>
            </w:rPr>
            <w:fldChar w:fldCharType="separate"/>
          </w:r>
          <w:r w:rsidR="00584879" w:rsidRPr="00584879">
            <w:rPr>
              <w:rFonts w:ascii="Times New Roman" w:hAnsi="Times New Roman"/>
              <w:noProof/>
              <w:sz w:val="24"/>
              <w:szCs w:val="24"/>
            </w:rPr>
            <w:t>(Wilcox, n.d.)</w:t>
          </w:r>
          <w:r w:rsidR="00E20BBE">
            <w:rPr>
              <w:rFonts w:ascii="Times New Roman" w:hAnsi="Times New Roman"/>
              <w:sz w:val="24"/>
              <w:szCs w:val="24"/>
            </w:rPr>
            <w:fldChar w:fldCharType="end"/>
          </w:r>
        </w:sdtContent>
      </w:sdt>
      <w:r w:rsidR="00E86334">
        <w:rPr>
          <w:rFonts w:ascii="Times New Roman" w:hAnsi="Times New Roman"/>
          <w:sz w:val="24"/>
          <w:szCs w:val="24"/>
        </w:rPr>
        <w:t>. P</w:t>
      </w:r>
      <w:r w:rsidR="00BB2238">
        <w:rPr>
          <w:rFonts w:ascii="Times New Roman" w:hAnsi="Times New Roman"/>
          <w:sz w:val="24"/>
          <w:szCs w:val="24"/>
        </w:rPr>
        <w:t>ada kasus ekstrim</w:t>
      </w:r>
      <w:r w:rsidR="00E86334">
        <w:rPr>
          <w:rFonts w:ascii="Times New Roman" w:hAnsi="Times New Roman"/>
          <w:sz w:val="24"/>
          <w:szCs w:val="24"/>
        </w:rPr>
        <w:t xml:space="preserve">, </w:t>
      </w:r>
      <w:r w:rsidR="00620238">
        <w:rPr>
          <w:rFonts w:ascii="Times New Roman" w:hAnsi="Times New Roman"/>
          <w:sz w:val="24"/>
          <w:szCs w:val="24"/>
        </w:rPr>
        <w:t>pengujian bahkan</w:t>
      </w:r>
      <w:r w:rsidR="00BB2238">
        <w:rPr>
          <w:rFonts w:ascii="Times New Roman" w:hAnsi="Times New Roman"/>
          <w:sz w:val="24"/>
          <w:szCs w:val="24"/>
        </w:rPr>
        <w:t xml:space="preserve"> </w:t>
      </w:r>
      <w:r w:rsidR="00062550">
        <w:rPr>
          <w:rFonts w:ascii="Times New Roman" w:hAnsi="Times New Roman"/>
          <w:sz w:val="24"/>
          <w:szCs w:val="24"/>
        </w:rPr>
        <w:t>sangat minim</w:t>
      </w:r>
      <w:r w:rsidR="00BB2238">
        <w:rPr>
          <w:rFonts w:ascii="Times New Roman" w:hAnsi="Times New Roman"/>
          <w:sz w:val="24"/>
          <w:szCs w:val="24"/>
        </w:rPr>
        <w:t xml:space="preserve"> </w:t>
      </w:r>
      <w:r w:rsidR="00314FA7">
        <w:rPr>
          <w:rFonts w:ascii="Times New Roman" w:hAnsi="Times New Roman"/>
          <w:sz w:val="24"/>
          <w:szCs w:val="24"/>
        </w:rPr>
        <w:t xml:space="preserve">dilakukan </w:t>
      </w:r>
      <w:r w:rsidR="00BB2238">
        <w:rPr>
          <w:rFonts w:ascii="Times New Roman" w:hAnsi="Times New Roman"/>
          <w:sz w:val="24"/>
          <w:szCs w:val="24"/>
        </w:rPr>
        <w:t xml:space="preserve">karena keterbatasan </w:t>
      </w:r>
      <w:r w:rsidR="00494594">
        <w:rPr>
          <w:rFonts w:ascii="Times New Roman" w:hAnsi="Times New Roman"/>
          <w:sz w:val="24"/>
          <w:szCs w:val="24"/>
        </w:rPr>
        <w:t>waktu atau anggaran</w:t>
      </w:r>
      <w:r w:rsidR="009B41E6">
        <w:rPr>
          <w:rFonts w:ascii="Times New Roman" w:hAnsi="Times New Roman"/>
          <w:sz w:val="24"/>
          <w:szCs w:val="24"/>
        </w:rPr>
        <w:t xml:space="preserve"> </w:t>
      </w:r>
      <w:sdt>
        <w:sdtPr>
          <w:rPr>
            <w:rFonts w:ascii="Times New Roman" w:hAnsi="Times New Roman"/>
            <w:sz w:val="24"/>
            <w:szCs w:val="24"/>
          </w:rPr>
          <w:id w:val="-675805128"/>
          <w:citation/>
        </w:sdtPr>
        <w:sdtContent>
          <w:r w:rsidR="00E20BBE">
            <w:rPr>
              <w:rFonts w:ascii="Times New Roman" w:hAnsi="Times New Roman"/>
              <w:sz w:val="24"/>
              <w:szCs w:val="24"/>
            </w:rPr>
            <w:fldChar w:fldCharType="begin"/>
          </w:r>
          <w:r w:rsidR="00E20BBE">
            <w:rPr>
              <w:rFonts w:ascii="Times New Roman" w:hAnsi="Times New Roman"/>
              <w:sz w:val="24"/>
              <w:szCs w:val="24"/>
            </w:rPr>
            <w:instrText xml:space="preserve"> CITATION Wil17 \l 1033 </w:instrText>
          </w:r>
          <w:r w:rsidR="00E20BBE">
            <w:rPr>
              <w:rFonts w:ascii="Times New Roman" w:hAnsi="Times New Roman"/>
              <w:sz w:val="24"/>
              <w:szCs w:val="24"/>
            </w:rPr>
            <w:fldChar w:fldCharType="separate"/>
          </w:r>
          <w:r w:rsidR="00584879" w:rsidRPr="00584879">
            <w:rPr>
              <w:rFonts w:ascii="Times New Roman" w:hAnsi="Times New Roman"/>
              <w:noProof/>
              <w:sz w:val="24"/>
              <w:szCs w:val="24"/>
            </w:rPr>
            <w:t>(Wilcox, n.d.)</w:t>
          </w:r>
          <w:r w:rsidR="00E20BBE">
            <w:rPr>
              <w:rFonts w:ascii="Times New Roman" w:hAnsi="Times New Roman"/>
              <w:sz w:val="24"/>
              <w:szCs w:val="24"/>
            </w:rPr>
            <w:fldChar w:fldCharType="end"/>
          </w:r>
        </w:sdtContent>
      </w:sdt>
      <w:r w:rsidR="00E20BBE">
        <w:rPr>
          <w:rFonts w:ascii="Times New Roman" w:hAnsi="Times New Roman"/>
          <w:sz w:val="24"/>
          <w:szCs w:val="24"/>
        </w:rPr>
        <w:t>.</w:t>
      </w:r>
    </w:p>
    <w:p w14:paraId="6C54113C" w14:textId="0013F15C" w:rsidR="00B612E7" w:rsidRDefault="00E028E7" w:rsidP="00B612E7">
      <w:pPr>
        <w:spacing w:line="360" w:lineRule="auto"/>
        <w:jc w:val="both"/>
        <w:rPr>
          <w:rFonts w:ascii="Times New Roman" w:hAnsi="Times New Roman"/>
          <w:sz w:val="24"/>
          <w:szCs w:val="24"/>
        </w:rPr>
      </w:pPr>
      <w:commentRangeStart w:id="53"/>
      <w:r>
        <w:rPr>
          <w:rFonts w:ascii="Times New Roman" w:hAnsi="Times New Roman"/>
          <w:sz w:val="24"/>
          <w:szCs w:val="24"/>
        </w:rPr>
        <w:t>Pada</w:t>
      </w:r>
      <w:r w:rsidR="007F2524">
        <w:rPr>
          <w:rFonts w:ascii="Times New Roman" w:hAnsi="Times New Roman"/>
          <w:sz w:val="24"/>
          <w:szCs w:val="24"/>
        </w:rPr>
        <w:t xml:space="preserve"> awal</w:t>
      </w:r>
      <w:r w:rsidR="008C2B23">
        <w:rPr>
          <w:rFonts w:ascii="Times New Roman" w:hAnsi="Times New Roman"/>
          <w:sz w:val="24"/>
          <w:szCs w:val="24"/>
        </w:rPr>
        <w:t xml:space="preserve"> proyek perangkat lunak</w:t>
      </w:r>
      <w:r w:rsidR="00E5613E">
        <w:rPr>
          <w:rFonts w:ascii="Times New Roman" w:hAnsi="Times New Roman"/>
          <w:sz w:val="24"/>
          <w:szCs w:val="24"/>
        </w:rPr>
        <w:t>,</w:t>
      </w:r>
      <w:r w:rsidR="008C2B23">
        <w:rPr>
          <w:rFonts w:ascii="Times New Roman" w:hAnsi="Times New Roman"/>
          <w:sz w:val="24"/>
          <w:szCs w:val="24"/>
        </w:rPr>
        <w:t xml:space="preserve"> dan</w:t>
      </w:r>
      <w:r w:rsidR="00942A14">
        <w:rPr>
          <w:rFonts w:ascii="Times New Roman" w:hAnsi="Times New Roman"/>
          <w:sz w:val="24"/>
          <w:szCs w:val="24"/>
        </w:rPr>
        <w:t xml:space="preserve"> pada</w:t>
      </w:r>
      <w:r w:rsidR="008C2B23">
        <w:rPr>
          <w:rFonts w:ascii="Times New Roman" w:hAnsi="Times New Roman"/>
          <w:sz w:val="24"/>
          <w:szCs w:val="24"/>
        </w:rPr>
        <w:t xml:space="preserve"> setiap perubahan perangkat lunak</w:t>
      </w:r>
      <w:r w:rsidR="00814630">
        <w:rPr>
          <w:rFonts w:ascii="Times New Roman" w:hAnsi="Times New Roman"/>
          <w:sz w:val="24"/>
          <w:szCs w:val="24"/>
        </w:rPr>
        <w:t xml:space="preserve">, </w:t>
      </w:r>
      <w:r w:rsidR="00E63146">
        <w:rPr>
          <w:rFonts w:ascii="Times New Roman" w:hAnsi="Times New Roman"/>
          <w:sz w:val="24"/>
          <w:szCs w:val="24"/>
        </w:rPr>
        <w:t xml:space="preserve">dilakukan </w:t>
      </w:r>
      <w:r w:rsidR="00452AA8">
        <w:rPr>
          <w:rFonts w:ascii="Times New Roman" w:hAnsi="Times New Roman"/>
          <w:sz w:val="24"/>
          <w:szCs w:val="24"/>
        </w:rPr>
        <w:t xml:space="preserve">analisis kebutuhan dan </w:t>
      </w:r>
      <w:r w:rsidR="00E63146">
        <w:rPr>
          <w:rFonts w:ascii="Times New Roman" w:hAnsi="Times New Roman"/>
          <w:sz w:val="24"/>
          <w:szCs w:val="24"/>
        </w:rPr>
        <w:t xml:space="preserve">diskusi mengenai perilaku perangkat lunak yang akan dibangun. </w:t>
      </w:r>
      <w:r w:rsidR="00DB116B">
        <w:rPr>
          <w:rFonts w:ascii="Times New Roman" w:hAnsi="Times New Roman"/>
          <w:sz w:val="24"/>
          <w:szCs w:val="24"/>
        </w:rPr>
        <w:t xml:space="preserve">Diskusi dilakukan </w:t>
      </w:r>
      <w:r w:rsidR="00875016">
        <w:rPr>
          <w:rFonts w:ascii="Times New Roman" w:hAnsi="Times New Roman"/>
          <w:sz w:val="24"/>
          <w:szCs w:val="24"/>
        </w:rPr>
        <w:t xml:space="preserve">antara pemesan perangkat lunak dan tim pengembang. </w:t>
      </w:r>
      <w:r w:rsidR="001E0A4B">
        <w:rPr>
          <w:rFonts w:ascii="Times New Roman" w:hAnsi="Times New Roman"/>
          <w:sz w:val="24"/>
          <w:szCs w:val="24"/>
        </w:rPr>
        <w:t xml:space="preserve">Pada pendekatan BDD, </w:t>
      </w:r>
      <w:r w:rsidR="004001A1">
        <w:rPr>
          <w:rFonts w:ascii="Times New Roman" w:hAnsi="Times New Roman"/>
          <w:sz w:val="24"/>
          <w:szCs w:val="24"/>
        </w:rPr>
        <w:t xml:space="preserve">pemesan perangkat </w:t>
      </w:r>
      <w:r w:rsidR="0049557E">
        <w:rPr>
          <w:rFonts w:ascii="Times New Roman" w:hAnsi="Times New Roman"/>
          <w:sz w:val="24"/>
          <w:szCs w:val="24"/>
        </w:rPr>
        <w:t>lunak</w:t>
      </w:r>
      <w:r w:rsidR="004001A1">
        <w:rPr>
          <w:rFonts w:ascii="Times New Roman" w:hAnsi="Times New Roman"/>
          <w:sz w:val="24"/>
          <w:szCs w:val="24"/>
        </w:rPr>
        <w:t xml:space="preserve"> mensp</w:t>
      </w:r>
      <w:r w:rsidR="00CC3698">
        <w:rPr>
          <w:rFonts w:ascii="Times New Roman" w:hAnsi="Times New Roman"/>
          <w:sz w:val="24"/>
          <w:szCs w:val="24"/>
        </w:rPr>
        <w:t xml:space="preserve">esifikasikan perilaku yang diinginkan pada perangkat lunak yang dibangun, tim pengembang kemudian melakukan klarifikasi dan menuliskan perilaku tambahan yang dibutuhkan berdasarkan perspektif pengembangan perangkat lunak. </w:t>
      </w:r>
      <w:r w:rsidR="00B428C2">
        <w:rPr>
          <w:rFonts w:ascii="Times New Roman" w:hAnsi="Times New Roman"/>
          <w:sz w:val="24"/>
          <w:szCs w:val="24"/>
        </w:rPr>
        <w:t xml:space="preserve">Dengan demikian, </w:t>
      </w:r>
      <w:r w:rsidR="00D471E7">
        <w:rPr>
          <w:rFonts w:ascii="Times New Roman" w:hAnsi="Times New Roman"/>
          <w:sz w:val="24"/>
          <w:szCs w:val="24"/>
        </w:rPr>
        <w:t xml:space="preserve">baik pemesan </w:t>
      </w:r>
      <w:commentRangeEnd w:id="53"/>
      <w:r w:rsidR="000A46AB">
        <w:rPr>
          <w:rStyle w:val="CommentReference"/>
        </w:rPr>
        <w:commentReference w:id="53"/>
      </w:r>
      <w:r w:rsidR="00D471E7">
        <w:rPr>
          <w:rFonts w:ascii="Times New Roman" w:hAnsi="Times New Roman"/>
          <w:sz w:val="24"/>
          <w:szCs w:val="24"/>
        </w:rPr>
        <w:t xml:space="preserve">maupun </w:t>
      </w:r>
      <w:r w:rsidR="003B6E8C">
        <w:rPr>
          <w:rFonts w:ascii="Times New Roman" w:hAnsi="Times New Roman"/>
          <w:sz w:val="24"/>
          <w:szCs w:val="24"/>
        </w:rPr>
        <w:t xml:space="preserve">tim pengembang </w:t>
      </w:r>
      <w:r w:rsidR="00FD1791">
        <w:rPr>
          <w:rFonts w:ascii="Times New Roman" w:hAnsi="Times New Roman"/>
          <w:sz w:val="24"/>
          <w:szCs w:val="24"/>
        </w:rPr>
        <w:t xml:space="preserve">akan </w:t>
      </w:r>
      <w:r w:rsidR="00914E10">
        <w:rPr>
          <w:rFonts w:ascii="Times New Roman" w:hAnsi="Times New Roman"/>
          <w:sz w:val="24"/>
          <w:szCs w:val="24"/>
        </w:rPr>
        <w:t>mengacu ke daftar spesifikasi yang sama</w:t>
      </w:r>
      <w:r w:rsidR="00D20C70" w:rsidRPr="00D20C70">
        <w:rPr>
          <w:rFonts w:ascii="Times New Roman" w:hAnsi="Times New Roman"/>
          <w:sz w:val="24"/>
          <w:szCs w:val="24"/>
        </w:rPr>
        <w:t xml:space="preserve"> </w:t>
      </w:r>
      <w:sdt>
        <w:sdtPr>
          <w:rPr>
            <w:rFonts w:ascii="Times New Roman" w:hAnsi="Times New Roman"/>
            <w:sz w:val="24"/>
            <w:szCs w:val="24"/>
          </w:rPr>
          <w:id w:val="-786655543"/>
          <w:citation/>
        </w:sdtPr>
        <w:sdtContent>
          <w:r w:rsidR="00D20C70">
            <w:rPr>
              <w:rFonts w:ascii="Times New Roman" w:hAnsi="Times New Roman"/>
              <w:sz w:val="24"/>
              <w:szCs w:val="24"/>
            </w:rPr>
            <w:fldChar w:fldCharType="begin"/>
          </w:r>
          <w:r w:rsidR="00D20C70">
            <w:rPr>
              <w:rFonts w:ascii="Times New Roman" w:hAnsi="Times New Roman"/>
              <w:sz w:val="24"/>
              <w:szCs w:val="24"/>
            </w:rPr>
            <w:instrText xml:space="preserve"> CITATION Sha14 \l 1033 </w:instrText>
          </w:r>
          <w:r w:rsidR="00D20C70">
            <w:rPr>
              <w:rFonts w:ascii="Times New Roman" w:hAnsi="Times New Roman"/>
              <w:sz w:val="24"/>
              <w:szCs w:val="24"/>
            </w:rPr>
            <w:fldChar w:fldCharType="separate"/>
          </w:r>
          <w:r w:rsidR="00584879" w:rsidRPr="00584879">
            <w:rPr>
              <w:rFonts w:ascii="Times New Roman" w:hAnsi="Times New Roman"/>
              <w:noProof/>
              <w:sz w:val="24"/>
              <w:szCs w:val="24"/>
            </w:rPr>
            <w:t>(Sharma, 2014)</w:t>
          </w:r>
          <w:r w:rsidR="00D20C70">
            <w:rPr>
              <w:rFonts w:ascii="Times New Roman" w:hAnsi="Times New Roman"/>
              <w:sz w:val="24"/>
              <w:szCs w:val="24"/>
            </w:rPr>
            <w:fldChar w:fldCharType="end"/>
          </w:r>
        </w:sdtContent>
      </w:sdt>
      <w:r w:rsidR="00AE1CDB">
        <w:rPr>
          <w:rFonts w:ascii="Times New Roman" w:hAnsi="Times New Roman"/>
          <w:sz w:val="24"/>
          <w:szCs w:val="24"/>
        </w:rPr>
        <w:t>.</w:t>
      </w:r>
    </w:p>
    <w:p w14:paraId="38DB1AED" w14:textId="5D5422AE" w:rsidR="008762DB" w:rsidRDefault="0046085C" w:rsidP="005B0D1B">
      <w:pPr>
        <w:spacing w:line="360" w:lineRule="auto"/>
        <w:jc w:val="both"/>
        <w:rPr>
          <w:rFonts w:ascii="Times New Roman" w:hAnsi="Times New Roman"/>
          <w:sz w:val="24"/>
          <w:szCs w:val="24"/>
        </w:rPr>
      </w:pPr>
      <w:r>
        <w:rPr>
          <w:rFonts w:ascii="Times New Roman" w:hAnsi="Times New Roman"/>
          <w:sz w:val="24"/>
          <w:szCs w:val="24"/>
        </w:rPr>
        <w:t>Spesifikasi pada pendekatan BDD</w:t>
      </w:r>
      <w:r w:rsidR="00BA00E9">
        <w:rPr>
          <w:rFonts w:ascii="Times New Roman" w:hAnsi="Times New Roman"/>
          <w:sz w:val="24"/>
          <w:szCs w:val="24"/>
        </w:rPr>
        <w:t xml:space="preserve"> </w:t>
      </w:r>
      <w:r>
        <w:rPr>
          <w:rFonts w:ascii="Times New Roman" w:hAnsi="Times New Roman"/>
          <w:sz w:val="24"/>
          <w:szCs w:val="24"/>
        </w:rPr>
        <w:t>meliputi fitur</w:t>
      </w:r>
      <w:r w:rsidR="00E23D3F">
        <w:rPr>
          <w:rFonts w:ascii="Times New Roman" w:hAnsi="Times New Roman"/>
          <w:sz w:val="24"/>
          <w:szCs w:val="24"/>
        </w:rPr>
        <w:t xml:space="preserve">, dan </w:t>
      </w:r>
      <w:r w:rsidR="00B3664D">
        <w:rPr>
          <w:rFonts w:ascii="Times New Roman" w:hAnsi="Times New Roman"/>
          <w:sz w:val="24"/>
          <w:szCs w:val="24"/>
        </w:rPr>
        <w:t xml:space="preserve">perilaku yang dideskripsikan dalam sekumpulan </w:t>
      </w:r>
      <w:r w:rsidR="00E23D3F">
        <w:rPr>
          <w:rFonts w:ascii="Times New Roman" w:hAnsi="Times New Roman"/>
          <w:sz w:val="24"/>
          <w:szCs w:val="24"/>
        </w:rPr>
        <w:t>skenario</w:t>
      </w:r>
      <w:r w:rsidR="00E74CD8">
        <w:rPr>
          <w:rFonts w:ascii="Times New Roman" w:hAnsi="Times New Roman"/>
          <w:sz w:val="24"/>
          <w:szCs w:val="24"/>
        </w:rPr>
        <w:t xml:space="preserve">. </w:t>
      </w:r>
      <w:r w:rsidR="006C5A08">
        <w:rPr>
          <w:rFonts w:ascii="Times New Roman" w:hAnsi="Times New Roman"/>
          <w:sz w:val="24"/>
          <w:szCs w:val="24"/>
        </w:rPr>
        <w:t xml:space="preserve">Setelah </w:t>
      </w:r>
      <w:r w:rsidR="0019690F">
        <w:rPr>
          <w:rFonts w:ascii="Times New Roman" w:hAnsi="Times New Roman"/>
          <w:sz w:val="24"/>
          <w:szCs w:val="24"/>
        </w:rPr>
        <w:t xml:space="preserve">spesifikasi </w:t>
      </w:r>
      <w:r w:rsidR="00DD43E1">
        <w:rPr>
          <w:rFonts w:ascii="Times New Roman" w:hAnsi="Times New Roman"/>
          <w:sz w:val="24"/>
          <w:szCs w:val="24"/>
        </w:rPr>
        <w:t>di</w:t>
      </w:r>
      <w:r w:rsidR="00DD43E1" w:rsidRPr="004A19E2">
        <w:rPr>
          <w:rFonts w:ascii="Times New Roman" w:hAnsi="Times New Roman"/>
          <w:color w:val="000000" w:themeColor="text1"/>
          <w:sz w:val="24"/>
          <w:szCs w:val="24"/>
        </w:rPr>
        <w:t>sepakati</w:t>
      </w:r>
      <w:r w:rsidR="00BB6AB2" w:rsidRPr="004A19E2">
        <w:rPr>
          <w:rFonts w:ascii="Times New Roman" w:hAnsi="Times New Roman"/>
          <w:color w:val="000000" w:themeColor="text1"/>
          <w:sz w:val="24"/>
          <w:szCs w:val="24"/>
        </w:rPr>
        <w:t xml:space="preserve">, </w:t>
      </w:r>
      <w:r w:rsidR="00057916" w:rsidRPr="004A19E2">
        <w:rPr>
          <w:rFonts w:ascii="Times New Roman" w:hAnsi="Times New Roman"/>
          <w:color w:val="000000" w:themeColor="text1"/>
          <w:sz w:val="24"/>
          <w:szCs w:val="24"/>
        </w:rPr>
        <w:t>skrip</w:t>
      </w:r>
      <w:r w:rsidR="006F4812" w:rsidRPr="004A19E2">
        <w:rPr>
          <w:rFonts w:ascii="Times New Roman" w:hAnsi="Times New Roman"/>
          <w:color w:val="000000" w:themeColor="text1"/>
          <w:sz w:val="24"/>
          <w:szCs w:val="24"/>
        </w:rPr>
        <w:t xml:space="preserve"> </w:t>
      </w:r>
      <w:r w:rsidR="00D9423D" w:rsidRPr="004A19E2">
        <w:rPr>
          <w:rFonts w:ascii="Times New Roman" w:hAnsi="Times New Roman"/>
          <w:color w:val="000000" w:themeColor="text1"/>
          <w:sz w:val="24"/>
          <w:szCs w:val="24"/>
        </w:rPr>
        <w:t>pengujian</w:t>
      </w:r>
      <w:r w:rsidR="006F4812" w:rsidRPr="004A19E2">
        <w:rPr>
          <w:rFonts w:ascii="Times New Roman" w:hAnsi="Times New Roman"/>
          <w:color w:val="000000" w:themeColor="text1"/>
          <w:sz w:val="24"/>
          <w:szCs w:val="24"/>
        </w:rPr>
        <w:t xml:space="preserve"> </w:t>
      </w:r>
      <w:r w:rsidR="00117359" w:rsidRPr="004A19E2">
        <w:rPr>
          <w:rFonts w:ascii="Times New Roman" w:hAnsi="Times New Roman"/>
          <w:color w:val="000000" w:themeColor="text1"/>
          <w:sz w:val="24"/>
          <w:szCs w:val="24"/>
        </w:rPr>
        <w:t xml:space="preserve">fungsional </w:t>
      </w:r>
      <w:r w:rsidR="006F4812" w:rsidRPr="004A19E2">
        <w:rPr>
          <w:rFonts w:ascii="Times New Roman" w:hAnsi="Times New Roman"/>
          <w:color w:val="000000" w:themeColor="text1"/>
          <w:sz w:val="24"/>
          <w:szCs w:val="24"/>
        </w:rPr>
        <w:t xml:space="preserve">dikembangkan </w:t>
      </w:r>
      <w:r w:rsidR="00760816" w:rsidRPr="004A19E2">
        <w:rPr>
          <w:rFonts w:ascii="Times New Roman" w:hAnsi="Times New Roman"/>
          <w:color w:val="000000" w:themeColor="text1"/>
          <w:sz w:val="24"/>
          <w:szCs w:val="24"/>
        </w:rPr>
        <w:t>berdasarkan</w:t>
      </w:r>
      <w:r w:rsidR="002529AA" w:rsidRPr="004A19E2">
        <w:rPr>
          <w:rFonts w:ascii="Times New Roman" w:hAnsi="Times New Roman"/>
          <w:color w:val="000000" w:themeColor="text1"/>
          <w:sz w:val="24"/>
          <w:szCs w:val="24"/>
        </w:rPr>
        <w:t xml:space="preserve"> skenario</w:t>
      </w:r>
      <w:r w:rsidR="00760816" w:rsidRPr="004A19E2">
        <w:rPr>
          <w:rFonts w:ascii="Times New Roman" w:hAnsi="Times New Roman"/>
          <w:color w:val="000000" w:themeColor="text1"/>
          <w:sz w:val="24"/>
          <w:szCs w:val="24"/>
        </w:rPr>
        <w:t xml:space="preserve"> </w:t>
      </w:r>
      <w:r w:rsidR="00EA31D0" w:rsidRPr="004A19E2">
        <w:rPr>
          <w:rFonts w:ascii="Times New Roman" w:hAnsi="Times New Roman"/>
          <w:color w:val="000000" w:themeColor="text1"/>
          <w:sz w:val="24"/>
          <w:szCs w:val="24"/>
        </w:rPr>
        <w:t>tersebut</w:t>
      </w:r>
      <w:r w:rsidR="009E3B29">
        <w:rPr>
          <w:rFonts w:ascii="Times New Roman" w:hAnsi="Times New Roman"/>
          <w:color w:val="000000" w:themeColor="text1"/>
          <w:sz w:val="24"/>
          <w:szCs w:val="24"/>
        </w:rPr>
        <w:t xml:space="preserve"> </w:t>
      </w:r>
      <w:sdt>
        <w:sdtPr>
          <w:rPr>
            <w:rFonts w:ascii="Times New Roman" w:hAnsi="Times New Roman"/>
            <w:color w:val="000000" w:themeColor="text1"/>
            <w:sz w:val="24"/>
            <w:szCs w:val="24"/>
          </w:rPr>
          <w:id w:val="-326057961"/>
          <w:citation/>
        </w:sdtPr>
        <w:sdtContent>
          <w:r w:rsidR="003C35B7">
            <w:rPr>
              <w:rFonts w:ascii="Times New Roman" w:hAnsi="Times New Roman"/>
              <w:color w:val="000000" w:themeColor="text1"/>
              <w:sz w:val="24"/>
              <w:szCs w:val="24"/>
            </w:rPr>
            <w:fldChar w:fldCharType="begin"/>
          </w:r>
          <w:r w:rsidR="003C35B7">
            <w:rPr>
              <w:rFonts w:ascii="Times New Roman" w:hAnsi="Times New Roman"/>
              <w:color w:val="000000" w:themeColor="text1"/>
              <w:sz w:val="24"/>
              <w:szCs w:val="24"/>
            </w:rPr>
            <w:instrText xml:space="preserve"> CITATION Wyn12 \l 1033 </w:instrText>
          </w:r>
          <w:r w:rsidR="003C35B7">
            <w:rPr>
              <w:rFonts w:ascii="Times New Roman" w:hAnsi="Times New Roman"/>
              <w:color w:val="000000" w:themeColor="text1"/>
              <w:sz w:val="24"/>
              <w:szCs w:val="24"/>
            </w:rPr>
            <w:fldChar w:fldCharType="separate"/>
          </w:r>
          <w:r w:rsidR="00584879" w:rsidRPr="00584879">
            <w:rPr>
              <w:rFonts w:ascii="Times New Roman" w:hAnsi="Times New Roman"/>
              <w:noProof/>
              <w:color w:val="000000" w:themeColor="text1"/>
              <w:sz w:val="24"/>
              <w:szCs w:val="24"/>
            </w:rPr>
            <w:t>(Wynne &amp; Hellesoy, 2012)</w:t>
          </w:r>
          <w:r w:rsidR="003C35B7">
            <w:rPr>
              <w:rFonts w:ascii="Times New Roman" w:hAnsi="Times New Roman"/>
              <w:color w:val="000000" w:themeColor="text1"/>
              <w:sz w:val="24"/>
              <w:szCs w:val="24"/>
            </w:rPr>
            <w:fldChar w:fldCharType="end"/>
          </w:r>
        </w:sdtContent>
      </w:sdt>
      <w:r w:rsidR="00BC237D" w:rsidRPr="004A19E2">
        <w:rPr>
          <w:rFonts w:ascii="Times New Roman" w:hAnsi="Times New Roman"/>
          <w:color w:val="000000" w:themeColor="text1"/>
          <w:sz w:val="24"/>
          <w:szCs w:val="24"/>
        </w:rPr>
        <w:t>.</w:t>
      </w:r>
      <w:r w:rsidR="004F5A47">
        <w:rPr>
          <w:rFonts w:ascii="Times New Roman" w:hAnsi="Times New Roman"/>
          <w:color w:val="000000" w:themeColor="text1"/>
          <w:sz w:val="24"/>
          <w:szCs w:val="24"/>
        </w:rPr>
        <w:t xml:space="preserve"> </w:t>
      </w:r>
      <w:r w:rsidR="00F567B2">
        <w:rPr>
          <w:rFonts w:ascii="Times New Roman" w:hAnsi="Times New Roman"/>
          <w:color w:val="000000" w:themeColor="text1"/>
          <w:sz w:val="24"/>
          <w:szCs w:val="24"/>
        </w:rPr>
        <w:t xml:space="preserve">Dengan </w:t>
      </w:r>
      <w:r w:rsidR="00EA25DD">
        <w:rPr>
          <w:rFonts w:ascii="Times New Roman" w:hAnsi="Times New Roman"/>
          <w:color w:val="000000" w:themeColor="text1"/>
          <w:sz w:val="24"/>
          <w:szCs w:val="24"/>
        </w:rPr>
        <w:t>pendekatan BDD,</w:t>
      </w:r>
      <w:r w:rsidR="00B27DCE">
        <w:rPr>
          <w:rFonts w:ascii="Times New Roman" w:hAnsi="Times New Roman"/>
          <w:color w:val="000000" w:themeColor="text1"/>
          <w:sz w:val="24"/>
          <w:szCs w:val="24"/>
        </w:rPr>
        <w:t xml:space="preserve"> </w:t>
      </w:r>
      <w:r w:rsidR="00EA25DD">
        <w:rPr>
          <w:rFonts w:ascii="Times New Roman" w:hAnsi="Times New Roman"/>
          <w:color w:val="000000" w:themeColor="text1"/>
          <w:sz w:val="24"/>
          <w:szCs w:val="24"/>
        </w:rPr>
        <w:t xml:space="preserve">spesifikasi dan implementasi pengujian </w:t>
      </w:r>
      <w:r w:rsidR="004265A1">
        <w:rPr>
          <w:rFonts w:ascii="Times New Roman" w:hAnsi="Times New Roman"/>
          <w:color w:val="000000" w:themeColor="text1"/>
          <w:sz w:val="24"/>
          <w:szCs w:val="24"/>
        </w:rPr>
        <w:t>akan saling terkait, dan mudah dilakukan pelacakan</w:t>
      </w:r>
      <w:r w:rsidR="003C35B7" w:rsidRPr="003C35B7">
        <w:rPr>
          <w:rFonts w:ascii="Times New Roman" w:hAnsi="Times New Roman"/>
          <w:color w:val="000000" w:themeColor="text1"/>
          <w:sz w:val="24"/>
          <w:szCs w:val="24"/>
        </w:rPr>
        <w:t xml:space="preserve"> </w:t>
      </w:r>
      <w:sdt>
        <w:sdtPr>
          <w:rPr>
            <w:rFonts w:ascii="Times New Roman" w:hAnsi="Times New Roman"/>
            <w:color w:val="000000" w:themeColor="text1"/>
            <w:sz w:val="24"/>
            <w:szCs w:val="24"/>
          </w:rPr>
          <w:id w:val="318781047"/>
          <w:citation/>
        </w:sdtPr>
        <w:sdtContent>
          <w:r w:rsidR="003C35B7">
            <w:rPr>
              <w:rFonts w:ascii="Times New Roman" w:hAnsi="Times New Roman"/>
              <w:color w:val="000000" w:themeColor="text1"/>
              <w:sz w:val="24"/>
              <w:szCs w:val="24"/>
            </w:rPr>
            <w:fldChar w:fldCharType="begin"/>
          </w:r>
          <w:r w:rsidR="003C35B7">
            <w:rPr>
              <w:rFonts w:ascii="Times New Roman" w:hAnsi="Times New Roman"/>
              <w:color w:val="000000" w:themeColor="text1"/>
              <w:sz w:val="24"/>
              <w:szCs w:val="24"/>
            </w:rPr>
            <w:instrText xml:space="preserve"> CITATION Wyn12 \l 1033 </w:instrText>
          </w:r>
          <w:r w:rsidR="003C35B7">
            <w:rPr>
              <w:rFonts w:ascii="Times New Roman" w:hAnsi="Times New Roman"/>
              <w:color w:val="000000" w:themeColor="text1"/>
              <w:sz w:val="24"/>
              <w:szCs w:val="24"/>
            </w:rPr>
            <w:fldChar w:fldCharType="separate"/>
          </w:r>
          <w:r w:rsidR="00584879" w:rsidRPr="00584879">
            <w:rPr>
              <w:rFonts w:ascii="Times New Roman" w:hAnsi="Times New Roman"/>
              <w:noProof/>
              <w:color w:val="000000" w:themeColor="text1"/>
              <w:sz w:val="24"/>
              <w:szCs w:val="24"/>
            </w:rPr>
            <w:t>(Wynne &amp; Hellesoy, 2012)</w:t>
          </w:r>
          <w:r w:rsidR="003C35B7">
            <w:rPr>
              <w:rFonts w:ascii="Times New Roman" w:hAnsi="Times New Roman"/>
              <w:color w:val="000000" w:themeColor="text1"/>
              <w:sz w:val="24"/>
              <w:szCs w:val="24"/>
            </w:rPr>
            <w:fldChar w:fldCharType="end"/>
          </w:r>
        </w:sdtContent>
      </w:sdt>
      <w:r w:rsidR="00536426">
        <w:rPr>
          <w:rFonts w:ascii="Times New Roman" w:hAnsi="Times New Roman"/>
          <w:color w:val="000000" w:themeColor="text1"/>
          <w:sz w:val="24"/>
          <w:szCs w:val="24"/>
        </w:rPr>
        <w:t xml:space="preserve">. </w:t>
      </w:r>
      <w:r w:rsidR="004F5A47" w:rsidRPr="00F425E8">
        <w:rPr>
          <w:rFonts w:ascii="Times New Roman" w:hAnsi="Times New Roman"/>
          <w:sz w:val="24"/>
          <w:szCs w:val="24"/>
          <w:highlight w:val="yellow"/>
        </w:rPr>
        <w:t xml:space="preserve">BDD difasilitasi dengan penggunaan </w:t>
      </w:r>
      <w:r w:rsidR="004F5A47" w:rsidRPr="00F425E8">
        <w:rPr>
          <w:rFonts w:ascii="Times New Roman" w:hAnsi="Times New Roman"/>
          <w:i/>
          <w:sz w:val="24"/>
          <w:szCs w:val="24"/>
          <w:highlight w:val="yellow"/>
        </w:rPr>
        <w:t>Domain-spesific Language</w:t>
      </w:r>
      <w:r w:rsidR="004F5A47" w:rsidRPr="00F425E8">
        <w:rPr>
          <w:rFonts w:ascii="Times New Roman" w:hAnsi="Times New Roman"/>
          <w:sz w:val="24"/>
          <w:szCs w:val="24"/>
          <w:highlight w:val="yellow"/>
        </w:rPr>
        <w:t xml:space="preserve"> (DSL) pada spesifikasi yang mengekspresikan </w:t>
      </w:r>
      <w:r w:rsidR="004F5A47" w:rsidRPr="00F425E8">
        <w:rPr>
          <w:rFonts w:ascii="Times New Roman" w:hAnsi="Times New Roman"/>
          <w:i/>
          <w:sz w:val="24"/>
          <w:szCs w:val="24"/>
          <w:highlight w:val="yellow"/>
        </w:rPr>
        <w:t>behavior</w:t>
      </w:r>
      <w:r w:rsidR="004F5A47" w:rsidRPr="00F425E8">
        <w:rPr>
          <w:rFonts w:ascii="Times New Roman" w:hAnsi="Times New Roman"/>
          <w:sz w:val="24"/>
          <w:szCs w:val="24"/>
          <w:highlight w:val="yellow"/>
        </w:rPr>
        <w:t xml:space="preserve"> dan hasil yang diharapkan [Dan North]. </w:t>
      </w:r>
      <w:r w:rsidR="00001064" w:rsidRPr="00F425E8">
        <w:rPr>
          <w:rFonts w:ascii="Times New Roman" w:hAnsi="Times New Roman"/>
          <w:sz w:val="24"/>
          <w:szCs w:val="24"/>
          <w:highlight w:val="yellow"/>
        </w:rPr>
        <w:t xml:space="preserve">DSL, </w:t>
      </w:r>
      <w:r w:rsidR="000765E5" w:rsidRPr="00F425E8">
        <w:rPr>
          <w:rFonts w:ascii="Times New Roman" w:hAnsi="Times New Roman"/>
          <w:sz w:val="24"/>
          <w:szCs w:val="24"/>
          <w:highlight w:val="yellow"/>
        </w:rPr>
        <w:t xml:space="preserve">yang berisi </w:t>
      </w:r>
      <w:r w:rsidR="002A6BC8" w:rsidRPr="00F425E8">
        <w:rPr>
          <w:rFonts w:ascii="Times New Roman" w:hAnsi="Times New Roman"/>
          <w:sz w:val="24"/>
          <w:szCs w:val="24"/>
          <w:highlight w:val="yellow"/>
        </w:rPr>
        <w:t xml:space="preserve">spesifikasi dalam </w:t>
      </w:r>
      <w:r w:rsidR="00B524C8" w:rsidRPr="00F425E8">
        <w:rPr>
          <w:rFonts w:ascii="Times New Roman" w:hAnsi="Times New Roman"/>
          <w:sz w:val="24"/>
          <w:szCs w:val="24"/>
          <w:highlight w:val="yellow"/>
        </w:rPr>
        <w:t>b</w:t>
      </w:r>
      <w:r w:rsidR="002A6BC8" w:rsidRPr="00F425E8">
        <w:rPr>
          <w:rFonts w:ascii="Times New Roman" w:hAnsi="Times New Roman"/>
          <w:sz w:val="24"/>
          <w:szCs w:val="24"/>
          <w:highlight w:val="yellow"/>
        </w:rPr>
        <w:t xml:space="preserve">ahasa natural </w:t>
      </w:r>
      <w:r w:rsidR="00001064" w:rsidRPr="00F425E8">
        <w:rPr>
          <w:rFonts w:ascii="Times New Roman" w:hAnsi="Times New Roman"/>
          <w:sz w:val="24"/>
          <w:szCs w:val="24"/>
          <w:highlight w:val="yellow"/>
        </w:rPr>
        <w:t xml:space="preserve">yang sudah terstruktur tersebut, </w:t>
      </w:r>
      <w:r w:rsidR="002A6BC8" w:rsidRPr="00F425E8">
        <w:rPr>
          <w:rFonts w:ascii="Times New Roman" w:hAnsi="Times New Roman"/>
          <w:sz w:val="24"/>
          <w:szCs w:val="24"/>
          <w:highlight w:val="yellow"/>
        </w:rPr>
        <w:t>kemudian dikonversikan menjadi skrip pengujian</w:t>
      </w:r>
      <w:r w:rsidR="002A6BC8">
        <w:rPr>
          <w:rFonts w:ascii="Times New Roman" w:hAnsi="Times New Roman"/>
          <w:sz w:val="24"/>
          <w:szCs w:val="24"/>
        </w:rPr>
        <w:t>.</w:t>
      </w:r>
      <w:r w:rsidR="00712076">
        <w:rPr>
          <w:rFonts w:ascii="Times New Roman" w:hAnsi="Times New Roman"/>
          <w:sz w:val="24"/>
          <w:szCs w:val="24"/>
        </w:rPr>
        <w:t xml:space="preserve"> </w:t>
      </w:r>
      <w:r w:rsidR="00B21F73">
        <w:rPr>
          <w:rFonts w:ascii="Times New Roman" w:hAnsi="Times New Roman"/>
          <w:color w:val="000000" w:themeColor="text1"/>
          <w:sz w:val="24"/>
          <w:szCs w:val="24"/>
        </w:rPr>
        <w:t xml:space="preserve">Dengan </w:t>
      </w:r>
      <w:r w:rsidR="002A733C">
        <w:rPr>
          <w:rFonts w:ascii="Times New Roman" w:hAnsi="Times New Roman"/>
          <w:color w:val="000000" w:themeColor="text1"/>
          <w:sz w:val="24"/>
          <w:szCs w:val="24"/>
        </w:rPr>
        <w:t>demikian,</w:t>
      </w:r>
      <w:r w:rsidR="002D3210">
        <w:rPr>
          <w:rFonts w:ascii="Times New Roman" w:hAnsi="Times New Roman"/>
          <w:color w:val="000000" w:themeColor="text1"/>
          <w:sz w:val="24"/>
          <w:szCs w:val="24"/>
        </w:rPr>
        <w:t xml:space="preserve"> </w:t>
      </w:r>
      <w:r w:rsidR="008E4878">
        <w:rPr>
          <w:rFonts w:ascii="Times New Roman" w:hAnsi="Times New Roman"/>
          <w:color w:val="000000" w:themeColor="text1"/>
          <w:sz w:val="24"/>
          <w:szCs w:val="24"/>
        </w:rPr>
        <w:t xml:space="preserve">pengujian akan </w:t>
      </w:r>
      <w:r w:rsidR="00D50A43">
        <w:rPr>
          <w:rFonts w:ascii="Times New Roman" w:hAnsi="Times New Roman"/>
          <w:color w:val="000000" w:themeColor="text1"/>
          <w:sz w:val="24"/>
          <w:szCs w:val="24"/>
        </w:rPr>
        <w:t xml:space="preserve">selalu </w:t>
      </w:r>
      <w:r w:rsidR="00366653">
        <w:rPr>
          <w:rFonts w:ascii="Times New Roman" w:hAnsi="Times New Roman"/>
          <w:color w:val="000000" w:themeColor="text1"/>
          <w:sz w:val="24"/>
          <w:szCs w:val="24"/>
        </w:rPr>
        <w:t xml:space="preserve">selaras </w:t>
      </w:r>
      <w:r w:rsidR="009571E7">
        <w:rPr>
          <w:rFonts w:ascii="Times New Roman" w:hAnsi="Times New Roman"/>
          <w:color w:val="000000" w:themeColor="text1"/>
          <w:sz w:val="24"/>
          <w:szCs w:val="24"/>
        </w:rPr>
        <w:t>mengikuti perubahan</w:t>
      </w:r>
      <w:r w:rsidR="00366653">
        <w:rPr>
          <w:rFonts w:ascii="Times New Roman" w:hAnsi="Times New Roman"/>
          <w:color w:val="000000" w:themeColor="text1"/>
          <w:sz w:val="24"/>
          <w:szCs w:val="24"/>
        </w:rPr>
        <w:t xml:space="preserve"> </w:t>
      </w:r>
      <w:r w:rsidR="009F6F12">
        <w:rPr>
          <w:rFonts w:ascii="Times New Roman" w:hAnsi="Times New Roman"/>
          <w:color w:val="000000" w:themeColor="text1"/>
          <w:sz w:val="24"/>
          <w:szCs w:val="24"/>
        </w:rPr>
        <w:t>spesifikasi.</w:t>
      </w:r>
      <w:r w:rsidR="002A733C">
        <w:rPr>
          <w:rFonts w:ascii="Times New Roman" w:hAnsi="Times New Roman"/>
          <w:color w:val="000000" w:themeColor="text1"/>
          <w:sz w:val="24"/>
          <w:szCs w:val="24"/>
        </w:rPr>
        <w:t xml:space="preserve"> </w:t>
      </w:r>
    </w:p>
    <w:p w14:paraId="28F4A81F" w14:textId="33C10449" w:rsidR="00BE6E6C" w:rsidRPr="00EB1B4B" w:rsidRDefault="00F9521F">
      <w:pPr>
        <w:spacing w:line="360" w:lineRule="auto"/>
        <w:jc w:val="both"/>
        <w:rPr>
          <w:ins w:id="54" w:author="Jessie Andika Setiady" w:date="2017-09-10T15:28:00Z"/>
          <w:rFonts w:ascii="Times New Roman" w:hAnsi="Times New Roman"/>
          <w:color w:val="000000" w:themeColor="text1"/>
          <w:sz w:val="24"/>
          <w:szCs w:val="24"/>
        </w:rPr>
        <w:pPrChange w:id="55" w:author="Jessie Andika Setiady" w:date="2017-09-10T15:28:00Z">
          <w:pPr>
            <w:spacing w:line="360" w:lineRule="auto"/>
            <w:ind w:left="1080" w:firstLine="774"/>
            <w:jc w:val="both"/>
          </w:pPr>
        </w:pPrChange>
      </w:pPr>
      <w:r>
        <w:rPr>
          <w:rFonts w:ascii="Times New Roman" w:hAnsi="Times New Roman"/>
          <w:sz w:val="24"/>
          <w:szCs w:val="24"/>
        </w:rPr>
        <w:t xml:space="preserve">Pengujian </w:t>
      </w:r>
      <w:r w:rsidR="004A654B">
        <w:rPr>
          <w:rFonts w:ascii="Times New Roman" w:hAnsi="Times New Roman"/>
          <w:sz w:val="24"/>
          <w:szCs w:val="24"/>
        </w:rPr>
        <w:t xml:space="preserve">perangkat lunak belum cukup untuk menjamin bahwa perangkat lunak </w:t>
      </w:r>
      <w:r w:rsidR="000427A0">
        <w:rPr>
          <w:rFonts w:ascii="Times New Roman" w:hAnsi="Times New Roman"/>
          <w:sz w:val="24"/>
          <w:szCs w:val="24"/>
        </w:rPr>
        <w:t xml:space="preserve">sudah </w:t>
      </w:r>
      <w:r w:rsidR="004C536E">
        <w:rPr>
          <w:rFonts w:ascii="Times New Roman" w:hAnsi="Times New Roman"/>
          <w:sz w:val="24"/>
          <w:szCs w:val="24"/>
        </w:rPr>
        <w:t>bebas dari kesalahan</w:t>
      </w:r>
      <w:r w:rsidR="00702948">
        <w:rPr>
          <w:rFonts w:ascii="Times New Roman" w:hAnsi="Times New Roman"/>
          <w:sz w:val="24"/>
          <w:szCs w:val="24"/>
        </w:rPr>
        <w:t xml:space="preserve"> (</w:t>
      </w:r>
      <w:r w:rsidR="00702948" w:rsidRPr="003526D0">
        <w:rPr>
          <w:rFonts w:ascii="Times New Roman" w:hAnsi="Times New Roman"/>
          <w:i/>
          <w:sz w:val="24"/>
          <w:szCs w:val="24"/>
        </w:rPr>
        <w:t>correctness</w:t>
      </w:r>
      <w:r w:rsidR="00702948">
        <w:rPr>
          <w:rFonts w:ascii="Times New Roman" w:hAnsi="Times New Roman"/>
          <w:sz w:val="24"/>
          <w:szCs w:val="24"/>
        </w:rPr>
        <w:t>)</w:t>
      </w:r>
      <w:r w:rsidR="00A70B68">
        <w:rPr>
          <w:rFonts w:ascii="Times New Roman" w:hAnsi="Times New Roman"/>
          <w:sz w:val="24"/>
          <w:szCs w:val="24"/>
        </w:rPr>
        <w:t xml:space="preserve">. </w:t>
      </w:r>
      <w:r w:rsidR="000444C8">
        <w:rPr>
          <w:rFonts w:ascii="Times New Roman" w:hAnsi="Times New Roman"/>
          <w:sz w:val="24"/>
          <w:szCs w:val="24"/>
        </w:rPr>
        <w:t>Perangkat lunak dapat menghasilkan bermacam-macam reaksi</w:t>
      </w:r>
      <w:r w:rsidR="00787927">
        <w:rPr>
          <w:rFonts w:ascii="Times New Roman" w:hAnsi="Times New Roman"/>
          <w:sz w:val="24"/>
          <w:szCs w:val="24"/>
        </w:rPr>
        <w:t>, namun p</w:t>
      </w:r>
      <w:r w:rsidR="00C52146">
        <w:rPr>
          <w:rFonts w:ascii="Times New Roman" w:hAnsi="Times New Roman"/>
          <w:sz w:val="24"/>
          <w:szCs w:val="24"/>
        </w:rPr>
        <w:t xml:space="preserve">engujian untuk setiap </w:t>
      </w:r>
      <w:r w:rsidR="00C52146" w:rsidRPr="00670BA7">
        <w:rPr>
          <w:rFonts w:ascii="Times New Roman" w:hAnsi="Times New Roman"/>
          <w:color w:val="000000" w:themeColor="text1"/>
          <w:sz w:val="24"/>
          <w:szCs w:val="24"/>
        </w:rPr>
        <w:t>kemungkinan</w:t>
      </w:r>
      <w:r w:rsidR="0027176F" w:rsidRPr="00670BA7">
        <w:rPr>
          <w:rFonts w:ascii="Times New Roman" w:hAnsi="Times New Roman"/>
          <w:color w:val="000000" w:themeColor="text1"/>
          <w:sz w:val="24"/>
          <w:szCs w:val="24"/>
        </w:rPr>
        <w:t xml:space="preserve"> input tidak dimungkinkan</w:t>
      </w:r>
      <w:r w:rsidR="00E63498" w:rsidRPr="00670BA7">
        <w:rPr>
          <w:rFonts w:ascii="Times New Roman" w:hAnsi="Times New Roman"/>
          <w:color w:val="000000" w:themeColor="text1"/>
          <w:sz w:val="24"/>
          <w:szCs w:val="24"/>
        </w:rPr>
        <w:t xml:space="preserve">. </w:t>
      </w:r>
      <w:ins w:id="56" w:author="Jessie Andika Setiady" w:date="2017-09-10T15:28:00Z">
        <w:r w:rsidR="00BE6E6C" w:rsidRPr="00670BA7">
          <w:rPr>
            <w:rFonts w:ascii="Times New Roman" w:hAnsi="Times New Roman"/>
            <w:color w:val="000000" w:themeColor="text1"/>
            <w:sz w:val="24"/>
            <w:szCs w:val="24"/>
          </w:rPr>
          <w:lastRenderedPageBreak/>
          <w:t>Verifikasi formal</w:t>
        </w:r>
      </w:ins>
      <w:r w:rsidR="00F45626" w:rsidRPr="00670BA7">
        <w:rPr>
          <w:rFonts w:ascii="Times New Roman" w:hAnsi="Times New Roman"/>
          <w:color w:val="000000" w:themeColor="text1"/>
          <w:sz w:val="24"/>
          <w:szCs w:val="24"/>
        </w:rPr>
        <w:t xml:space="preserve">, yang </w:t>
      </w:r>
      <w:ins w:id="57" w:author="Jessie Andika Setiady" w:date="2017-09-10T15:28:00Z">
        <w:r w:rsidR="00BE6E6C" w:rsidRPr="00670BA7">
          <w:rPr>
            <w:rFonts w:ascii="Times New Roman" w:hAnsi="Times New Roman"/>
            <w:color w:val="000000" w:themeColor="text1"/>
            <w:sz w:val="24"/>
            <w:szCs w:val="24"/>
          </w:rPr>
          <w:t>telah menjadi metode yang diterima secara luas untuk memeriksa kesesuaian rancangan atau model dengan spesifikasi</w:t>
        </w:r>
      </w:ins>
      <w:r w:rsidR="00BE6E6C" w:rsidRPr="00670BA7">
        <w:rPr>
          <w:rFonts w:ascii="Times New Roman" w:hAnsi="Times New Roman"/>
          <w:color w:val="000000" w:themeColor="text1"/>
          <w:sz w:val="24"/>
          <w:szCs w:val="24"/>
        </w:rPr>
        <w:t xml:space="preserve"> </w:t>
      </w:r>
      <w:sdt>
        <w:sdtPr>
          <w:rPr>
            <w:rFonts w:ascii="Times New Roman" w:hAnsi="Times New Roman"/>
            <w:color w:val="000000" w:themeColor="text1"/>
            <w:sz w:val="24"/>
            <w:szCs w:val="24"/>
          </w:rPr>
          <w:id w:val="1661575228"/>
          <w:citation/>
        </w:sdtPr>
        <w:sdtContent>
          <w:r w:rsidR="00BE6E6C" w:rsidRPr="00670BA7">
            <w:rPr>
              <w:rFonts w:ascii="Times New Roman" w:hAnsi="Times New Roman"/>
              <w:color w:val="000000" w:themeColor="text1"/>
              <w:sz w:val="24"/>
              <w:szCs w:val="24"/>
            </w:rPr>
            <w:fldChar w:fldCharType="begin"/>
          </w:r>
          <w:r w:rsidR="00BE6E6C" w:rsidRPr="00670BA7">
            <w:rPr>
              <w:rFonts w:ascii="Times New Roman" w:hAnsi="Times New Roman"/>
              <w:color w:val="000000" w:themeColor="text1"/>
              <w:sz w:val="24"/>
              <w:szCs w:val="24"/>
            </w:rPr>
            <w:instrText xml:space="preserve"> CITATION Jos03 \l 1033 </w:instrText>
          </w:r>
          <w:r w:rsidR="00BE6E6C" w:rsidRPr="00670BA7">
            <w:rPr>
              <w:rFonts w:ascii="Times New Roman" w:hAnsi="Times New Roman"/>
              <w:color w:val="000000" w:themeColor="text1"/>
              <w:sz w:val="24"/>
              <w:szCs w:val="24"/>
            </w:rPr>
            <w:fldChar w:fldCharType="separate"/>
          </w:r>
          <w:r w:rsidR="00584879" w:rsidRPr="00584879">
            <w:rPr>
              <w:rFonts w:ascii="Times New Roman" w:hAnsi="Times New Roman"/>
              <w:noProof/>
              <w:color w:val="000000" w:themeColor="text1"/>
              <w:sz w:val="24"/>
              <w:szCs w:val="24"/>
            </w:rPr>
            <w:t>(Richards, 2003)</w:t>
          </w:r>
          <w:r w:rsidR="00BE6E6C" w:rsidRPr="00670BA7">
            <w:rPr>
              <w:rFonts w:ascii="Times New Roman" w:hAnsi="Times New Roman"/>
              <w:color w:val="000000" w:themeColor="text1"/>
              <w:sz w:val="24"/>
              <w:szCs w:val="24"/>
            </w:rPr>
            <w:fldChar w:fldCharType="end"/>
          </w:r>
        </w:sdtContent>
      </w:sdt>
      <w:r w:rsidR="00F45626" w:rsidRPr="00670BA7">
        <w:rPr>
          <w:rFonts w:ascii="Times New Roman" w:hAnsi="Times New Roman"/>
          <w:color w:val="000000" w:themeColor="text1"/>
          <w:sz w:val="24"/>
          <w:szCs w:val="24"/>
        </w:rPr>
        <w:t xml:space="preserve">, dapat </w:t>
      </w:r>
      <w:r w:rsidR="00116748" w:rsidRPr="00670BA7">
        <w:rPr>
          <w:rFonts w:ascii="Times New Roman" w:hAnsi="Times New Roman"/>
          <w:color w:val="000000" w:themeColor="text1"/>
          <w:sz w:val="24"/>
          <w:szCs w:val="24"/>
        </w:rPr>
        <w:t xml:space="preserve">melengkapi </w:t>
      </w:r>
      <w:r w:rsidR="004E49F1" w:rsidRPr="00670BA7">
        <w:rPr>
          <w:rFonts w:ascii="Times New Roman" w:hAnsi="Times New Roman"/>
          <w:color w:val="000000" w:themeColor="text1"/>
          <w:sz w:val="24"/>
          <w:szCs w:val="24"/>
        </w:rPr>
        <w:t>pengujian</w:t>
      </w:r>
      <w:r w:rsidR="005B2E37" w:rsidRPr="00670BA7">
        <w:rPr>
          <w:rFonts w:ascii="Times New Roman" w:hAnsi="Times New Roman"/>
          <w:color w:val="000000" w:themeColor="text1"/>
          <w:sz w:val="24"/>
          <w:szCs w:val="24"/>
        </w:rPr>
        <w:t xml:space="preserve"> untuk menjamin kesesuaian perangkat lunak dengan spesifikasi</w:t>
      </w:r>
      <w:ins w:id="58" w:author="Jessie Andika Setiady" w:date="2017-09-10T15:28:00Z">
        <w:r w:rsidR="00BE6E6C" w:rsidRPr="00670BA7">
          <w:rPr>
            <w:rFonts w:ascii="Times New Roman" w:hAnsi="Times New Roman"/>
            <w:color w:val="000000" w:themeColor="text1"/>
            <w:sz w:val="24"/>
            <w:szCs w:val="24"/>
          </w:rPr>
          <w:t>. Metode yang digunakan untuk memverifikasi berbasis pada logika matematika dan teori otomata</w:t>
        </w:r>
      </w:ins>
      <w:ins w:id="59" w:author="Jessie Andika Setiady" w:date="2017-09-10T16:23:00Z">
        <w:r w:rsidR="00BE6E6C" w:rsidRPr="00670BA7">
          <w:rPr>
            <w:rFonts w:ascii="Times New Roman" w:hAnsi="Times New Roman"/>
            <w:color w:val="000000" w:themeColor="text1"/>
            <w:sz w:val="24"/>
            <w:szCs w:val="24"/>
          </w:rPr>
          <w:t xml:space="preserve"> </w:t>
        </w:r>
      </w:ins>
      <w:sdt>
        <w:sdtPr>
          <w:rPr>
            <w:rFonts w:ascii="Times New Roman" w:hAnsi="Times New Roman"/>
            <w:color w:val="000000" w:themeColor="text1"/>
            <w:sz w:val="24"/>
            <w:szCs w:val="24"/>
          </w:rPr>
          <w:id w:val="1924531181"/>
          <w:citation/>
        </w:sdtPr>
        <w:sdtContent>
          <w:r w:rsidR="00BE6E6C" w:rsidRPr="00670BA7">
            <w:rPr>
              <w:rFonts w:ascii="Times New Roman" w:hAnsi="Times New Roman"/>
              <w:color w:val="000000" w:themeColor="text1"/>
              <w:sz w:val="24"/>
              <w:szCs w:val="24"/>
            </w:rPr>
            <w:fldChar w:fldCharType="begin"/>
          </w:r>
          <w:r w:rsidR="00BE6E6C" w:rsidRPr="00670BA7">
            <w:rPr>
              <w:rFonts w:ascii="Times New Roman" w:hAnsi="Times New Roman"/>
              <w:color w:val="000000" w:themeColor="text1"/>
              <w:sz w:val="24"/>
              <w:szCs w:val="24"/>
            </w:rPr>
            <w:instrText xml:space="preserve"> CITATION Dav98 \l 1033 </w:instrText>
          </w:r>
          <w:r w:rsidR="00BE6E6C" w:rsidRPr="00670BA7">
            <w:rPr>
              <w:rFonts w:ascii="Times New Roman" w:hAnsi="Times New Roman"/>
              <w:color w:val="000000" w:themeColor="text1"/>
              <w:sz w:val="24"/>
              <w:szCs w:val="24"/>
            </w:rPr>
            <w:fldChar w:fldCharType="separate"/>
          </w:r>
          <w:r w:rsidR="00584879" w:rsidRPr="00584879">
            <w:rPr>
              <w:rFonts w:ascii="Times New Roman" w:hAnsi="Times New Roman"/>
              <w:noProof/>
              <w:color w:val="000000" w:themeColor="text1"/>
              <w:sz w:val="24"/>
              <w:szCs w:val="24"/>
            </w:rPr>
            <w:t>(Dill, 1998)</w:t>
          </w:r>
          <w:r w:rsidR="00BE6E6C" w:rsidRPr="00670BA7">
            <w:rPr>
              <w:rFonts w:ascii="Times New Roman" w:hAnsi="Times New Roman"/>
              <w:color w:val="000000" w:themeColor="text1"/>
              <w:sz w:val="24"/>
              <w:szCs w:val="24"/>
            </w:rPr>
            <w:fldChar w:fldCharType="end"/>
          </w:r>
        </w:sdtContent>
      </w:sdt>
      <w:ins w:id="60" w:author="Jessie Andika Setiady" w:date="2017-09-10T15:28:00Z">
        <w:r w:rsidR="00BE6E6C" w:rsidRPr="00670BA7">
          <w:rPr>
            <w:rFonts w:ascii="Times New Roman" w:hAnsi="Times New Roman"/>
            <w:color w:val="000000" w:themeColor="text1"/>
            <w:sz w:val="24"/>
            <w:szCs w:val="24"/>
          </w:rPr>
          <w:t xml:space="preserve">. </w:t>
        </w:r>
      </w:ins>
      <w:r w:rsidR="00A52F55" w:rsidRPr="00670BA7">
        <w:rPr>
          <w:rFonts w:ascii="Times New Roman" w:hAnsi="Times New Roman"/>
          <w:color w:val="000000" w:themeColor="text1"/>
          <w:sz w:val="24"/>
          <w:szCs w:val="24"/>
        </w:rPr>
        <w:t>Salah satu metode untuk memve</w:t>
      </w:r>
      <w:r w:rsidR="00A52F55" w:rsidRPr="00EB1B4B">
        <w:rPr>
          <w:rFonts w:ascii="Times New Roman" w:hAnsi="Times New Roman"/>
          <w:color w:val="000000" w:themeColor="text1"/>
          <w:sz w:val="24"/>
          <w:szCs w:val="24"/>
        </w:rPr>
        <w:t>rifikasi adalah</w:t>
      </w:r>
      <w:ins w:id="61" w:author="Jessie Andika Setiady" w:date="2017-09-10T15:28:00Z">
        <w:r w:rsidR="00BE6E6C" w:rsidRPr="00EB1B4B">
          <w:rPr>
            <w:rFonts w:ascii="Times New Roman" w:hAnsi="Times New Roman"/>
            <w:color w:val="000000" w:themeColor="text1"/>
            <w:sz w:val="24"/>
            <w:szCs w:val="24"/>
          </w:rPr>
          <w:t xml:space="preserve"> </w:t>
        </w:r>
        <w:r w:rsidR="00BE6E6C" w:rsidRPr="00EB1B4B">
          <w:rPr>
            <w:rFonts w:ascii="Times New Roman" w:hAnsi="Times New Roman"/>
            <w:i/>
            <w:color w:val="000000" w:themeColor="text1"/>
            <w:sz w:val="24"/>
            <w:szCs w:val="24"/>
            <w:rPrChange w:id="62" w:author="Jessie Andika Setiady" w:date="2017-09-10T16:23:00Z">
              <w:rPr>
                <w:rFonts w:ascii="Times New Roman" w:hAnsi="Times New Roman"/>
                <w:color w:val="353535"/>
                <w:sz w:val="24"/>
                <w:szCs w:val="24"/>
              </w:rPr>
            </w:rPrChange>
          </w:rPr>
          <w:t>model checking</w:t>
        </w:r>
        <w:r w:rsidR="00BE6E6C" w:rsidRPr="00EB1B4B">
          <w:rPr>
            <w:rFonts w:ascii="Times New Roman" w:hAnsi="Times New Roman"/>
            <w:color w:val="000000" w:themeColor="text1"/>
            <w:sz w:val="24"/>
            <w:szCs w:val="24"/>
          </w:rPr>
          <w:t xml:space="preserve">, yang dapat secara otomatis memverifikasi </w:t>
        </w:r>
      </w:ins>
      <w:r w:rsidR="00BA2856" w:rsidRPr="00EB1B4B">
        <w:rPr>
          <w:rFonts w:ascii="Times New Roman" w:hAnsi="Times New Roman"/>
          <w:color w:val="000000" w:themeColor="text1"/>
          <w:sz w:val="24"/>
          <w:szCs w:val="24"/>
        </w:rPr>
        <w:t>apakah</w:t>
      </w:r>
      <w:ins w:id="63" w:author="Jessie Andika Setiady" w:date="2017-09-10T15:28:00Z">
        <w:r w:rsidR="00BE6E6C" w:rsidRPr="00EB1B4B">
          <w:rPr>
            <w:rFonts w:ascii="Times New Roman" w:hAnsi="Times New Roman"/>
            <w:color w:val="000000" w:themeColor="text1"/>
            <w:sz w:val="24"/>
            <w:szCs w:val="24"/>
          </w:rPr>
          <w:t xml:space="preserve"> desain mencakup, atau tidak mencakup perilaku yang dispesifikasikan </w:t>
        </w:r>
      </w:ins>
      <w:r w:rsidR="00DC266C" w:rsidRPr="00EB1B4B">
        <w:rPr>
          <w:rFonts w:ascii="Times New Roman" w:hAnsi="Times New Roman"/>
          <w:color w:val="000000" w:themeColor="text1"/>
          <w:sz w:val="24"/>
          <w:szCs w:val="24"/>
        </w:rPr>
        <w:t>secara</w:t>
      </w:r>
      <w:r w:rsidR="00C47A5E" w:rsidRPr="00EB1B4B">
        <w:rPr>
          <w:rFonts w:ascii="Times New Roman" w:hAnsi="Times New Roman"/>
          <w:color w:val="000000" w:themeColor="text1"/>
          <w:sz w:val="24"/>
          <w:szCs w:val="24"/>
        </w:rPr>
        <w:t xml:space="preserve"> formal. </w:t>
      </w:r>
      <w:r w:rsidR="00464360" w:rsidRPr="00EB1B4B">
        <w:rPr>
          <w:rFonts w:ascii="Times New Roman" w:hAnsi="Times New Roman"/>
          <w:color w:val="000000" w:themeColor="text1"/>
          <w:sz w:val="24"/>
          <w:szCs w:val="24"/>
        </w:rPr>
        <w:t>Pada</w:t>
      </w:r>
      <w:r w:rsidR="001C3095" w:rsidRPr="00EB1B4B">
        <w:rPr>
          <w:rFonts w:ascii="Times New Roman" w:hAnsi="Times New Roman"/>
          <w:color w:val="000000" w:themeColor="text1"/>
          <w:sz w:val="24"/>
          <w:szCs w:val="24"/>
        </w:rPr>
        <w:t xml:space="preserve"> verifikasi dengan</w:t>
      </w:r>
      <w:r w:rsidR="00464360" w:rsidRPr="00EB1B4B">
        <w:rPr>
          <w:rFonts w:ascii="Times New Roman" w:hAnsi="Times New Roman"/>
          <w:color w:val="000000" w:themeColor="text1"/>
          <w:sz w:val="24"/>
          <w:szCs w:val="24"/>
        </w:rPr>
        <w:t xml:space="preserve"> </w:t>
      </w:r>
      <w:r w:rsidR="00464360" w:rsidRPr="00EB1B4B">
        <w:rPr>
          <w:rFonts w:ascii="Times New Roman" w:hAnsi="Times New Roman"/>
          <w:i/>
          <w:color w:val="000000" w:themeColor="text1"/>
          <w:sz w:val="24"/>
          <w:szCs w:val="24"/>
        </w:rPr>
        <w:t>model checking</w:t>
      </w:r>
      <w:r w:rsidR="00464360" w:rsidRPr="00EB1B4B">
        <w:rPr>
          <w:rFonts w:ascii="Times New Roman" w:hAnsi="Times New Roman"/>
          <w:color w:val="000000" w:themeColor="text1"/>
          <w:sz w:val="24"/>
          <w:szCs w:val="24"/>
        </w:rPr>
        <w:t>,</w:t>
      </w:r>
      <w:r w:rsidR="004C5577" w:rsidRPr="00EB1B4B">
        <w:rPr>
          <w:rFonts w:ascii="Times New Roman" w:hAnsi="Times New Roman"/>
          <w:color w:val="000000" w:themeColor="text1"/>
          <w:sz w:val="24"/>
          <w:szCs w:val="24"/>
        </w:rPr>
        <w:t xml:space="preserve"> </w:t>
      </w:r>
      <w:r w:rsidR="001C3095" w:rsidRPr="00EB1B4B">
        <w:rPr>
          <w:rFonts w:ascii="Times New Roman" w:hAnsi="Times New Roman"/>
          <w:color w:val="000000" w:themeColor="text1"/>
          <w:sz w:val="24"/>
          <w:szCs w:val="24"/>
        </w:rPr>
        <w:t xml:space="preserve">model dari perangkat lunak </w:t>
      </w:r>
      <w:r w:rsidR="00BA2856" w:rsidRPr="00EB1B4B">
        <w:rPr>
          <w:rFonts w:ascii="Times New Roman" w:hAnsi="Times New Roman"/>
          <w:color w:val="000000" w:themeColor="text1"/>
          <w:sz w:val="24"/>
          <w:szCs w:val="24"/>
        </w:rPr>
        <w:t xml:space="preserve">dibangun secara formal misalnya dengan </w:t>
      </w:r>
      <w:r w:rsidR="00BA2856" w:rsidRPr="00EB1B4B">
        <w:rPr>
          <w:rFonts w:ascii="Times New Roman" w:hAnsi="Times New Roman"/>
          <w:i/>
          <w:color w:val="000000" w:themeColor="text1"/>
          <w:sz w:val="24"/>
          <w:szCs w:val="24"/>
        </w:rPr>
        <w:t>Finite State Automata</w:t>
      </w:r>
      <w:r w:rsidR="00BA2856" w:rsidRPr="00EB1B4B">
        <w:rPr>
          <w:rFonts w:ascii="Times New Roman" w:hAnsi="Times New Roman"/>
          <w:color w:val="000000" w:themeColor="text1"/>
          <w:sz w:val="24"/>
          <w:szCs w:val="24"/>
        </w:rPr>
        <w:t xml:space="preserve">. Model tersebut kemudian diverifikasi </w:t>
      </w:r>
      <w:r w:rsidR="003B1132" w:rsidRPr="00EB1B4B">
        <w:rPr>
          <w:rFonts w:ascii="Times New Roman" w:hAnsi="Times New Roman"/>
          <w:color w:val="000000" w:themeColor="text1"/>
          <w:sz w:val="24"/>
          <w:szCs w:val="24"/>
        </w:rPr>
        <w:t xml:space="preserve">terhadap spesifikasi yang </w:t>
      </w:r>
      <w:r w:rsidR="00B46AAD" w:rsidRPr="00EB1B4B">
        <w:rPr>
          <w:rFonts w:ascii="Times New Roman" w:hAnsi="Times New Roman"/>
          <w:color w:val="000000" w:themeColor="text1"/>
          <w:sz w:val="24"/>
          <w:szCs w:val="24"/>
        </w:rPr>
        <w:t>didefinisikan</w:t>
      </w:r>
      <w:r w:rsidR="003B1132" w:rsidRPr="00EB1B4B">
        <w:rPr>
          <w:rFonts w:ascii="Times New Roman" w:hAnsi="Times New Roman"/>
          <w:color w:val="000000" w:themeColor="text1"/>
          <w:sz w:val="24"/>
          <w:szCs w:val="24"/>
        </w:rPr>
        <w:t xml:space="preserve"> secara formal, </w:t>
      </w:r>
      <w:r w:rsidR="00CB4114" w:rsidRPr="00EB1B4B">
        <w:rPr>
          <w:rFonts w:ascii="Times New Roman" w:hAnsi="Times New Roman"/>
          <w:color w:val="000000" w:themeColor="text1"/>
          <w:sz w:val="24"/>
          <w:szCs w:val="24"/>
        </w:rPr>
        <w:t>misalnya</w:t>
      </w:r>
      <w:r w:rsidR="001E12AF" w:rsidRPr="00EB1B4B">
        <w:rPr>
          <w:rFonts w:ascii="Times New Roman" w:hAnsi="Times New Roman"/>
          <w:color w:val="000000" w:themeColor="text1"/>
          <w:sz w:val="24"/>
          <w:szCs w:val="24"/>
        </w:rPr>
        <w:t xml:space="preserve"> </w:t>
      </w:r>
      <w:r w:rsidR="00BB5ABF" w:rsidRPr="00EB1B4B">
        <w:rPr>
          <w:rFonts w:ascii="Times New Roman" w:hAnsi="Times New Roman"/>
          <w:color w:val="000000" w:themeColor="text1"/>
          <w:sz w:val="24"/>
          <w:szCs w:val="24"/>
        </w:rPr>
        <w:t>dalam</w:t>
      </w:r>
      <w:r w:rsidR="003B1132" w:rsidRPr="00EB1B4B">
        <w:rPr>
          <w:rFonts w:ascii="Times New Roman" w:hAnsi="Times New Roman"/>
          <w:color w:val="000000" w:themeColor="text1"/>
          <w:sz w:val="24"/>
          <w:szCs w:val="24"/>
        </w:rPr>
        <w:t xml:space="preserve"> bentuk</w:t>
      </w:r>
      <w:ins w:id="64" w:author="Jessie Andika Setiady" w:date="2017-09-10T15:28:00Z">
        <w:r w:rsidR="00BE6E6C" w:rsidRPr="00EB1B4B">
          <w:rPr>
            <w:rFonts w:ascii="Times New Roman" w:hAnsi="Times New Roman"/>
            <w:color w:val="000000" w:themeColor="text1"/>
            <w:sz w:val="24"/>
            <w:szCs w:val="24"/>
          </w:rPr>
          <w:t xml:space="preserve"> </w:t>
        </w:r>
        <w:r w:rsidR="00BE6E6C" w:rsidRPr="00EB1B4B">
          <w:rPr>
            <w:rFonts w:ascii="Times New Roman" w:hAnsi="Times New Roman"/>
            <w:i/>
            <w:color w:val="000000" w:themeColor="text1"/>
            <w:sz w:val="24"/>
            <w:szCs w:val="24"/>
          </w:rPr>
          <w:t>temporal logic</w:t>
        </w:r>
        <w:r w:rsidR="00BE6E6C" w:rsidRPr="00EB1B4B">
          <w:rPr>
            <w:rFonts w:ascii="Times New Roman" w:hAnsi="Times New Roman"/>
            <w:color w:val="000000" w:themeColor="text1"/>
            <w:sz w:val="24"/>
            <w:szCs w:val="24"/>
          </w:rPr>
          <w:t>.</w:t>
        </w:r>
      </w:ins>
    </w:p>
    <w:p w14:paraId="17E330C9" w14:textId="3283A86B" w:rsidR="00293A38" w:rsidRPr="00EB1B4B" w:rsidRDefault="00BE6E6C" w:rsidP="00FF0316">
      <w:pPr>
        <w:spacing w:line="360" w:lineRule="auto"/>
        <w:jc w:val="both"/>
        <w:rPr>
          <w:rFonts w:ascii="Times New Roman" w:hAnsi="Times New Roman"/>
          <w:color w:val="000000" w:themeColor="text1"/>
          <w:sz w:val="24"/>
          <w:szCs w:val="24"/>
        </w:rPr>
      </w:pPr>
      <w:bookmarkStart w:id="65" w:name="_GoBack"/>
      <w:ins w:id="66" w:author="Jessie Andika Setiady" w:date="2017-09-10T15:28:00Z">
        <w:r w:rsidRPr="00EB1B4B">
          <w:rPr>
            <w:rFonts w:ascii="Times New Roman" w:hAnsi="Times New Roman"/>
            <w:color w:val="000000" w:themeColor="text1"/>
            <w:sz w:val="24"/>
            <w:szCs w:val="24"/>
          </w:rPr>
          <w:t>Namun</w:t>
        </w:r>
      </w:ins>
      <w:r w:rsidRPr="00EB1B4B">
        <w:rPr>
          <w:rFonts w:ascii="Times New Roman" w:hAnsi="Times New Roman"/>
          <w:color w:val="000000" w:themeColor="text1"/>
          <w:sz w:val="24"/>
          <w:szCs w:val="24"/>
        </w:rPr>
        <w:t xml:space="preserve"> </w:t>
      </w:r>
      <w:ins w:id="67" w:author="Jessie Andika Setiady" w:date="2017-09-10T15:28:00Z">
        <w:r w:rsidRPr="00EB1B4B">
          <w:rPr>
            <w:rFonts w:ascii="Times New Roman" w:hAnsi="Times New Roman"/>
            <w:color w:val="000000" w:themeColor="text1"/>
            <w:sz w:val="24"/>
            <w:szCs w:val="24"/>
          </w:rPr>
          <w:t xml:space="preserve">model dari sistem telah terverifikasi </w:t>
        </w:r>
      </w:ins>
      <w:r w:rsidR="00565BEA" w:rsidRPr="00EB1B4B">
        <w:rPr>
          <w:rFonts w:ascii="Times New Roman" w:hAnsi="Times New Roman"/>
          <w:color w:val="000000" w:themeColor="text1"/>
          <w:sz w:val="24"/>
          <w:szCs w:val="24"/>
        </w:rPr>
        <w:t>belum</w:t>
      </w:r>
      <w:r w:rsidRPr="00EB1B4B">
        <w:rPr>
          <w:rFonts w:ascii="Times New Roman" w:hAnsi="Times New Roman"/>
          <w:color w:val="000000" w:themeColor="text1"/>
          <w:sz w:val="24"/>
          <w:szCs w:val="24"/>
        </w:rPr>
        <w:t xml:space="preserve"> menjamin</w:t>
      </w:r>
      <w:ins w:id="68" w:author="Jessie Andika Setiady" w:date="2017-09-10T15:28:00Z">
        <w:r w:rsidRPr="00EB1B4B">
          <w:rPr>
            <w:rFonts w:ascii="Times New Roman" w:hAnsi="Times New Roman"/>
            <w:color w:val="000000" w:themeColor="text1"/>
            <w:sz w:val="24"/>
            <w:szCs w:val="24"/>
          </w:rPr>
          <w:t xml:space="preserve"> akan menghasilkan perangkat lunak yang benar, karena sangat tergantung dari implementasinya. </w:t>
        </w:r>
      </w:ins>
      <w:ins w:id="69" w:author="Jessie Andika Setiady" w:date="2017-09-10T15:29:00Z">
        <w:r w:rsidRPr="00EB1B4B">
          <w:rPr>
            <w:rFonts w:ascii="Times New Roman" w:hAnsi="Times New Roman"/>
            <w:color w:val="000000" w:themeColor="text1"/>
            <w:sz w:val="24"/>
            <w:szCs w:val="24"/>
          </w:rPr>
          <w:t>Model yang telah terverifikasi sebelumnya mungkin menjadi tidak relevan lagi</w:t>
        </w:r>
      </w:ins>
      <w:r w:rsidR="008040AF" w:rsidRPr="00EB1B4B">
        <w:rPr>
          <w:rFonts w:ascii="Times New Roman" w:hAnsi="Times New Roman"/>
          <w:color w:val="000000" w:themeColor="text1"/>
          <w:sz w:val="24"/>
          <w:szCs w:val="24"/>
        </w:rPr>
        <w:t xml:space="preserve">. </w:t>
      </w:r>
      <w:r w:rsidR="00042831" w:rsidRPr="00EB1B4B">
        <w:rPr>
          <w:rFonts w:ascii="Times New Roman" w:hAnsi="Times New Roman"/>
          <w:color w:val="000000" w:themeColor="text1"/>
          <w:sz w:val="24"/>
          <w:szCs w:val="24"/>
        </w:rPr>
        <w:t xml:space="preserve">Agar model yang diverifikasi selalu relevan dengan </w:t>
      </w:r>
      <w:r w:rsidR="00646E53" w:rsidRPr="00EB1B4B">
        <w:rPr>
          <w:rFonts w:ascii="Times New Roman" w:hAnsi="Times New Roman"/>
          <w:color w:val="000000" w:themeColor="text1"/>
          <w:sz w:val="24"/>
          <w:szCs w:val="24"/>
        </w:rPr>
        <w:t xml:space="preserve">implementasi </w:t>
      </w:r>
      <w:r w:rsidR="001A76A8" w:rsidRPr="00EB1B4B">
        <w:rPr>
          <w:rFonts w:ascii="Times New Roman" w:hAnsi="Times New Roman"/>
          <w:color w:val="000000" w:themeColor="text1"/>
          <w:sz w:val="24"/>
          <w:szCs w:val="24"/>
        </w:rPr>
        <w:t>ak</w:t>
      </w:r>
      <w:r w:rsidR="00646E53" w:rsidRPr="00EB1B4B">
        <w:rPr>
          <w:rFonts w:ascii="Times New Roman" w:hAnsi="Times New Roman"/>
          <w:color w:val="000000" w:themeColor="text1"/>
          <w:sz w:val="24"/>
          <w:szCs w:val="24"/>
        </w:rPr>
        <w:t>tual dari perangkat lunak, p</w:t>
      </w:r>
      <w:r w:rsidR="002C752E" w:rsidRPr="00EB1B4B">
        <w:rPr>
          <w:rFonts w:ascii="Times New Roman" w:hAnsi="Times New Roman"/>
          <w:color w:val="000000" w:themeColor="text1"/>
          <w:sz w:val="24"/>
          <w:szCs w:val="24"/>
        </w:rPr>
        <w:t xml:space="preserve">ada penelitian ini diusulkan model yang </w:t>
      </w:r>
      <w:r w:rsidR="00973E0A" w:rsidRPr="00EB1B4B">
        <w:rPr>
          <w:rFonts w:ascii="Times New Roman" w:hAnsi="Times New Roman"/>
          <w:color w:val="000000" w:themeColor="text1"/>
          <w:sz w:val="24"/>
          <w:szCs w:val="24"/>
        </w:rPr>
        <w:t xml:space="preserve">diekstraksi dari </w:t>
      </w:r>
      <w:r w:rsidR="0085601D" w:rsidRPr="00EB1B4B">
        <w:rPr>
          <w:rFonts w:ascii="Times New Roman" w:hAnsi="Times New Roman"/>
          <w:i/>
          <w:color w:val="000000" w:themeColor="text1"/>
          <w:sz w:val="24"/>
          <w:szCs w:val="24"/>
        </w:rPr>
        <w:t>source code</w:t>
      </w:r>
      <w:r w:rsidR="00973E0A" w:rsidRPr="00EB1B4B">
        <w:rPr>
          <w:rFonts w:ascii="Times New Roman" w:hAnsi="Times New Roman"/>
          <w:color w:val="000000" w:themeColor="text1"/>
          <w:sz w:val="24"/>
          <w:szCs w:val="24"/>
        </w:rPr>
        <w:t xml:space="preserve"> perangkat lunak.</w:t>
      </w:r>
      <w:r w:rsidR="007D44D7" w:rsidRPr="00EB1B4B">
        <w:rPr>
          <w:rFonts w:ascii="Times New Roman" w:hAnsi="Times New Roman"/>
          <w:color w:val="000000" w:themeColor="text1"/>
          <w:sz w:val="24"/>
          <w:szCs w:val="24"/>
        </w:rPr>
        <w:t xml:space="preserve"> </w:t>
      </w:r>
      <w:r w:rsidR="008C1C54" w:rsidRPr="00EB1B4B">
        <w:rPr>
          <w:rFonts w:ascii="Times New Roman" w:hAnsi="Times New Roman"/>
          <w:color w:val="000000" w:themeColor="text1"/>
          <w:sz w:val="24"/>
          <w:szCs w:val="24"/>
        </w:rPr>
        <w:t xml:space="preserve">Model hasil ekstraksi </w:t>
      </w:r>
      <w:r w:rsidR="00AA46DE" w:rsidRPr="00EB1B4B">
        <w:rPr>
          <w:rFonts w:ascii="Times New Roman" w:hAnsi="Times New Roman"/>
          <w:color w:val="000000" w:themeColor="text1"/>
          <w:sz w:val="24"/>
          <w:szCs w:val="24"/>
        </w:rPr>
        <w:t>kemudian d</w:t>
      </w:r>
      <w:r w:rsidR="00054D4E" w:rsidRPr="00EB1B4B">
        <w:rPr>
          <w:rFonts w:ascii="Times New Roman" w:hAnsi="Times New Roman"/>
          <w:color w:val="000000" w:themeColor="text1"/>
          <w:sz w:val="24"/>
          <w:szCs w:val="24"/>
        </w:rPr>
        <w:t>iverifi</w:t>
      </w:r>
      <w:r w:rsidR="00511553" w:rsidRPr="00EB1B4B">
        <w:rPr>
          <w:rFonts w:ascii="Times New Roman" w:hAnsi="Times New Roman"/>
          <w:color w:val="000000" w:themeColor="text1"/>
          <w:sz w:val="24"/>
          <w:szCs w:val="24"/>
        </w:rPr>
        <w:t>kasi terhadap spesifikasi</w:t>
      </w:r>
      <w:r w:rsidR="00177848" w:rsidRPr="00EB1B4B">
        <w:rPr>
          <w:rFonts w:ascii="Times New Roman" w:hAnsi="Times New Roman"/>
          <w:color w:val="000000" w:themeColor="text1"/>
          <w:sz w:val="24"/>
          <w:szCs w:val="24"/>
        </w:rPr>
        <w:t xml:space="preserve"> yang telah diformalkan</w:t>
      </w:r>
      <w:r w:rsidR="00C05C35" w:rsidRPr="00EB1B4B">
        <w:rPr>
          <w:rFonts w:ascii="Times New Roman" w:hAnsi="Times New Roman"/>
          <w:color w:val="000000" w:themeColor="text1"/>
          <w:sz w:val="24"/>
          <w:szCs w:val="24"/>
        </w:rPr>
        <w:t xml:space="preserve"> dan dianotasikan pada </w:t>
      </w:r>
      <w:r w:rsidR="00C05C35" w:rsidRPr="00EB1B4B">
        <w:rPr>
          <w:rFonts w:ascii="Times New Roman" w:hAnsi="Times New Roman"/>
          <w:i/>
          <w:color w:val="000000" w:themeColor="text1"/>
          <w:sz w:val="24"/>
          <w:szCs w:val="24"/>
        </w:rPr>
        <w:t>source code</w:t>
      </w:r>
      <w:r w:rsidR="00F0096E" w:rsidRPr="00EB1B4B">
        <w:rPr>
          <w:rFonts w:ascii="Times New Roman" w:hAnsi="Times New Roman"/>
          <w:color w:val="000000" w:themeColor="text1"/>
          <w:sz w:val="24"/>
          <w:szCs w:val="24"/>
        </w:rPr>
        <w:t>.</w:t>
      </w:r>
      <w:r w:rsidR="00177848" w:rsidRPr="00EB1B4B">
        <w:rPr>
          <w:rFonts w:ascii="Times New Roman" w:hAnsi="Times New Roman"/>
          <w:color w:val="000000" w:themeColor="text1"/>
          <w:sz w:val="24"/>
          <w:szCs w:val="24"/>
        </w:rPr>
        <w:t xml:space="preserve"> </w:t>
      </w:r>
      <w:r w:rsidR="00EA498C" w:rsidRPr="00EB1B4B">
        <w:rPr>
          <w:rFonts w:ascii="Times New Roman" w:hAnsi="Times New Roman"/>
          <w:color w:val="000000" w:themeColor="text1"/>
          <w:sz w:val="24"/>
          <w:szCs w:val="24"/>
        </w:rPr>
        <w:t xml:space="preserve"> </w:t>
      </w:r>
    </w:p>
    <w:p w14:paraId="320D3512" w14:textId="29671FFB" w:rsidR="00DF17EA" w:rsidRDefault="00DF17EA" w:rsidP="00E11138">
      <w:pPr>
        <w:spacing w:line="360" w:lineRule="auto"/>
        <w:jc w:val="both"/>
        <w:rPr>
          <w:rFonts w:ascii="Times New Roman" w:hAnsi="Times New Roman"/>
          <w:color w:val="000000" w:themeColor="text1"/>
          <w:sz w:val="24"/>
          <w:szCs w:val="24"/>
        </w:rPr>
      </w:pPr>
      <w:r w:rsidRPr="00EB1B4B">
        <w:rPr>
          <w:rFonts w:ascii="Times New Roman" w:hAnsi="Times New Roman"/>
          <w:color w:val="000000" w:themeColor="text1"/>
          <w:sz w:val="24"/>
          <w:szCs w:val="24"/>
        </w:rPr>
        <w:t>Penelitian ini menyajikan pendekatan untuk verifikasi dan pengujian perangkat lunak, yaitu dengan menggabungkan pengujian</w:t>
      </w:r>
      <w:r w:rsidR="008150BA" w:rsidRPr="00EB1B4B">
        <w:rPr>
          <w:rFonts w:ascii="Times New Roman" w:hAnsi="Times New Roman"/>
          <w:color w:val="000000" w:themeColor="text1"/>
          <w:sz w:val="24"/>
          <w:szCs w:val="24"/>
        </w:rPr>
        <w:t xml:space="preserve"> dengan </w:t>
      </w:r>
      <w:r w:rsidR="008150BA" w:rsidRPr="00EB1B4B">
        <w:rPr>
          <w:rFonts w:ascii="Times New Roman" w:hAnsi="Times New Roman"/>
          <w:i/>
          <w:color w:val="000000" w:themeColor="text1"/>
          <w:sz w:val="24"/>
          <w:szCs w:val="24"/>
        </w:rPr>
        <w:t>Behavior-Driven Development</w:t>
      </w:r>
      <w:r w:rsidRPr="00EB1B4B">
        <w:rPr>
          <w:rFonts w:ascii="Times New Roman" w:hAnsi="Times New Roman"/>
          <w:color w:val="000000" w:themeColor="text1"/>
          <w:sz w:val="24"/>
          <w:szCs w:val="24"/>
        </w:rPr>
        <w:t xml:space="preserve"> dan </w:t>
      </w:r>
      <w:del w:id="70" w:author="Jessie Andika Setiady" w:date="2017-09-10T15:41:00Z">
        <w:r w:rsidRPr="00EB1B4B" w:rsidDel="00A32A80">
          <w:rPr>
            <w:rFonts w:ascii="Times New Roman" w:hAnsi="Times New Roman"/>
            <w:color w:val="000000" w:themeColor="text1"/>
            <w:sz w:val="24"/>
            <w:szCs w:val="24"/>
            <w:rPrChange w:id="71" w:author="Jessie Andika Setiady" w:date="2017-09-10T15:41:00Z">
              <w:rPr>
                <w:rFonts w:ascii="Times New Roman" w:hAnsi="Times New Roman"/>
                <w:i/>
                <w:sz w:val="24"/>
                <w:szCs w:val="24"/>
              </w:rPr>
            </w:rPrChange>
          </w:rPr>
          <w:delText>formal verification</w:delText>
        </w:r>
      </w:del>
      <w:ins w:id="72" w:author="Jessie Andika Setiady" w:date="2017-09-10T15:41:00Z">
        <w:r w:rsidRPr="00EB1B4B">
          <w:rPr>
            <w:rFonts w:ascii="Times New Roman" w:hAnsi="Times New Roman"/>
            <w:color w:val="000000" w:themeColor="text1"/>
            <w:sz w:val="24"/>
            <w:szCs w:val="24"/>
          </w:rPr>
          <w:t>verifikasi formal</w:t>
        </w:r>
      </w:ins>
      <w:r w:rsidRPr="00EB1B4B">
        <w:rPr>
          <w:rFonts w:ascii="Times New Roman" w:hAnsi="Times New Roman"/>
          <w:color w:val="000000" w:themeColor="text1"/>
          <w:sz w:val="24"/>
          <w:szCs w:val="24"/>
        </w:rPr>
        <w:t xml:space="preserve">, yang diterapkan pada </w:t>
      </w:r>
      <w:del w:id="73" w:author="Jessie Andika Setiady" w:date="2017-09-10T15:41:00Z">
        <w:r w:rsidRPr="00EB1B4B" w:rsidDel="004D2B4B">
          <w:rPr>
            <w:rFonts w:ascii="Times New Roman" w:hAnsi="Times New Roman"/>
            <w:i/>
            <w:color w:val="000000" w:themeColor="text1"/>
            <w:sz w:val="24"/>
            <w:szCs w:val="24"/>
            <w:rPrChange w:id="74" w:author="Jessie Andika Setiady" w:date="2017-09-10T15:41:00Z">
              <w:rPr>
                <w:rFonts w:ascii="Times New Roman" w:hAnsi="Times New Roman"/>
                <w:i/>
                <w:sz w:val="24"/>
                <w:szCs w:val="24"/>
              </w:rPr>
            </w:rPrChange>
          </w:rPr>
          <w:delText>existing source code</w:delText>
        </w:r>
      </w:del>
      <w:r w:rsidRPr="00EB1B4B">
        <w:rPr>
          <w:rFonts w:ascii="Times New Roman" w:hAnsi="Times New Roman"/>
          <w:i/>
          <w:color w:val="000000" w:themeColor="text1"/>
          <w:sz w:val="24"/>
          <w:szCs w:val="24"/>
        </w:rPr>
        <w:t>source code</w:t>
      </w:r>
      <w:r w:rsidRPr="00EB1B4B">
        <w:rPr>
          <w:rFonts w:ascii="Times New Roman" w:hAnsi="Times New Roman"/>
          <w:color w:val="000000" w:themeColor="text1"/>
          <w:sz w:val="24"/>
          <w:szCs w:val="24"/>
        </w:rPr>
        <w:t xml:space="preserve"> perangkat lunak. Dengan demikian, manfaat dari kedua pendekatan ini dapat diperoleh sekaligus. Verifikasi formal dilakukan </w:t>
      </w:r>
      <w:r w:rsidR="00922FAD" w:rsidRPr="00EB1B4B">
        <w:rPr>
          <w:rFonts w:ascii="Times New Roman" w:hAnsi="Times New Roman"/>
          <w:color w:val="000000" w:themeColor="text1"/>
          <w:sz w:val="24"/>
          <w:szCs w:val="24"/>
        </w:rPr>
        <w:t>berdas</w:t>
      </w:r>
      <w:r w:rsidR="00843338" w:rsidRPr="00EB1B4B">
        <w:rPr>
          <w:rFonts w:ascii="Times New Roman" w:hAnsi="Times New Roman"/>
          <w:color w:val="000000" w:themeColor="text1"/>
          <w:sz w:val="24"/>
          <w:szCs w:val="24"/>
        </w:rPr>
        <w:t>arkan</w:t>
      </w:r>
      <w:r w:rsidRPr="00EB1B4B">
        <w:rPr>
          <w:rFonts w:ascii="Times New Roman" w:hAnsi="Times New Roman"/>
          <w:color w:val="000000" w:themeColor="text1"/>
          <w:sz w:val="24"/>
          <w:szCs w:val="24"/>
        </w:rPr>
        <w:t xml:space="preserve"> </w:t>
      </w:r>
      <w:r w:rsidRPr="00EB1B4B">
        <w:rPr>
          <w:rFonts w:ascii="Times New Roman" w:hAnsi="Times New Roman"/>
          <w:i/>
          <w:color w:val="000000" w:themeColor="text1"/>
          <w:sz w:val="24"/>
          <w:szCs w:val="24"/>
        </w:rPr>
        <w:t>source code</w:t>
      </w:r>
      <w:r w:rsidRPr="00EB1B4B">
        <w:rPr>
          <w:rFonts w:ascii="Times New Roman" w:hAnsi="Times New Roman"/>
          <w:color w:val="000000" w:themeColor="text1"/>
          <w:sz w:val="24"/>
          <w:szCs w:val="24"/>
        </w:rPr>
        <w:t xml:space="preserve">, yang </w:t>
      </w:r>
      <w:r w:rsidR="00CB5754" w:rsidRPr="00EB1B4B">
        <w:rPr>
          <w:rFonts w:ascii="Times New Roman" w:hAnsi="Times New Roman"/>
          <w:color w:val="000000" w:themeColor="text1"/>
          <w:sz w:val="24"/>
          <w:szCs w:val="24"/>
        </w:rPr>
        <w:t>telah</w:t>
      </w:r>
      <w:r w:rsidRPr="00EB1B4B">
        <w:rPr>
          <w:rFonts w:ascii="Times New Roman" w:hAnsi="Times New Roman"/>
          <w:color w:val="000000" w:themeColor="text1"/>
          <w:sz w:val="24"/>
          <w:szCs w:val="24"/>
        </w:rPr>
        <w:t xml:space="preserve"> diekstraksi menjad</w:t>
      </w:r>
      <w:r w:rsidR="00A50AD5" w:rsidRPr="00EB1B4B">
        <w:rPr>
          <w:rFonts w:ascii="Times New Roman" w:hAnsi="Times New Roman"/>
          <w:color w:val="000000" w:themeColor="text1"/>
          <w:sz w:val="24"/>
          <w:szCs w:val="24"/>
        </w:rPr>
        <w:t xml:space="preserve">i model yang mampu diverifikasi, </w:t>
      </w:r>
      <w:r w:rsidR="00F57396" w:rsidRPr="00EB1B4B">
        <w:rPr>
          <w:rFonts w:ascii="Times New Roman" w:hAnsi="Times New Roman"/>
          <w:color w:val="000000" w:themeColor="text1"/>
          <w:sz w:val="24"/>
          <w:szCs w:val="24"/>
        </w:rPr>
        <w:t xml:space="preserve">terhadap spesifikasi </w:t>
      </w:r>
      <w:r w:rsidR="00DA55FE" w:rsidRPr="00EB1B4B">
        <w:rPr>
          <w:rFonts w:ascii="Times New Roman" w:hAnsi="Times New Roman"/>
          <w:color w:val="000000" w:themeColor="text1"/>
          <w:sz w:val="24"/>
          <w:szCs w:val="24"/>
        </w:rPr>
        <w:t xml:space="preserve">yang telah diformalkan dan dianotasikan </w:t>
      </w:r>
      <w:r w:rsidR="00D24787" w:rsidRPr="00EB1B4B">
        <w:rPr>
          <w:rFonts w:ascii="Times New Roman" w:hAnsi="Times New Roman"/>
          <w:color w:val="000000" w:themeColor="text1"/>
          <w:sz w:val="24"/>
          <w:szCs w:val="24"/>
        </w:rPr>
        <w:t xml:space="preserve">pada </w:t>
      </w:r>
      <w:r w:rsidR="00D24787" w:rsidRPr="00EB1B4B">
        <w:rPr>
          <w:rFonts w:ascii="Times New Roman" w:hAnsi="Times New Roman"/>
          <w:i/>
          <w:color w:val="000000" w:themeColor="text1"/>
          <w:sz w:val="24"/>
          <w:szCs w:val="24"/>
        </w:rPr>
        <w:t>source code</w:t>
      </w:r>
      <w:r w:rsidR="00D24787" w:rsidRPr="00EB1B4B">
        <w:rPr>
          <w:rFonts w:ascii="Times New Roman" w:hAnsi="Times New Roman"/>
          <w:color w:val="000000" w:themeColor="text1"/>
          <w:sz w:val="24"/>
          <w:szCs w:val="24"/>
        </w:rPr>
        <w:t>.</w:t>
      </w:r>
      <w:r w:rsidR="00DA55FE" w:rsidRPr="00EB1B4B">
        <w:rPr>
          <w:rFonts w:ascii="Times New Roman" w:hAnsi="Times New Roman"/>
          <w:color w:val="000000" w:themeColor="text1"/>
          <w:sz w:val="24"/>
          <w:szCs w:val="24"/>
        </w:rPr>
        <w:t xml:space="preserve"> M</w:t>
      </w:r>
      <w:r w:rsidRPr="00EB1B4B">
        <w:rPr>
          <w:rFonts w:ascii="Times New Roman" w:hAnsi="Times New Roman"/>
          <w:color w:val="000000" w:themeColor="text1"/>
          <w:sz w:val="24"/>
          <w:szCs w:val="24"/>
        </w:rPr>
        <w:t xml:space="preserve">odel tersebut kemudian diperiksa apakah mampu memenuhi properti yang telah dispesifikasikan. Kemudian </w:t>
      </w:r>
      <w:r w:rsidR="00FF1884" w:rsidRPr="00EB1B4B">
        <w:rPr>
          <w:rFonts w:ascii="Times New Roman" w:hAnsi="Times New Roman"/>
          <w:color w:val="000000" w:themeColor="text1"/>
          <w:sz w:val="24"/>
          <w:szCs w:val="24"/>
        </w:rPr>
        <w:t>skrip</w:t>
      </w:r>
      <w:ins w:id="75" w:author="Jessie Andika Setiady" w:date="2017-09-10T16:25:00Z">
        <w:r w:rsidRPr="00EB1B4B">
          <w:rPr>
            <w:rFonts w:ascii="Times New Roman" w:hAnsi="Times New Roman"/>
            <w:color w:val="000000" w:themeColor="text1"/>
            <w:sz w:val="24"/>
            <w:szCs w:val="24"/>
          </w:rPr>
          <w:t xml:space="preserve"> pengujian </w:t>
        </w:r>
      </w:ins>
      <w:r w:rsidR="00094115" w:rsidRPr="00EB1B4B">
        <w:rPr>
          <w:rFonts w:ascii="Times New Roman" w:hAnsi="Times New Roman"/>
          <w:i/>
          <w:color w:val="000000" w:themeColor="text1"/>
          <w:sz w:val="24"/>
          <w:szCs w:val="24"/>
        </w:rPr>
        <w:t>B</w:t>
      </w:r>
      <w:ins w:id="76" w:author="Jessie Andika Setiady" w:date="2017-09-10T16:25:00Z">
        <w:r w:rsidRPr="00EB1B4B">
          <w:rPr>
            <w:rFonts w:ascii="Times New Roman" w:hAnsi="Times New Roman"/>
            <w:i/>
            <w:color w:val="000000" w:themeColor="text1"/>
            <w:sz w:val="24"/>
            <w:szCs w:val="24"/>
          </w:rPr>
          <w:t>ehavior-</w:t>
        </w:r>
      </w:ins>
      <w:r w:rsidR="00094115" w:rsidRPr="00EB1B4B">
        <w:rPr>
          <w:rFonts w:ascii="Times New Roman" w:hAnsi="Times New Roman"/>
          <w:i/>
          <w:color w:val="000000" w:themeColor="text1"/>
          <w:sz w:val="24"/>
          <w:szCs w:val="24"/>
        </w:rPr>
        <w:t>D</w:t>
      </w:r>
      <w:ins w:id="77" w:author="Jessie Andika Setiady" w:date="2017-09-10T16:25:00Z">
        <w:r w:rsidRPr="00EB1B4B">
          <w:rPr>
            <w:rFonts w:ascii="Times New Roman" w:hAnsi="Times New Roman"/>
            <w:i/>
            <w:color w:val="000000" w:themeColor="text1"/>
            <w:sz w:val="24"/>
            <w:szCs w:val="24"/>
          </w:rPr>
          <w:t>riven</w:t>
        </w:r>
      </w:ins>
      <w:r w:rsidR="00094115" w:rsidRPr="00EB1B4B">
        <w:rPr>
          <w:rFonts w:ascii="Times New Roman" w:hAnsi="Times New Roman"/>
          <w:i/>
          <w:color w:val="000000" w:themeColor="text1"/>
          <w:sz w:val="24"/>
          <w:szCs w:val="24"/>
        </w:rPr>
        <w:t xml:space="preserve"> D</w:t>
      </w:r>
      <w:r w:rsidR="00E175B3" w:rsidRPr="00EB1B4B">
        <w:rPr>
          <w:rFonts w:ascii="Times New Roman" w:hAnsi="Times New Roman"/>
          <w:i/>
          <w:color w:val="000000" w:themeColor="text1"/>
          <w:sz w:val="24"/>
          <w:szCs w:val="24"/>
        </w:rPr>
        <w:t>evelopment</w:t>
      </w:r>
      <w:ins w:id="78" w:author="Jessie Andika Setiady" w:date="2017-09-10T16:25:00Z">
        <w:r w:rsidRPr="00EB1B4B">
          <w:rPr>
            <w:rFonts w:ascii="Times New Roman" w:hAnsi="Times New Roman"/>
            <w:color w:val="000000" w:themeColor="text1"/>
            <w:sz w:val="24"/>
            <w:szCs w:val="24"/>
          </w:rPr>
          <w:t xml:space="preserve"> dibangkitkan berdasarkan </w:t>
        </w:r>
      </w:ins>
      <w:r w:rsidR="00363E3E" w:rsidRPr="00EB1B4B">
        <w:rPr>
          <w:rFonts w:ascii="Times New Roman" w:hAnsi="Times New Roman"/>
          <w:color w:val="000000" w:themeColor="text1"/>
          <w:sz w:val="24"/>
          <w:szCs w:val="24"/>
        </w:rPr>
        <w:t>skenario yang dituliskan pada spesifikasi</w:t>
      </w:r>
      <w:r w:rsidRPr="00EB1B4B">
        <w:rPr>
          <w:rFonts w:ascii="Times New Roman" w:hAnsi="Times New Roman"/>
          <w:color w:val="000000" w:themeColor="text1"/>
          <w:sz w:val="24"/>
          <w:szCs w:val="24"/>
        </w:rPr>
        <w:t>. Hasil penelitian ini adalah</w:t>
      </w:r>
      <w:r w:rsidR="00A31885" w:rsidRPr="00EB1B4B">
        <w:rPr>
          <w:rFonts w:ascii="Times New Roman" w:hAnsi="Times New Roman"/>
          <w:color w:val="000000" w:themeColor="text1"/>
          <w:sz w:val="24"/>
          <w:szCs w:val="24"/>
        </w:rPr>
        <w:t xml:space="preserve"> spesifikasi formal yang dianotasikan pada </w:t>
      </w:r>
      <w:r w:rsidR="00A31885" w:rsidRPr="00EB1B4B">
        <w:rPr>
          <w:rFonts w:ascii="Times New Roman" w:hAnsi="Times New Roman"/>
          <w:i/>
          <w:color w:val="000000" w:themeColor="text1"/>
          <w:sz w:val="24"/>
          <w:szCs w:val="24"/>
        </w:rPr>
        <w:t>source code</w:t>
      </w:r>
      <w:r w:rsidR="00A31885" w:rsidRPr="00EB1B4B">
        <w:rPr>
          <w:rFonts w:ascii="Times New Roman" w:hAnsi="Times New Roman"/>
          <w:color w:val="000000" w:themeColor="text1"/>
          <w:sz w:val="24"/>
          <w:szCs w:val="24"/>
        </w:rPr>
        <w:t>,</w:t>
      </w:r>
      <w:r w:rsidRPr="00EB1B4B">
        <w:rPr>
          <w:rFonts w:ascii="Times New Roman" w:hAnsi="Times New Roman"/>
          <w:color w:val="000000" w:themeColor="text1"/>
          <w:sz w:val="24"/>
          <w:szCs w:val="24"/>
        </w:rPr>
        <w:t xml:space="preserve"> model dari </w:t>
      </w:r>
      <w:r w:rsidRPr="00EB1B4B">
        <w:rPr>
          <w:rFonts w:ascii="Times New Roman" w:hAnsi="Times New Roman"/>
          <w:i/>
          <w:color w:val="000000" w:themeColor="text1"/>
          <w:sz w:val="24"/>
          <w:szCs w:val="24"/>
        </w:rPr>
        <w:t>source code</w:t>
      </w:r>
      <w:r w:rsidRPr="00EB1B4B">
        <w:rPr>
          <w:rFonts w:ascii="Times New Roman" w:hAnsi="Times New Roman"/>
          <w:color w:val="000000" w:themeColor="text1"/>
          <w:sz w:val="24"/>
          <w:szCs w:val="24"/>
        </w:rPr>
        <w:t xml:space="preserve">, </w:t>
      </w:r>
      <w:r w:rsidR="006F1677" w:rsidRPr="00EB1B4B">
        <w:rPr>
          <w:rFonts w:ascii="Times New Roman" w:hAnsi="Times New Roman"/>
          <w:color w:val="000000" w:themeColor="text1"/>
          <w:sz w:val="24"/>
          <w:szCs w:val="24"/>
        </w:rPr>
        <w:t>skrip pengujian</w:t>
      </w:r>
      <w:r w:rsidRPr="00EB1B4B">
        <w:rPr>
          <w:rFonts w:ascii="Times New Roman" w:hAnsi="Times New Roman"/>
          <w:color w:val="000000" w:themeColor="text1"/>
          <w:sz w:val="24"/>
          <w:szCs w:val="24"/>
        </w:rPr>
        <w:t>, hasil verifikasi, dan hasil pengujian.</w:t>
      </w:r>
      <w:r w:rsidR="005A7E41" w:rsidRPr="00EB1B4B">
        <w:rPr>
          <w:rFonts w:ascii="Times New Roman" w:hAnsi="Times New Roman"/>
          <w:color w:val="000000" w:themeColor="text1"/>
          <w:sz w:val="24"/>
          <w:szCs w:val="24"/>
        </w:rPr>
        <w:t xml:space="preserve"> Dengan </w:t>
      </w:r>
      <w:r w:rsidR="00232FDF" w:rsidRPr="00EB1B4B">
        <w:rPr>
          <w:rFonts w:ascii="Times New Roman" w:hAnsi="Times New Roman"/>
          <w:color w:val="000000" w:themeColor="text1"/>
          <w:sz w:val="24"/>
          <w:szCs w:val="24"/>
        </w:rPr>
        <w:t>cara demikian</w:t>
      </w:r>
      <w:r w:rsidR="008E73CD" w:rsidRPr="00EB1B4B">
        <w:rPr>
          <w:rFonts w:ascii="Times New Roman" w:hAnsi="Times New Roman"/>
          <w:color w:val="000000" w:themeColor="text1"/>
          <w:sz w:val="24"/>
          <w:szCs w:val="24"/>
        </w:rPr>
        <w:t xml:space="preserve">, </w:t>
      </w:r>
      <w:r w:rsidR="008E73CD" w:rsidRPr="00EB1B4B">
        <w:rPr>
          <w:rFonts w:ascii="Times New Roman" w:hAnsi="Times New Roman"/>
          <w:color w:val="000000" w:themeColor="text1"/>
          <w:sz w:val="24"/>
          <w:szCs w:val="24"/>
        </w:rPr>
        <w:lastRenderedPageBreak/>
        <w:t xml:space="preserve">verifikasi dan pengujian </w:t>
      </w:r>
      <w:r w:rsidR="005A7E41" w:rsidRPr="00EB1B4B">
        <w:rPr>
          <w:rFonts w:ascii="Times New Roman" w:hAnsi="Times New Roman"/>
          <w:color w:val="000000" w:themeColor="text1"/>
          <w:sz w:val="24"/>
          <w:szCs w:val="24"/>
        </w:rPr>
        <w:t>menjadi relevan karena yang diverifikasikan adalah implementasinya</w:t>
      </w:r>
      <w:r w:rsidR="008E73CD" w:rsidRPr="00EB1B4B">
        <w:rPr>
          <w:rFonts w:ascii="Times New Roman" w:hAnsi="Times New Roman"/>
          <w:color w:val="000000" w:themeColor="text1"/>
          <w:sz w:val="24"/>
          <w:szCs w:val="24"/>
        </w:rPr>
        <w:t xml:space="preserve">, dan skrip pengujian selalu selaras dengan </w:t>
      </w:r>
      <w:r w:rsidR="00CC1C42" w:rsidRPr="00EB1B4B">
        <w:rPr>
          <w:rFonts w:ascii="Times New Roman" w:hAnsi="Times New Roman"/>
          <w:color w:val="000000" w:themeColor="text1"/>
          <w:sz w:val="24"/>
          <w:szCs w:val="24"/>
        </w:rPr>
        <w:t>spesifikasi</w:t>
      </w:r>
      <w:r w:rsidR="00F6459F" w:rsidRPr="00EB1B4B">
        <w:rPr>
          <w:rFonts w:ascii="Times New Roman" w:hAnsi="Times New Roman"/>
          <w:color w:val="000000" w:themeColor="text1"/>
          <w:sz w:val="24"/>
          <w:szCs w:val="24"/>
        </w:rPr>
        <w:t>.</w:t>
      </w:r>
    </w:p>
    <w:bookmarkEnd w:id="65"/>
    <w:p w14:paraId="086D7E4D" w14:textId="77777777" w:rsidR="00C34EF6" w:rsidRPr="00EB1B4B" w:rsidDel="00877DEA" w:rsidRDefault="00C34EF6" w:rsidP="00E11138">
      <w:pPr>
        <w:spacing w:line="360" w:lineRule="auto"/>
        <w:jc w:val="both"/>
        <w:rPr>
          <w:del w:id="79" w:author="Jessie Andika Setiady" w:date="2017-04-18T13:08:00Z"/>
          <w:rFonts w:ascii="Times New Roman" w:hAnsi="Times New Roman"/>
          <w:color w:val="000000" w:themeColor="text1"/>
          <w:sz w:val="24"/>
          <w:szCs w:val="24"/>
        </w:rPr>
      </w:pPr>
    </w:p>
    <w:p w14:paraId="3C9EC58B" w14:textId="77777777" w:rsidR="00DF17EA" w:rsidRDefault="00DF17EA" w:rsidP="00E11138">
      <w:pPr>
        <w:spacing w:line="360" w:lineRule="auto"/>
        <w:jc w:val="both"/>
        <w:rPr>
          <w:rFonts w:ascii="Times New Roman" w:hAnsi="Times New Roman"/>
          <w:sz w:val="24"/>
          <w:szCs w:val="24"/>
        </w:rPr>
      </w:pPr>
    </w:p>
    <w:p w14:paraId="7E8BEE94" w14:textId="30799EDA" w:rsidR="005947F0" w:rsidRPr="00506B28" w:rsidRDefault="000A4D47" w:rsidP="002C694D">
      <w:pPr>
        <w:pStyle w:val="Heading2"/>
      </w:pPr>
      <w:bookmarkStart w:id="80" w:name="_Toc447169620"/>
      <w:bookmarkStart w:id="81" w:name="_Toc447170074"/>
      <w:bookmarkStart w:id="82" w:name="_Toc494952746"/>
      <w:r w:rsidRPr="00506B28">
        <w:t>Rumusan Masalah</w:t>
      </w:r>
      <w:bookmarkEnd w:id="80"/>
      <w:bookmarkEnd w:id="81"/>
      <w:bookmarkEnd w:id="82"/>
    </w:p>
    <w:p w14:paraId="0725BE62" w14:textId="5393C1E2" w:rsidR="00C36F71" w:rsidRPr="00C36F71" w:rsidRDefault="00C376CC" w:rsidP="00C36F71">
      <w:pPr>
        <w:spacing w:line="360" w:lineRule="auto"/>
        <w:jc w:val="both"/>
        <w:rPr>
          <w:rFonts w:ascii="Times New Roman" w:hAnsi="Times New Roman"/>
          <w:sz w:val="24"/>
          <w:szCs w:val="24"/>
        </w:rPr>
      </w:pPr>
      <w:r>
        <w:rPr>
          <w:rFonts w:ascii="Times New Roman" w:hAnsi="Times New Roman"/>
          <w:sz w:val="24"/>
          <w:szCs w:val="24"/>
        </w:rPr>
        <w:t xml:space="preserve">Masalah yang dikaji pada penelitian ini adalah verifikasi dan validasi perangkat lunak </w:t>
      </w:r>
      <w:r w:rsidR="000F377F">
        <w:rPr>
          <w:rFonts w:ascii="Times New Roman" w:hAnsi="Times New Roman"/>
          <w:sz w:val="24"/>
          <w:szCs w:val="24"/>
        </w:rPr>
        <w:t xml:space="preserve">dengan </w:t>
      </w:r>
      <w:r w:rsidR="00833655">
        <w:rPr>
          <w:rFonts w:ascii="Times New Roman" w:hAnsi="Times New Roman"/>
          <w:sz w:val="24"/>
          <w:szCs w:val="24"/>
        </w:rPr>
        <w:t xml:space="preserve">pendekatan </w:t>
      </w:r>
      <w:r w:rsidR="000F377F">
        <w:rPr>
          <w:rFonts w:ascii="Times New Roman" w:hAnsi="Times New Roman"/>
          <w:sz w:val="24"/>
          <w:szCs w:val="24"/>
        </w:rPr>
        <w:t>verifikasi formal dan pengujian</w:t>
      </w:r>
      <w:r w:rsidR="006D548A">
        <w:rPr>
          <w:rFonts w:ascii="Times New Roman" w:hAnsi="Times New Roman"/>
          <w:sz w:val="24"/>
          <w:szCs w:val="24"/>
        </w:rPr>
        <w:t>, yang</w:t>
      </w:r>
      <w:r w:rsidR="00400FEB">
        <w:rPr>
          <w:rFonts w:ascii="Times New Roman" w:hAnsi="Times New Roman"/>
          <w:sz w:val="24"/>
          <w:szCs w:val="24"/>
        </w:rPr>
        <w:t xml:space="preserve"> </w:t>
      </w:r>
      <w:r w:rsidR="00AE3795">
        <w:rPr>
          <w:rFonts w:ascii="Times New Roman" w:hAnsi="Times New Roman"/>
          <w:sz w:val="24"/>
          <w:szCs w:val="24"/>
        </w:rPr>
        <w:t>sulit untuk diselaraskan dengan</w:t>
      </w:r>
      <w:r w:rsidR="006D548A">
        <w:rPr>
          <w:rFonts w:ascii="Times New Roman" w:hAnsi="Times New Roman"/>
          <w:sz w:val="24"/>
          <w:szCs w:val="24"/>
        </w:rPr>
        <w:t xml:space="preserve"> </w:t>
      </w:r>
      <w:r w:rsidR="00AE3795">
        <w:rPr>
          <w:rFonts w:ascii="Times New Roman" w:hAnsi="Times New Roman"/>
          <w:sz w:val="24"/>
          <w:szCs w:val="24"/>
        </w:rPr>
        <w:t xml:space="preserve">perubahan </w:t>
      </w:r>
      <w:r w:rsidR="006D548A">
        <w:rPr>
          <w:rFonts w:ascii="Times New Roman" w:hAnsi="Times New Roman"/>
          <w:sz w:val="24"/>
          <w:szCs w:val="24"/>
        </w:rPr>
        <w:t>spesifikasi</w:t>
      </w:r>
      <w:r w:rsidR="007E1F5C">
        <w:rPr>
          <w:rFonts w:ascii="Times New Roman" w:hAnsi="Times New Roman"/>
          <w:sz w:val="24"/>
          <w:szCs w:val="24"/>
        </w:rPr>
        <w:t xml:space="preserve"> dan implementasi</w:t>
      </w:r>
      <w:r w:rsidR="002925E4">
        <w:rPr>
          <w:rFonts w:ascii="Times New Roman" w:hAnsi="Times New Roman"/>
          <w:sz w:val="24"/>
          <w:szCs w:val="24"/>
        </w:rPr>
        <w:t xml:space="preserve"> perangkat lunak</w:t>
      </w:r>
      <w:r w:rsidR="006D548A">
        <w:rPr>
          <w:rFonts w:ascii="Times New Roman" w:hAnsi="Times New Roman"/>
          <w:sz w:val="24"/>
          <w:szCs w:val="24"/>
        </w:rPr>
        <w:t>.</w:t>
      </w:r>
      <w:r w:rsidR="00385055">
        <w:rPr>
          <w:rFonts w:ascii="Times New Roman" w:hAnsi="Times New Roman"/>
          <w:sz w:val="24"/>
          <w:szCs w:val="24"/>
        </w:rPr>
        <w:t xml:space="preserve"> Diperlukan strategi untuk </w:t>
      </w:r>
      <w:r w:rsidR="00EB7437">
        <w:rPr>
          <w:rFonts w:ascii="Times New Roman" w:hAnsi="Times New Roman"/>
          <w:sz w:val="24"/>
          <w:szCs w:val="24"/>
        </w:rPr>
        <w:t xml:space="preserve">membuat spesifikasi perangkat lunak yang </w:t>
      </w:r>
      <w:r w:rsidR="0068288B">
        <w:rPr>
          <w:rFonts w:ascii="Times New Roman" w:hAnsi="Times New Roman"/>
          <w:sz w:val="24"/>
          <w:szCs w:val="24"/>
        </w:rPr>
        <w:t>mencakup</w:t>
      </w:r>
      <w:r w:rsidR="00A378C8">
        <w:rPr>
          <w:rFonts w:ascii="Times New Roman" w:hAnsi="Times New Roman"/>
          <w:sz w:val="24"/>
          <w:szCs w:val="24"/>
        </w:rPr>
        <w:t xml:space="preserve"> </w:t>
      </w:r>
      <w:r w:rsidR="00B14439">
        <w:rPr>
          <w:rFonts w:ascii="Times New Roman" w:hAnsi="Times New Roman"/>
          <w:sz w:val="24"/>
          <w:szCs w:val="24"/>
        </w:rPr>
        <w:t>kebutuhan</w:t>
      </w:r>
      <w:r w:rsidR="00A378C8">
        <w:rPr>
          <w:rFonts w:ascii="Times New Roman" w:hAnsi="Times New Roman"/>
          <w:sz w:val="24"/>
          <w:szCs w:val="24"/>
        </w:rPr>
        <w:t xml:space="preserve"> </w:t>
      </w:r>
      <w:r w:rsidR="00AD01B9">
        <w:rPr>
          <w:rFonts w:ascii="Times New Roman" w:hAnsi="Times New Roman"/>
          <w:sz w:val="24"/>
          <w:szCs w:val="24"/>
        </w:rPr>
        <w:t>untuk verifikasi formal</w:t>
      </w:r>
      <w:r w:rsidR="00B14439">
        <w:rPr>
          <w:rFonts w:ascii="Times New Roman" w:hAnsi="Times New Roman"/>
          <w:sz w:val="24"/>
          <w:szCs w:val="24"/>
        </w:rPr>
        <w:t xml:space="preserve"> </w:t>
      </w:r>
      <w:r w:rsidR="00A378C8">
        <w:rPr>
          <w:rFonts w:ascii="Times New Roman" w:hAnsi="Times New Roman"/>
          <w:sz w:val="24"/>
          <w:szCs w:val="24"/>
        </w:rPr>
        <w:t xml:space="preserve">dan </w:t>
      </w:r>
      <w:r w:rsidR="00B14439">
        <w:rPr>
          <w:rFonts w:ascii="Times New Roman" w:hAnsi="Times New Roman"/>
          <w:sz w:val="24"/>
          <w:szCs w:val="24"/>
        </w:rPr>
        <w:t>pengujian</w:t>
      </w:r>
      <w:r w:rsidR="001171E4">
        <w:rPr>
          <w:rFonts w:ascii="Times New Roman" w:hAnsi="Times New Roman"/>
          <w:sz w:val="24"/>
          <w:szCs w:val="24"/>
        </w:rPr>
        <w:t>,</w:t>
      </w:r>
      <w:r w:rsidR="005C37DA">
        <w:rPr>
          <w:rFonts w:ascii="Times New Roman" w:hAnsi="Times New Roman"/>
          <w:sz w:val="24"/>
          <w:szCs w:val="24"/>
        </w:rPr>
        <w:t xml:space="preserve"> serta</w:t>
      </w:r>
      <w:r w:rsidR="002141E6">
        <w:rPr>
          <w:rFonts w:ascii="Times New Roman" w:hAnsi="Times New Roman"/>
          <w:sz w:val="24"/>
          <w:szCs w:val="24"/>
        </w:rPr>
        <w:t xml:space="preserve"> strategi untuk </w:t>
      </w:r>
      <w:r w:rsidR="0056641A">
        <w:rPr>
          <w:rFonts w:ascii="Times New Roman" w:hAnsi="Times New Roman"/>
          <w:sz w:val="24"/>
          <w:szCs w:val="24"/>
        </w:rPr>
        <w:t>mengekstraksi model formal</w:t>
      </w:r>
      <w:r w:rsidR="00D220FF">
        <w:rPr>
          <w:rFonts w:ascii="Times New Roman" w:hAnsi="Times New Roman"/>
          <w:sz w:val="24"/>
          <w:szCs w:val="24"/>
        </w:rPr>
        <w:t xml:space="preserve"> dari </w:t>
      </w:r>
      <w:r w:rsidR="00021BBB" w:rsidRPr="00021BBB">
        <w:rPr>
          <w:rFonts w:ascii="Times New Roman" w:hAnsi="Times New Roman"/>
          <w:i/>
          <w:sz w:val="24"/>
          <w:szCs w:val="24"/>
        </w:rPr>
        <w:t>source code</w:t>
      </w:r>
      <w:r w:rsidR="005C37DA">
        <w:rPr>
          <w:rFonts w:ascii="Times New Roman" w:hAnsi="Times New Roman"/>
          <w:sz w:val="24"/>
          <w:szCs w:val="24"/>
        </w:rPr>
        <w:t>. Dengan demikian</w:t>
      </w:r>
      <w:r w:rsidR="009A2864">
        <w:rPr>
          <w:rFonts w:ascii="Times New Roman" w:hAnsi="Times New Roman"/>
          <w:sz w:val="24"/>
          <w:szCs w:val="24"/>
        </w:rPr>
        <w:t>,</w:t>
      </w:r>
      <w:r w:rsidR="005C37DA">
        <w:rPr>
          <w:rFonts w:ascii="Times New Roman" w:hAnsi="Times New Roman"/>
          <w:sz w:val="24"/>
          <w:szCs w:val="24"/>
        </w:rPr>
        <w:t xml:space="preserve"> </w:t>
      </w:r>
      <w:r w:rsidR="003B3C89">
        <w:rPr>
          <w:rFonts w:ascii="Times New Roman" w:hAnsi="Times New Roman"/>
          <w:sz w:val="24"/>
          <w:szCs w:val="24"/>
        </w:rPr>
        <w:t xml:space="preserve">verifikasi formal dan </w:t>
      </w:r>
      <w:r w:rsidR="00622F87">
        <w:rPr>
          <w:rFonts w:ascii="Times New Roman" w:hAnsi="Times New Roman"/>
          <w:sz w:val="24"/>
          <w:szCs w:val="24"/>
        </w:rPr>
        <w:t xml:space="preserve">pengujian </w:t>
      </w:r>
      <w:r w:rsidR="0021465C">
        <w:rPr>
          <w:rFonts w:ascii="Times New Roman" w:hAnsi="Times New Roman"/>
          <w:sz w:val="24"/>
          <w:szCs w:val="24"/>
        </w:rPr>
        <w:t>akan selalu relevan</w:t>
      </w:r>
      <w:r w:rsidR="00FC4CFE">
        <w:rPr>
          <w:rFonts w:ascii="Times New Roman" w:hAnsi="Times New Roman"/>
          <w:sz w:val="24"/>
          <w:szCs w:val="24"/>
        </w:rPr>
        <w:t xml:space="preserve"> dengan spesifikasi dan </w:t>
      </w:r>
      <w:r w:rsidR="001353CC">
        <w:rPr>
          <w:rFonts w:ascii="Times New Roman" w:hAnsi="Times New Roman"/>
          <w:sz w:val="24"/>
          <w:szCs w:val="24"/>
        </w:rPr>
        <w:t>implementasi</w:t>
      </w:r>
      <w:r w:rsidR="0021465C">
        <w:rPr>
          <w:rFonts w:ascii="Times New Roman" w:hAnsi="Times New Roman"/>
          <w:sz w:val="24"/>
          <w:szCs w:val="24"/>
        </w:rPr>
        <w:t>.</w:t>
      </w:r>
    </w:p>
    <w:p w14:paraId="62CD0965" w14:textId="2B16AF55" w:rsidR="005E29D5" w:rsidRPr="00112B22" w:rsidRDefault="00D960E5" w:rsidP="005E29D5">
      <w:pPr>
        <w:pStyle w:val="Heading2"/>
      </w:pPr>
      <w:bookmarkStart w:id="83" w:name="_Toc494952747"/>
      <w:bookmarkStart w:id="84" w:name="_Toc447169623"/>
      <w:bookmarkStart w:id="85" w:name="_Toc447170077"/>
      <w:r w:rsidRPr="00112B22">
        <w:t>Tujuan Penelitian</w:t>
      </w:r>
      <w:bookmarkEnd w:id="83"/>
    </w:p>
    <w:p w14:paraId="570D2BAE" w14:textId="7F402E09" w:rsidR="004B6A86" w:rsidRDefault="00AE278C">
      <w:pPr>
        <w:spacing w:line="360" w:lineRule="auto"/>
        <w:jc w:val="both"/>
        <w:rPr>
          <w:rFonts w:ascii="Times New Roman" w:hAnsi="Times New Roman"/>
          <w:sz w:val="24"/>
          <w:szCs w:val="24"/>
        </w:rPr>
        <w:pPrChange w:id="86" w:author="Jessie Andika Setiady" w:date="2017-04-18T13:19:00Z">
          <w:pPr/>
        </w:pPrChange>
      </w:pPr>
      <w:r w:rsidRPr="008E42E2">
        <w:rPr>
          <w:rFonts w:ascii="Times New Roman" w:hAnsi="Times New Roman"/>
          <w:sz w:val="24"/>
          <w:szCs w:val="24"/>
        </w:rPr>
        <w:t xml:space="preserve">Tujuan </w:t>
      </w:r>
      <w:r w:rsidR="00D36918">
        <w:rPr>
          <w:rFonts w:ascii="Times New Roman" w:hAnsi="Times New Roman"/>
          <w:sz w:val="24"/>
          <w:szCs w:val="24"/>
        </w:rPr>
        <w:t>yang ingin dicapai dari penelitian ini adalah</w:t>
      </w:r>
      <w:r w:rsidR="00AC38F0">
        <w:rPr>
          <w:rFonts w:ascii="Times New Roman" w:hAnsi="Times New Roman"/>
          <w:sz w:val="24"/>
          <w:szCs w:val="24"/>
        </w:rPr>
        <w:t xml:space="preserve"> </w:t>
      </w:r>
      <w:r w:rsidR="005076D0">
        <w:rPr>
          <w:rFonts w:ascii="Times New Roman" w:hAnsi="Times New Roman"/>
          <w:sz w:val="24"/>
          <w:szCs w:val="24"/>
        </w:rPr>
        <w:t xml:space="preserve">verifikasi dan validasi perangkat lunak dengan </w:t>
      </w:r>
      <w:r w:rsidR="00804D52">
        <w:rPr>
          <w:rFonts w:ascii="Times New Roman" w:hAnsi="Times New Roman"/>
          <w:sz w:val="24"/>
          <w:szCs w:val="24"/>
        </w:rPr>
        <w:t>dua pendekatan</w:t>
      </w:r>
      <w:r w:rsidR="006D7CEF">
        <w:rPr>
          <w:rFonts w:ascii="Times New Roman" w:hAnsi="Times New Roman"/>
          <w:sz w:val="24"/>
          <w:szCs w:val="24"/>
        </w:rPr>
        <w:t xml:space="preserve">, </w:t>
      </w:r>
      <w:ins w:id="87" w:author="Jessie Andika Setiady" w:date="2017-09-10T15:45:00Z">
        <w:r w:rsidR="006D7CEF" w:rsidRPr="00D36918">
          <w:rPr>
            <w:rFonts w:ascii="Times New Roman" w:hAnsi="Times New Roman"/>
            <w:sz w:val="24"/>
            <w:szCs w:val="24"/>
          </w:rPr>
          <w:t>yaitu verifikasi formal dan pengujian,</w:t>
        </w:r>
      </w:ins>
      <w:r w:rsidR="006D7CEF" w:rsidRPr="00D36918">
        <w:rPr>
          <w:rFonts w:ascii="Times New Roman" w:hAnsi="Times New Roman"/>
          <w:sz w:val="24"/>
          <w:szCs w:val="24"/>
        </w:rPr>
        <w:t xml:space="preserve"> yang bermanfaat dalam penjaminan </w:t>
      </w:r>
      <w:r w:rsidR="006D7CEF" w:rsidRPr="00D36918">
        <w:rPr>
          <w:rFonts w:ascii="Times New Roman" w:hAnsi="Times New Roman"/>
          <w:i/>
          <w:sz w:val="24"/>
          <w:szCs w:val="24"/>
        </w:rPr>
        <w:t>correctness</w:t>
      </w:r>
      <w:r w:rsidR="006D7CEF" w:rsidRPr="00D36918">
        <w:rPr>
          <w:rFonts w:ascii="Times New Roman" w:hAnsi="Times New Roman"/>
          <w:sz w:val="24"/>
          <w:szCs w:val="24"/>
        </w:rPr>
        <w:t xml:space="preserve"> implementasi perangkat lunak terhadap spesifikasinya</w:t>
      </w:r>
      <w:r w:rsidR="00181054">
        <w:rPr>
          <w:rFonts w:ascii="Times New Roman" w:hAnsi="Times New Roman"/>
          <w:sz w:val="24"/>
          <w:szCs w:val="24"/>
        </w:rPr>
        <w:t xml:space="preserve">. Tujuan </w:t>
      </w:r>
      <w:r w:rsidR="001B3051">
        <w:rPr>
          <w:rFonts w:ascii="Times New Roman" w:hAnsi="Times New Roman"/>
          <w:sz w:val="24"/>
          <w:szCs w:val="24"/>
        </w:rPr>
        <w:t>spe</w:t>
      </w:r>
      <w:r w:rsidR="00FB6295">
        <w:rPr>
          <w:rFonts w:ascii="Times New Roman" w:hAnsi="Times New Roman"/>
          <w:sz w:val="24"/>
          <w:szCs w:val="24"/>
        </w:rPr>
        <w:t>sifik dari penelitian ini adalah</w:t>
      </w:r>
      <w:r w:rsidR="00EB28BC">
        <w:rPr>
          <w:rFonts w:ascii="Times New Roman" w:hAnsi="Times New Roman"/>
          <w:sz w:val="24"/>
          <w:szCs w:val="24"/>
        </w:rPr>
        <w:t xml:space="preserve"> </w:t>
      </w:r>
      <w:r w:rsidR="00D36918">
        <w:rPr>
          <w:rFonts w:ascii="Times New Roman" w:hAnsi="Times New Roman"/>
          <w:sz w:val="24"/>
          <w:szCs w:val="24"/>
        </w:rPr>
        <w:t>m</w:t>
      </w:r>
      <w:r w:rsidR="00647C96" w:rsidRPr="00D36918">
        <w:rPr>
          <w:rFonts w:ascii="Times New Roman" w:hAnsi="Times New Roman"/>
          <w:sz w:val="24"/>
          <w:szCs w:val="24"/>
        </w:rPr>
        <w:t xml:space="preserve">enghasilkan </w:t>
      </w:r>
      <w:r w:rsidR="005A02F9">
        <w:rPr>
          <w:rFonts w:ascii="Times New Roman" w:hAnsi="Times New Roman"/>
          <w:sz w:val="24"/>
          <w:szCs w:val="24"/>
        </w:rPr>
        <w:t xml:space="preserve">teknik yang mampu membangkitkan </w:t>
      </w:r>
      <w:r w:rsidR="00B20C32">
        <w:rPr>
          <w:rFonts w:ascii="Times New Roman" w:hAnsi="Times New Roman"/>
          <w:sz w:val="24"/>
          <w:szCs w:val="24"/>
        </w:rPr>
        <w:t xml:space="preserve">skrip pengujian dari spesifikasi, </w:t>
      </w:r>
      <w:r w:rsidR="00264948">
        <w:rPr>
          <w:rFonts w:ascii="Times New Roman" w:hAnsi="Times New Roman"/>
          <w:sz w:val="24"/>
          <w:szCs w:val="24"/>
        </w:rPr>
        <w:t xml:space="preserve">mampu </w:t>
      </w:r>
      <w:r w:rsidR="00D55B87">
        <w:rPr>
          <w:rFonts w:ascii="Times New Roman" w:hAnsi="Times New Roman"/>
          <w:sz w:val="24"/>
          <w:szCs w:val="24"/>
        </w:rPr>
        <w:t xml:space="preserve">memformalkan spesifikasi, dan </w:t>
      </w:r>
      <w:r w:rsidR="00151EB1">
        <w:rPr>
          <w:rFonts w:ascii="Times New Roman" w:hAnsi="Times New Roman"/>
          <w:sz w:val="24"/>
          <w:szCs w:val="24"/>
        </w:rPr>
        <w:t>memodelkan</w:t>
      </w:r>
      <w:r w:rsidR="004833FA">
        <w:rPr>
          <w:rFonts w:ascii="Times New Roman" w:hAnsi="Times New Roman"/>
          <w:sz w:val="24"/>
          <w:szCs w:val="24"/>
        </w:rPr>
        <w:t xml:space="preserve"> </w:t>
      </w:r>
      <w:r w:rsidR="00FE10AA" w:rsidRPr="00C81496">
        <w:rPr>
          <w:rFonts w:ascii="Times New Roman" w:hAnsi="Times New Roman"/>
          <w:i/>
          <w:sz w:val="24"/>
          <w:szCs w:val="24"/>
        </w:rPr>
        <w:t>source code</w:t>
      </w:r>
      <w:r w:rsidR="00FE10AA">
        <w:rPr>
          <w:rFonts w:ascii="Times New Roman" w:hAnsi="Times New Roman"/>
          <w:sz w:val="24"/>
          <w:szCs w:val="24"/>
        </w:rPr>
        <w:t xml:space="preserve"> </w:t>
      </w:r>
      <w:r w:rsidR="00E704DE">
        <w:rPr>
          <w:rFonts w:ascii="Times New Roman" w:hAnsi="Times New Roman"/>
          <w:sz w:val="24"/>
          <w:szCs w:val="24"/>
        </w:rPr>
        <w:t xml:space="preserve">agar dapat diverifikasi </w:t>
      </w:r>
      <w:r w:rsidR="00CF5568">
        <w:rPr>
          <w:rFonts w:ascii="Times New Roman" w:hAnsi="Times New Roman"/>
          <w:sz w:val="24"/>
          <w:szCs w:val="24"/>
        </w:rPr>
        <w:t>secara formal.</w:t>
      </w:r>
      <w:r w:rsidR="00835D9F">
        <w:rPr>
          <w:rFonts w:ascii="Times New Roman" w:hAnsi="Times New Roman"/>
          <w:sz w:val="24"/>
          <w:szCs w:val="24"/>
        </w:rPr>
        <w:t xml:space="preserve"> </w:t>
      </w:r>
    </w:p>
    <w:p w14:paraId="62D4F236" w14:textId="3509A0A8" w:rsidR="00670145" w:rsidRPr="00506B28" w:rsidRDefault="00670145" w:rsidP="00670145">
      <w:pPr>
        <w:pStyle w:val="Heading2"/>
      </w:pPr>
      <w:bookmarkStart w:id="88" w:name="_Toc494952748"/>
      <w:r>
        <w:t>Batasan Masalah</w:t>
      </w:r>
      <w:bookmarkEnd w:id="88"/>
    </w:p>
    <w:p w14:paraId="5D5887B1" w14:textId="77777777" w:rsidR="00352B0D" w:rsidRDefault="00352B0D" w:rsidP="005D0F91">
      <w:pPr>
        <w:spacing w:before="0" w:after="200" w:line="360" w:lineRule="auto"/>
        <w:jc w:val="both"/>
        <w:rPr>
          <w:rFonts w:ascii="Times New Roman" w:hAnsi="Times New Roman"/>
          <w:sz w:val="24"/>
          <w:szCs w:val="24"/>
        </w:rPr>
      </w:pPr>
      <w:r>
        <w:rPr>
          <w:rFonts w:ascii="Times New Roman" w:hAnsi="Times New Roman"/>
          <w:sz w:val="24"/>
          <w:szCs w:val="24"/>
        </w:rPr>
        <w:t>Berikut adalah batasan masalah dari penelitian ini:</w:t>
      </w:r>
    </w:p>
    <w:p w14:paraId="4E5D2129" w14:textId="72CE4007" w:rsidR="00670145" w:rsidRPr="00352B0D" w:rsidDel="009E0BA1" w:rsidRDefault="00670145" w:rsidP="00352B0D">
      <w:pPr>
        <w:pStyle w:val="ListParagraph"/>
        <w:numPr>
          <w:ilvl w:val="0"/>
          <w:numId w:val="86"/>
        </w:numPr>
        <w:spacing w:line="360" w:lineRule="auto"/>
        <w:jc w:val="both"/>
        <w:rPr>
          <w:del w:id="89" w:author="Jessie Andika Setiady" w:date="2017-09-10T17:09:00Z"/>
          <w:rFonts w:ascii="Times New Roman" w:hAnsi="Times New Roman"/>
          <w:sz w:val="24"/>
          <w:szCs w:val="24"/>
        </w:rPr>
      </w:pPr>
      <w:r w:rsidRPr="00352B0D">
        <w:rPr>
          <w:rFonts w:ascii="Times New Roman" w:hAnsi="Times New Roman"/>
          <w:sz w:val="24"/>
          <w:szCs w:val="24"/>
        </w:rPr>
        <w:t>Batasan mas</w:t>
      </w:r>
      <w:r w:rsidR="005D0F91" w:rsidRPr="00352B0D">
        <w:rPr>
          <w:rFonts w:ascii="Times New Roman" w:hAnsi="Times New Roman"/>
          <w:sz w:val="24"/>
          <w:szCs w:val="24"/>
        </w:rPr>
        <w:t xml:space="preserve">alah dari penelitian ini adalah hanya menggunakan teknik </w:t>
      </w:r>
      <w:r w:rsidR="005D0F91" w:rsidRPr="00352B0D">
        <w:rPr>
          <w:rFonts w:ascii="Times New Roman" w:hAnsi="Times New Roman"/>
          <w:i/>
          <w:sz w:val="24"/>
          <w:szCs w:val="24"/>
        </w:rPr>
        <w:t>model checking</w:t>
      </w:r>
      <w:r w:rsidR="005D0F91" w:rsidRPr="00352B0D">
        <w:rPr>
          <w:rFonts w:ascii="Times New Roman" w:hAnsi="Times New Roman"/>
          <w:sz w:val="24"/>
          <w:szCs w:val="24"/>
        </w:rPr>
        <w:t xml:space="preserve"> untuk melakukan v</w:t>
      </w:r>
      <w:del w:id="90" w:author="Jessie Andika Setiady" w:date="2017-09-10T17:09:00Z">
        <w:r w:rsidRPr="00352B0D" w:rsidDel="009E0BA1">
          <w:rPr>
            <w:rFonts w:ascii="Times New Roman" w:hAnsi="Times New Roman"/>
            <w:sz w:val="24"/>
            <w:szCs w:val="24"/>
          </w:rPr>
          <w:delText xml:space="preserve">Penelitian terbatas pada </w:delText>
        </w:r>
        <w:r w:rsidRPr="00352B0D" w:rsidDel="009E0BA1">
          <w:rPr>
            <w:rFonts w:ascii="Times New Roman" w:hAnsi="Times New Roman"/>
            <w:i/>
            <w:sz w:val="24"/>
            <w:szCs w:val="24"/>
          </w:rPr>
          <w:delText>source code</w:delText>
        </w:r>
        <w:r w:rsidRPr="00352B0D" w:rsidDel="009E0BA1">
          <w:rPr>
            <w:rFonts w:ascii="Times New Roman" w:hAnsi="Times New Roman"/>
            <w:sz w:val="24"/>
            <w:szCs w:val="24"/>
          </w:rPr>
          <w:delText xml:space="preserve"> yang telah dianotasikan dengan Bahasa spesifikasi JML (</w:delText>
        </w:r>
        <w:r w:rsidRPr="00352B0D" w:rsidDel="009E0BA1">
          <w:rPr>
            <w:rFonts w:ascii="Times New Roman" w:hAnsi="Times New Roman"/>
            <w:i/>
            <w:sz w:val="24"/>
            <w:szCs w:val="24"/>
          </w:rPr>
          <w:delText>Java Modelling Language</w:delText>
        </w:r>
        <w:r w:rsidRPr="00352B0D" w:rsidDel="009E0BA1">
          <w:rPr>
            <w:rFonts w:ascii="Times New Roman" w:hAnsi="Times New Roman"/>
            <w:sz w:val="24"/>
            <w:szCs w:val="24"/>
          </w:rPr>
          <w:delText>)</w:delText>
        </w:r>
      </w:del>
    </w:p>
    <w:p w14:paraId="2A4AAC74" w14:textId="4E563A88" w:rsidR="00670145" w:rsidRPr="005D0F91" w:rsidRDefault="00670145" w:rsidP="00352B0D">
      <w:pPr>
        <w:pStyle w:val="ListParagraph"/>
        <w:numPr>
          <w:ilvl w:val="0"/>
          <w:numId w:val="86"/>
        </w:numPr>
      </w:pPr>
      <w:del w:id="91" w:author="Jessie Andika Setiady" w:date="2017-09-10T15:51:00Z">
        <w:r w:rsidRPr="00506B28" w:rsidDel="00952003">
          <w:delText xml:space="preserve">Verifikasi dan pengujian yang dilakukan hanya </w:delText>
        </w:r>
      </w:del>
      <w:del w:id="92" w:author="Jessie Andika Setiady" w:date="2017-04-18T13:19:00Z">
        <w:r w:rsidRPr="00506B28" w:rsidDel="00D105DC">
          <w:delText>ber</w:delText>
        </w:r>
      </w:del>
      <w:del w:id="93" w:author="Jessie Andika Setiady" w:date="2017-09-10T15:51:00Z">
        <w:r w:rsidRPr="00506B28" w:rsidDel="00952003">
          <w:delText xml:space="preserve">fokus kepada </w:delText>
        </w:r>
        <w:r w:rsidRPr="00506B28" w:rsidDel="00952003">
          <w:rPr>
            <w:i/>
          </w:rPr>
          <w:delText>source code</w:delText>
        </w:r>
        <w:r w:rsidRPr="00506B28" w:rsidDel="00952003">
          <w:delText xml:space="preserve"> yang mengandung </w:delText>
        </w:r>
        <w:r w:rsidRPr="00506B28" w:rsidDel="00952003">
          <w:rPr>
            <w:i/>
          </w:rPr>
          <w:delText>business</w:delText>
        </w:r>
        <w:r w:rsidRPr="00506B28" w:rsidDel="00952003">
          <w:delText xml:space="preserve"> </w:delText>
        </w:r>
        <w:r w:rsidRPr="00506B28" w:rsidDel="00952003">
          <w:rPr>
            <w:i/>
          </w:rPr>
          <w:delText>logic</w:delText>
        </w:r>
        <w:r w:rsidRPr="00506B28" w:rsidDel="00952003">
          <w:delText>, yaitu bagian program yang mengkodekan aturan bisnis / spesifik</w:delText>
        </w:r>
      </w:del>
      <w:r w:rsidRPr="005D0F91">
        <w:t>erifikasi</w:t>
      </w:r>
      <w:r w:rsidR="00134958" w:rsidRPr="005D0F91">
        <w:t xml:space="preserve"> formal</w:t>
      </w:r>
      <w:r w:rsidR="005D0F91">
        <w:t>.</w:t>
      </w:r>
    </w:p>
    <w:p w14:paraId="4A5ED0FF" w14:textId="5789B870" w:rsidR="002E44C0" w:rsidRDefault="002E44C0" w:rsidP="002E44C0">
      <w:pPr>
        <w:pStyle w:val="Heading2"/>
      </w:pPr>
      <w:bookmarkStart w:id="94" w:name="_Toc494952749"/>
      <w:bookmarkEnd w:id="84"/>
      <w:bookmarkEnd w:id="85"/>
      <w:r w:rsidRPr="00506B28">
        <w:t>Metodologi</w:t>
      </w:r>
      <w:bookmarkEnd w:id="94"/>
    </w:p>
    <w:p w14:paraId="1C2C50DD" w14:textId="376CAEA9" w:rsidR="00CD11D4" w:rsidRDefault="00340402" w:rsidP="00900FB7">
      <w:pPr>
        <w:spacing w:before="0" w:line="360" w:lineRule="auto"/>
        <w:jc w:val="both"/>
        <w:rPr>
          <w:rFonts w:ascii="Times New Roman" w:hAnsi="Times New Roman"/>
          <w:sz w:val="24"/>
          <w:szCs w:val="24"/>
        </w:rPr>
      </w:pPr>
      <w:r>
        <w:rPr>
          <w:rFonts w:ascii="Times New Roman" w:hAnsi="Times New Roman"/>
          <w:sz w:val="24"/>
          <w:szCs w:val="24"/>
        </w:rPr>
        <w:t>Metodolog</w:t>
      </w:r>
      <w:r w:rsidR="00807B9F">
        <w:rPr>
          <w:rFonts w:ascii="Times New Roman" w:hAnsi="Times New Roman"/>
          <w:sz w:val="24"/>
          <w:szCs w:val="24"/>
        </w:rPr>
        <w:t>i pada penelitian ini meliputi 5</w:t>
      </w:r>
      <w:r>
        <w:rPr>
          <w:rFonts w:ascii="Times New Roman" w:hAnsi="Times New Roman"/>
          <w:sz w:val="24"/>
          <w:szCs w:val="24"/>
        </w:rPr>
        <w:t xml:space="preserve"> tahap</w:t>
      </w:r>
      <w:r w:rsidR="006C45D3">
        <w:rPr>
          <w:rFonts w:ascii="Times New Roman" w:hAnsi="Times New Roman"/>
          <w:sz w:val="24"/>
          <w:szCs w:val="24"/>
        </w:rPr>
        <w:t xml:space="preserve"> utama, yaitu studi </w:t>
      </w:r>
      <w:r w:rsidR="002B6809">
        <w:rPr>
          <w:rFonts w:ascii="Times New Roman" w:hAnsi="Times New Roman"/>
          <w:sz w:val="24"/>
          <w:szCs w:val="24"/>
        </w:rPr>
        <w:t>literatur</w:t>
      </w:r>
      <w:r w:rsidR="006C45D3">
        <w:rPr>
          <w:rFonts w:ascii="Times New Roman" w:hAnsi="Times New Roman"/>
          <w:sz w:val="24"/>
          <w:szCs w:val="24"/>
        </w:rPr>
        <w:t xml:space="preserve">, </w:t>
      </w:r>
      <w:r w:rsidR="002D688C">
        <w:rPr>
          <w:rFonts w:ascii="Times New Roman" w:hAnsi="Times New Roman"/>
          <w:sz w:val="24"/>
          <w:szCs w:val="24"/>
        </w:rPr>
        <w:t xml:space="preserve">analisis permasalahan, pengembangan kakas, eksperimen, </w:t>
      </w:r>
      <w:r w:rsidR="006C45D3" w:rsidRPr="00093E8E">
        <w:rPr>
          <w:rFonts w:ascii="Times New Roman" w:hAnsi="Times New Roman"/>
          <w:sz w:val="24"/>
          <w:szCs w:val="24"/>
        </w:rPr>
        <w:t xml:space="preserve">dan penarikan kesimpulan. </w:t>
      </w:r>
      <w:r w:rsidR="00900FB7" w:rsidRPr="00093E8E">
        <w:rPr>
          <w:rFonts w:ascii="Times New Roman" w:hAnsi="Times New Roman"/>
          <w:sz w:val="24"/>
          <w:szCs w:val="24"/>
        </w:rPr>
        <w:t xml:space="preserve">Berikut pada </w:t>
      </w:r>
      <w:r w:rsidR="00093E8E" w:rsidRPr="00093E8E">
        <w:rPr>
          <w:rFonts w:ascii="Times New Roman" w:hAnsi="Times New Roman"/>
          <w:sz w:val="24"/>
          <w:szCs w:val="24"/>
        </w:rPr>
        <w:fldChar w:fldCharType="begin"/>
      </w:r>
      <w:r w:rsidR="00093E8E" w:rsidRPr="00093E8E">
        <w:rPr>
          <w:rFonts w:ascii="Times New Roman" w:hAnsi="Times New Roman"/>
          <w:sz w:val="24"/>
          <w:szCs w:val="24"/>
        </w:rPr>
        <w:instrText xml:space="preserve"> REF _Ref494706952 \h </w:instrText>
      </w:r>
      <w:r w:rsidR="00093E8E">
        <w:rPr>
          <w:rFonts w:ascii="Times New Roman" w:hAnsi="Times New Roman"/>
          <w:sz w:val="24"/>
          <w:szCs w:val="24"/>
        </w:rPr>
        <w:instrText xml:space="preserve"> \* MERGEFORMAT </w:instrText>
      </w:r>
      <w:r w:rsidR="00093E8E" w:rsidRPr="00093E8E">
        <w:rPr>
          <w:rFonts w:ascii="Times New Roman" w:hAnsi="Times New Roman"/>
          <w:sz w:val="24"/>
          <w:szCs w:val="24"/>
        </w:rPr>
      </w:r>
      <w:r w:rsidR="00093E8E" w:rsidRPr="00093E8E">
        <w:rPr>
          <w:rFonts w:ascii="Times New Roman" w:hAnsi="Times New Roman"/>
          <w:sz w:val="24"/>
          <w:szCs w:val="24"/>
        </w:rPr>
        <w:fldChar w:fldCharType="separate"/>
      </w:r>
      <w:r w:rsidR="005E163C" w:rsidRPr="005E163C">
        <w:rPr>
          <w:rFonts w:ascii="Times New Roman" w:hAnsi="Times New Roman"/>
          <w:sz w:val="24"/>
          <w:szCs w:val="24"/>
        </w:rPr>
        <w:t xml:space="preserve">Gambar- </w:t>
      </w:r>
      <w:r w:rsidR="005E163C" w:rsidRPr="005E163C">
        <w:rPr>
          <w:rFonts w:ascii="Times New Roman" w:hAnsi="Times New Roman"/>
          <w:noProof/>
          <w:sz w:val="24"/>
          <w:szCs w:val="24"/>
        </w:rPr>
        <w:t>I</w:t>
      </w:r>
      <w:r w:rsidR="005E163C" w:rsidRPr="005E163C">
        <w:rPr>
          <w:rFonts w:ascii="Times New Roman" w:hAnsi="Times New Roman"/>
          <w:sz w:val="24"/>
          <w:szCs w:val="24"/>
        </w:rPr>
        <w:t>.</w:t>
      </w:r>
      <w:r w:rsidR="005E163C" w:rsidRPr="005E163C">
        <w:rPr>
          <w:rFonts w:ascii="Times New Roman" w:hAnsi="Times New Roman"/>
          <w:noProof/>
          <w:sz w:val="24"/>
          <w:szCs w:val="24"/>
        </w:rPr>
        <w:t>1</w:t>
      </w:r>
      <w:r w:rsidR="00093E8E" w:rsidRPr="00093E8E">
        <w:rPr>
          <w:rFonts w:ascii="Times New Roman" w:hAnsi="Times New Roman"/>
          <w:sz w:val="24"/>
          <w:szCs w:val="24"/>
        </w:rPr>
        <w:fldChar w:fldCharType="end"/>
      </w:r>
      <w:r w:rsidR="00093E8E" w:rsidRPr="00093E8E">
        <w:rPr>
          <w:rFonts w:ascii="Times New Roman" w:hAnsi="Times New Roman"/>
          <w:sz w:val="24"/>
          <w:szCs w:val="24"/>
        </w:rPr>
        <w:t xml:space="preserve"> </w:t>
      </w:r>
      <w:r w:rsidR="00900FB7" w:rsidRPr="00093E8E">
        <w:rPr>
          <w:rFonts w:ascii="Times New Roman" w:hAnsi="Times New Roman"/>
          <w:sz w:val="24"/>
          <w:szCs w:val="24"/>
        </w:rPr>
        <w:t>adalah</w:t>
      </w:r>
      <w:r w:rsidR="00735E3C">
        <w:rPr>
          <w:rFonts w:ascii="Times New Roman" w:hAnsi="Times New Roman"/>
          <w:sz w:val="24"/>
          <w:szCs w:val="24"/>
        </w:rPr>
        <w:t xml:space="preserve"> metodologi </w:t>
      </w:r>
      <w:r w:rsidR="00CC6F6E">
        <w:rPr>
          <w:rFonts w:ascii="Times New Roman" w:hAnsi="Times New Roman"/>
          <w:sz w:val="24"/>
          <w:szCs w:val="24"/>
        </w:rPr>
        <w:t>pada penelitian ini.</w:t>
      </w:r>
    </w:p>
    <w:p w14:paraId="1FE70534" w14:textId="1FC4E24C" w:rsidR="006E7C21" w:rsidRDefault="00F431A4" w:rsidP="006E7C21">
      <w:pPr>
        <w:keepNext/>
        <w:spacing w:before="0" w:line="360" w:lineRule="auto"/>
        <w:jc w:val="center"/>
      </w:pPr>
      <w:r>
        <w:rPr>
          <w:noProof/>
        </w:rPr>
        <w:lastRenderedPageBreak/>
        <w:drawing>
          <wp:inline distT="0" distB="0" distL="0" distR="0" wp14:anchorId="5F2A337B" wp14:editId="5D640756">
            <wp:extent cx="5252085" cy="97218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5">
                      <a:extLst>
                        <a:ext uri="{28A0092B-C50C-407E-A947-70E740481C1C}">
                          <a14:useLocalDpi xmlns:a14="http://schemas.microsoft.com/office/drawing/2010/main" val="0"/>
                        </a:ext>
                      </a:extLst>
                    </a:blip>
                    <a:stretch>
                      <a:fillRect/>
                    </a:stretch>
                  </pic:blipFill>
                  <pic:spPr>
                    <a:xfrm>
                      <a:off x="0" y="0"/>
                      <a:ext cx="5252085" cy="972185"/>
                    </a:xfrm>
                    <a:prstGeom prst="rect">
                      <a:avLst/>
                    </a:prstGeom>
                  </pic:spPr>
                </pic:pic>
              </a:graphicData>
            </a:graphic>
          </wp:inline>
        </w:drawing>
      </w:r>
    </w:p>
    <w:p w14:paraId="5D449229" w14:textId="43A638BB" w:rsidR="004947A6" w:rsidRPr="006E7C21" w:rsidRDefault="006E7C21" w:rsidP="006E7C21">
      <w:pPr>
        <w:pStyle w:val="Caption"/>
        <w:rPr>
          <w:sz w:val="24"/>
        </w:rPr>
      </w:pPr>
      <w:bookmarkStart w:id="95" w:name="_Ref494706952"/>
      <w:bookmarkStart w:id="96" w:name="_Toc494952782"/>
      <w:r w:rsidRPr="006E7C21">
        <w:rPr>
          <w:sz w:val="24"/>
        </w:rPr>
        <w:t xml:space="preserve">Gambar- </w:t>
      </w:r>
      <w:r w:rsidRPr="006E7C21">
        <w:rPr>
          <w:sz w:val="24"/>
        </w:rPr>
        <w:fldChar w:fldCharType="begin"/>
      </w:r>
      <w:r w:rsidRPr="006E7C21">
        <w:rPr>
          <w:sz w:val="24"/>
        </w:rPr>
        <w:instrText xml:space="preserve"> STYLEREF 1 \s </w:instrText>
      </w:r>
      <w:r w:rsidRPr="006E7C21">
        <w:rPr>
          <w:sz w:val="24"/>
        </w:rPr>
        <w:fldChar w:fldCharType="separate"/>
      </w:r>
      <w:r w:rsidR="005E163C">
        <w:rPr>
          <w:noProof/>
          <w:sz w:val="24"/>
        </w:rPr>
        <w:t>I</w:t>
      </w:r>
      <w:r w:rsidRPr="006E7C21">
        <w:rPr>
          <w:sz w:val="24"/>
        </w:rPr>
        <w:fldChar w:fldCharType="end"/>
      </w:r>
      <w:r w:rsidRPr="006E7C21">
        <w:rPr>
          <w:sz w:val="24"/>
        </w:rPr>
        <w:t>.</w:t>
      </w:r>
      <w:r w:rsidRPr="006E7C21">
        <w:rPr>
          <w:sz w:val="24"/>
        </w:rPr>
        <w:fldChar w:fldCharType="begin"/>
      </w:r>
      <w:r w:rsidRPr="006E7C21">
        <w:rPr>
          <w:sz w:val="24"/>
        </w:rPr>
        <w:instrText xml:space="preserve"> SEQ Gambar- \* ARABIC \s 1 </w:instrText>
      </w:r>
      <w:r w:rsidRPr="006E7C21">
        <w:rPr>
          <w:sz w:val="24"/>
        </w:rPr>
        <w:fldChar w:fldCharType="separate"/>
      </w:r>
      <w:r w:rsidR="005E163C">
        <w:rPr>
          <w:noProof/>
          <w:sz w:val="24"/>
        </w:rPr>
        <w:t>1</w:t>
      </w:r>
      <w:r w:rsidRPr="006E7C21">
        <w:rPr>
          <w:sz w:val="24"/>
        </w:rPr>
        <w:fldChar w:fldCharType="end"/>
      </w:r>
      <w:bookmarkEnd w:id="95"/>
      <w:r>
        <w:rPr>
          <w:sz w:val="24"/>
        </w:rPr>
        <w:t xml:space="preserve"> Tahap Utama Metodologi Penelitian</w:t>
      </w:r>
      <w:bookmarkEnd w:id="96"/>
    </w:p>
    <w:p w14:paraId="14CCBB93" w14:textId="77777777" w:rsidR="00CD11D4" w:rsidRDefault="00CD11D4" w:rsidP="00900FB7">
      <w:pPr>
        <w:spacing w:before="0" w:line="360" w:lineRule="auto"/>
        <w:jc w:val="both"/>
        <w:rPr>
          <w:rFonts w:ascii="Times New Roman" w:hAnsi="Times New Roman"/>
          <w:sz w:val="24"/>
          <w:szCs w:val="24"/>
        </w:rPr>
      </w:pPr>
    </w:p>
    <w:p w14:paraId="0A7AD8F9" w14:textId="77777777" w:rsidR="007E12E6" w:rsidRPr="00506B28" w:rsidRDefault="007E12E6" w:rsidP="007E12E6">
      <w:pPr>
        <w:pStyle w:val="ListParagraph"/>
        <w:numPr>
          <w:ilvl w:val="0"/>
          <w:numId w:val="63"/>
        </w:numPr>
        <w:spacing w:before="0" w:line="360" w:lineRule="auto"/>
        <w:jc w:val="both"/>
        <w:rPr>
          <w:rFonts w:ascii="Times New Roman" w:hAnsi="Times New Roman"/>
          <w:sz w:val="24"/>
          <w:szCs w:val="24"/>
        </w:rPr>
      </w:pPr>
      <w:r w:rsidRPr="00506B28">
        <w:rPr>
          <w:rFonts w:ascii="Times New Roman" w:hAnsi="Times New Roman"/>
          <w:sz w:val="24"/>
          <w:szCs w:val="24"/>
        </w:rPr>
        <w:t>Studi Literatur</w:t>
      </w:r>
    </w:p>
    <w:p w14:paraId="3F58F68F" w14:textId="23DEB046" w:rsidR="008E5B53" w:rsidRPr="009B0E84" w:rsidRDefault="007E12E6" w:rsidP="009B0E84">
      <w:pPr>
        <w:pStyle w:val="ListParagraph"/>
        <w:spacing w:before="0" w:line="360" w:lineRule="auto"/>
        <w:jc w:val="both"/>
        <w:rPr>
          <w:rFonts w:ascii="Times New Roman" w:hAnsi="Times New Roman"/>
          <w:sz w:val="24"/>
          <w:szCs w:val="24"/>
        </w:rPr>
      </w:pPr>
      <w:r w:rsidRPr="00506B28">
        <w:rPr>
          <w:rFonts w:ascii="Times New Roman" w:hAnsi="Times New Roman"/>
          <w:sz w:val="24"/>
          <w:szCs w:val="24"/>
        </w:rPr>
        <w:t xml:space="preserve">Pada tahap ini dilakukan studi literatur terkait </w:t>
      </w:r>
      <w:r w:rsidR="007E34FB">
        <w:rPr>
          <w:rFonts w:ascii="Times New Roman" w:hAnsi="Times New Roman"/>
          <w:sz w:val="24"/>
          <w:szCs w:val="24"/>
        </w:rPr>
        <w:t xml:space="preserve">verifikasi dan validasi perangkat lunak, </w:t>
      </w:r>
      <w:r w:rsidRPr="00506B28">
        <w:rPr>
          <w:rFonts w:ascii="Times New Roman" w:hAnsi="Times New Roman"/>
          <w:sz w:val="24"/>
          <w:szCs w:val="24"/>
        </w:rPr>
        <w:t xml:space="preserve">verifikasi formal, ekstraksi model dari </w:t>
      </w:r>
      <w:r w:rsidRPr="00506B28">
        <w:rPr>
          <w:rFonts w:ascii="Times New Roman" w:hAnsi="Times New Roman"/>
          <w:i/>
          <w:sz w:val="24"/>
          <w:szCs w:val="24"/>
        </w:rPr>
        <w:t>source code</w:t>
      </w:r>
      <w:r w:rsidRPr="00506B28">
        <w:rPr>
          <w:rFonts w:ascii="Times New Roman" w:hAnsi="Times New Roman"/>
          <w:sz w:val="24"/>
          <w:szCs w:val="24"/>
        </w:rPr>
        <w:t xml:space="preserve">, </w:t>
      </w:r>
      <w:r w:rsidR="00A201AE">
        <w:rPr>
          <w:rFonts w:ascii="Times New Roman" w:hAnsi="Times New Roman"/>
          <w:sz w:val="24"/>
          <w:szCs w:val="24"/>
        </w:rPr>
        <w:t>pengujian perangkat lunak, pengujian dengan pendekatan</w:t>
      </w:r>
      <w:r w:rsidRPr="00506B28">
        <w:rPr>
          <w:rFonts w:ascii="Times New Roman" w:hAnsi="Times New Roman"/>
          <w:sz w:val="24"/>
          <w:szCs w:val="24"/>
        </w:rPr>
        <w:t xml:space="preserve"> </w:t>
      </w:r>
      <w:r w:rsidRPr="00506B28">
        <w:rPr>
          <w:rFonts w:ascii="Times New Roman" w:hAnsi="Times New Roman"/>
          <w:i/>
          <w:sz w:val="24"/>
          <w:szCs w:val="24"/>
        </w:rPr>
        <w:t>behavior-driven</w:t>
      </w:r>
      <w:r w:rsidRPr="00506B28">
        <w:rPr>
          <w:rFonts w:ascii="Times New Roman" w:hAnsi="Times New Roman"/>
          <w:sz w:val="24"/>
          <w:szCs w:val="24"/>
        </w:rPr>
        <w:t xml:space="preserve"> pada perangkat lunak, dan pembangkitan </w:t>
      </w:r>
      <w:r w:rsidR="00B06688">
        <w:rPr>
          <w:rFonts w:ascii="Times New Roman" w:hAnsi="Times New Roman"/>
          <w:sz w:val="24"/>
          <w:szCs w:val="24"/>
        </w:rPr>
        <w:t>skrip</w:t>
      </w:r>
      <w:r w:rsidRPr="00506B28">
        <w:rPr>
          <w:rFonts w:ascii="Times New Roman" w:hAnsi="Times New Roman"/>
          <w:sz w:val="24"/>
          <w:szCs w:val="24"/>
        </w:rPr>
        <w:t xml:space="preserve"> pengujian dari spesifikasi.</w:t>
      </w:r>
    </w:p>
    <w:p w14:paraId="50BADA42" w14:textId="05EE34A8" w:rsidR="0031168D" w:rsidRDefault="0031168D" w:rsidP="00841309">
      <w:pPr>
        <w:pStyle w:val="ListParagraph"/>
        <w:numPr>
          <w:ilvl w:val="0"/>
          <w:numId w:val="63"/>
        </w:numPr>
        <w:spacing w:before="0" w:line="360" w:lineRule="auto"/>
        <w:jc w:val="both"/>
        <w:rPr>
          <w:rFonts w:ascii="Times New Roman" w:hAnsi="Times New Roman"/>
          <w:sz w:val="24"/>
          <w:szCs w:val="24"/>
        </w:rPr>
      </w:pPr>
      <w:r>
        <w:rPr>
          <w:rFonts w:ascii="Times New Roman" w:hAnsi="Times New Roman"/>
          <w:sz w:val="24"/>
          <w:szCs w:val="24"/>
        </w:rPr>
        <w:t>Analisis Permasalah</w:t>
      </w:r>
      <w:r w:rsidR="0072712C">
        <w:rPr>
          <w:rFonts w:ascii="Times New Roman" w:hAnsi="Times New Roman"/>
          <w:sz w:val="24"/>
          <w:szCs w:val="24"/>
        </w:rPr>
        <w:t>an</w:t>
      </w:r>
    </w:p>
    <w:p w14:paraId="48951B9F" w14:textId="0B016F92" w:rsidR="009C7757" w:rsidRPr="009C7757" w:rsidRDefault="002B17E8" w:rsidP="009C7757">
      <w:pPr>
        <w:pStyle w:val="ListParagraph"/>
        <w:spacing w:before="0" w:line="360" w:lineRule="auto"/>
        <w:jc w:val="both"/>
        <w:rPr>
          <w:rFonts w:ascii="Times New Roman" w:hAnsi="Times New Roman"/>
          <w:sz w:val="24"/>
          <w:szCs w:val="24"/>
        </w:rPr>
      </w:pPr>
      <w:r>
        <w:rPr>
          <w:rFonts w:ascii="Times New Roman" w:hAnsi="Times New Roman"/>
          <w:sz w:val="24"/>
          <w:szCs w:val="24"/>
        </w:rPr>
        <w:t xml:space="preserve">Pada tahap ini dilakukan </w:t>
      </w:r>
      <w:r w:rsidR="00782A35">
        <w:rPr>
          <w:rFonts w:ascii="Times New Roman" w:hAnsi="Times New Roman"/>
          <w:sz w:val="24"/>
          <w:szCs w:val="24"/>
        </w:rPr>
        <w:t xml:space="preserve">analisis </w:t>
      </w:r>
      <w:r w:rsidR="00BD127D">
        <w:rPr>
          <w:rFonts w:ascii="Times New Roman" w:hAnsi="Times New Roman"/>
          <w:sz w:val="24"/>
          <w:szCs w:val="24"/>
        </w:rPr>
        <w:t xml:space="preserve">terhadap </w:t>
      </w:r>
      <w:r w:rsidR="00782A35">
        <w:rPr>
          <w:rFonts w:ascii="Times New Roman" w:hAnsi="Times New Roman"/>
          <w:sz w:val="24"/>
          <w:szCs w:val="24"/>
        </w:rPr>
        <w:t>permasalahan yang diangkat pada penelitian</w:t>
      </w:r>
      <w:r w:rsidR="00D97FEF">
        <w:rPr>
          <w:rFonts w:ascii="Times New Roman" w:hAnsi="Times New Roman"/>
          <w:sz w:val="24"/>
          <w:szCs w:val="24"/>
        </w:rPr>
        <w:t xml:space="preserve">. Tahap ini akan menghasilkan </w:t>
      </w:r>
      <w:r w:rsidR="00F10141">
        <w:rPr>
          <w:rFonts w:ascii="Times New Roman" w:hAnsi="Times New Roman"/>
          <w:sz w:val="24"/>
          <w:szCs w:val="24"/>
        </w:rPr>
        <w:t>usulan solusi untuk permasalahan pada penelitian.</w:t>
      </w:r>
      <w:r w:rsidR="00452F1D">
        <w:rPr>
          <w:rFonts w:ascii="Times New Roman" w:hAnsi="Times New Roman"/>
          <w:sz w:val="24"/>
          <w:szCs w:val="24"/>
        </w:rPr>
        <w:t xml:space="preserve"> </w:t>
      </w:r>
    </w:p>
    <w:p w14:paraId="0FC1E663" w14:textId="179AE6B3" w:rsidR="007E12E6" w:rsidRDefault="007F622D" w:rsidP="00841309">
      <w:pPr>
        <w:pStyle w:val="ListParagraph"/>
        <w:numPr>
          <w:ilvl w:val="0"/>
          <w:numId w:val="63"/>
        </w:numPr>
        <w:spacing w:before="0" w:line="360" w:lineRule="auto"/>
        <w:jc w:val="both"/>
        <w:rPr>
          <w:rFonts w:ascii="Times New Roman" w:hAnsi="Times New Roman"/>
          <w:sz w:val="24"/>
          <w:szCs w:val="24"/>
        </w:rPr>
      </w:pPr>
      <w:r>
        <w:rPr>
          <w:rFonts w:ascii="Times New Roman" w:hAnsi="Times New Roman"/>
          <w:sz w:val="24"/>
          <w:szCs w:val="24"/>
        </w:rPr>
        <w:t>Pengembangan Kakas</w:t>
      </w:r>
    </w:p>
    <w:p w14:paraId="122F3806" w14:textId="722CAEC0" w:rsidR="00A977D4" w:rsidRDefault="00BB240F" w:rsidP="00866D3F">
      <w:pPr>
        <w:pStyle w:val="ListParagraph"/>
        <w:spacing w:before="0" w:line="360" w:lineRule="auto"/>
        <w:jc w:val="both"/>
        <w:rPr>
          <w:rFonts w:ascii="Times New Roman" w:hAnsi="Times New Roman"/>
          <w:sz w:val="24"/>
          <w:szCs w:val="24"/>
        </w:rPr>
      </w:pPr>
      <w:r>
        <w:rPr>
          <w:rFonts w:ascii="Times New Roman" w:hAnsi="Times New Roman"/>
          <w:sz w:val="24"/>
          <w:szCs w:val="24"/>
        </w:rPr>
        <w:t>Tahap ini meliputi</w:t>
      </w:r>
      <w:r w:rsidR="009D3962">
        <w:rPr>
          <w:rFonts w:ascii="Times New Roman" w:hAnsi="Times New Roman"/>
          <w:sz w:val="24"/>
          <w:szCs w:val="24"/>
        </w:rPr>
        <w:t xml:space="preserve"> 5 subtahap </w:t>
      </w:r>
      <w:r w:rsidR="00A977D4">
        <w:rPr>
          <w:rFonts w:ascii="Times New Roman" w:hAnsi="Times New Roman"/>
          <w:sz w:val="24"/>
          <w:szCs w:val="24"/>
        </w:rPr>
        <w:t>yang ditunjukkan</w:t>
      </w:r>
      <w:r w:rsidR="00A977D4" w:rsidRPr="00117AAF">
        <w:rPr>
          <w:rFonts w:ascii="Times New Roman" w:hAnsi="Times New Roman"/>
          <w:sz w:val="24"/>
          <w:szCs w:val="24"/>
        </w:rPr>
        <w:t xml:space="preserve"> pada </w:t>
      </w:r>
      <w:r w:rsidR="00117AAF" w:rsidRPr="00117AAF">
        <w:rPr>
          <w:rFonts w:ascii="Times New Roman" w:hAnsi="Times New Roman"/>
          <w:sz w:val="24"/>
          <w:szCs w:val="24"/>
        </w:rPr>
        <w:fldChar w:fldCharType="begin"/>
      </w:r>
      <w:r w:rsidR="00117AAF" w:rsidRPr="00117AAF">
        <w:rPr>
          <w:rFonts w:ascii="Times New Roman" w:hAnsi="Times New Roman"/>
          <w:sz w:val="24"/>
          <w:szCs w:val="24"/>
        </w:rPr>
        <w:instrText xml:space="preserve"> REF _Ref494956576 \h </w:instrText>
      </w:r>
      <w:r w:rsidR="00117AAF">
        <w:rPr>
          <w:rFonts w:ascii="Times New Roman" w:hAnsi="Times New Roman"/>
          <w:sz w:val="24"/>
          <w:szCs w:val="24"/>
        </w:rPr>
        <w:instrText xml:space="preserve"> \* MERGEFORMAT </w:instrText>
      </w:r>
      <w:r w:rsidR="00117AAF" w:rsidRPr="00117AAF">
        <w:rPr>
          <w:rFonts w:ascii="Times New Roman" w:hAnsi="Times New Roman"/>
          <w:sz w:val="24"/>
          <w:szCs w:val="24"/>
        </w:rPr>
      </w:r>
      <w:r w:rsidR="00117AAF" w:rsidRPr="00117AAF">
        <w:rPr>
          <w:rFonts w:ascii="Times New Roman" w:hAnsi="Times New Roman"/>
          <w:sz w:val="24"/>
          <w:szCs w:val="24"/>
        </w:rPr>
        <w:fldChar w:fldCharType="separate"/>
      </w:r>
      <w:r w:rsidR="00117AAF" w:rsidRPr="00117AAF">
        <w:rPr>
          <w:rFonts w:ascii="Times New Roman" w:hAnsi="Times New Roman"/>
          <w:sz w:val="24"/>
        </w:rPr>
        <w:t xml:space="preserve">Gambar- </w:t>
      </w:r>
      <w:r w:rsidR="00117AAF" w:rsidRPr="00117AAF">
        <w:rPr>
          <w:rFonts w:ascii="Times New Roman" w:hAnsi="Times New Roman"/>
          <w:noProof/>
          <w:sz w:val="24"/>
        </w:rPr>
        <w:t>I</w:t>
      </w:r>
      <w:r w:rsidR="00117AAF" w:rsidRPr="00117AAF">
        <w:rPr>
          <w:rFonts w:ascii="Times New Roman" w:hAnsi="Times New Roman"/>
          <w:sz w:val="24"/>
        </w:rPr>
        <w:t>.</w:t>
      </w:r>
      <w:r w:rsidR="00117AAF" w:rsidRPr="00117AAF">
        <w:rPr>
          <w:rFonts w:ascii="Times New Roman" w:hAnsi="Times New Roman"/>
          <w:noProof/>
          <w:sz w:val="24"/>
        </w:rPr>
        <w:t>2</w:t>
      </w:r>
      <w:r w:rsidR="00117AAF" w:rsidRPr="00117AAF">
        <w:rPr>
          <w:rFonts w:ascii="Times New Roman" w:hAnsi="Times New Roman"/>
          <w:sz w:val="24"/>
          <w:szCs w:val="24"/>
        </w:rPr>
        <w:fldChar w:fldCharType="end"/>
      </w:r>
      <w:r w:rsidR="00117AAF" w:rsidRPr="00117AAF">
        <w:rPr>
          <w:rFonts w:ascii="Times New Roman" w:hAnsi="Times New Roman"/>
          <w:sz w:val="24"/>
          <w:szCs w:val="24"/>
        </w:rPr>
        <w:t xml:space="preserve"> </w:t>
      </w:r>
      <w:r w:rsidR="00A977D4" w:rsidRPr="00117AAF">
        <w:rPr>
          <w:rFonts w:ascii="Times New Roman" w:hAnsi="Times New Roman"/>
          <w:sz w:val="24"/>
          <w:szCs w:val="24"/>
        </w:rPr>
        <w:t>berikut</w:t>
      </w:r>
      <w:r w:rsidR="00A977D4">
        <w:rPr>
          <w:rFonts w:ascii="Times New Roman" w:hAnsi="Times New Roman"/>
          <w:sz w:val="24"/>
          <w:szCs w:val="24"/>
        </w:rPr>
        <w:t>.</w:t>
      </w:r>
    </w:p>
    <w:p w14:paraId="20A5FEDC" w14:textId="77E90E6F" w:rsidR="00F13777" w:rsidRDefault="00F13777" w:rsidP="00866D3F">
      <w:pPr>
        <w:pStyle w:val="ListParagraph"/>
        <w:spacing w:before="0"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42DBA186" wp14:editId="39A69313">
            <wp:extent cx="5252085" cy="169608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6">
                      <a:extLst>
                        <a:ext uri="{28A0092B-C50C-407E-A947-70E740481C1C}">
                          <a14:useLocalDpi xmlns:a14="http://schemas.microsoft.com/office/drawing/2010/main" val="0"/>
                        </a:ext>
                      </a:extLst>
                    </a:blip>
                    <a:stretch>
                      <a:fillRect/>
                    </a:stretch>
                  </pic:blipFill>
                  <pic:spPr>
                    <a:xfrm>
                      <a:off x="0" y="0"/>
                      <a:ext cx="5252085" cy="1696085"/>
                    </a:xfrm>
                    <a:prstGeom prst="rect">
                      <a:avLst/>
                    </a:prstGeom>
                  </pic:spPr>
                </pic:pic>
              </a:graphicData>
            </a:graphic>
          </wp:inline>
        </w:drawing>
      </w:r>
    </w:p>
    <w:p w14:paraId="69EFD8E1" w14:textId="77777777" w:rsidR="009B63B0" w:rsidRDefault="009B63B0" w:rsidP="009B63B0">
      <w:pPr>
        <w:pStyle w:val="Caption"/>
        <w:rPr>
          <w:sz w:val="24"/>
        </w:rPr>
      </w:pPr>
      <w:bookmarkStart w:id="97" w:name="_Ref494956576"/>
      <w:bookmarkStart w:id="98" w:name="_Toc494952783"/>
      <w:r w:rsidRPr="006E7C21">
        <w:rPr>
          <w:sz w:val="24"/>
        </w:rPr>
        <w:t xml:space="preserve">Gambar- </w:t>
      </w:r>
      <w:r w:rsidRPr="006E7C21">
        <w:rPr>
          <w:sz w:val="24"/>
        </w:rPr>
        <w:fldChar w:fldCharType="begin"/>
      </w:r>
      <w:r w:rsidRPr="006E7C21">
        <w:rPr>
          <w:sz w:val="24"/>
        </w:rPr>
        <w:instrText xml:space="preserve"> STYLEREF 1 \s </w:instrText>
      </w:r>
      <w:r w:rsidRPr="006E7C21">
        <w:rPr>
          <w:sz w:val="24"/>
        </w:rPr>
        <w:fldChar w:fldCharType="separate"/>
      </w:r>
      <w:r w:rsidR="005E163C">
        <w:rPr>
          <w:noProof/>
          <w:sz w:val="24"/>
        </w:rPr>
        <w:t>I</w:t>
      </w:r>
      <w:r w:rsidRPr="006E7C21">
        <w:rPr>
          <w:sz w:val="24"/>
        </w:rPr>
        <w:fldChar w:fldCharType="end"/>
      </w:r>
      <w:r w:rsidRPr="006E7C21">
        <w:rPr>
          <w:sz w:val="24"/>
        </w:rPr>
        <w:t>.</w:t>
      </w:r>
      <w:r w:rsidRPr="006E7C21">
        <w:rPr>
          <w:sz w:val="24"/>
        </w:rPr>
        <w:fldChar w:fldCharType="begin"/>
      </w:r>
      <w:r w:rsidRPr="006E7C21">
        <w:rPr>
          <w:sz w:val="24"/>
        </w:rPr>
        <w:instrText xml:space="preserve"> SEQ Gambar- \* ARABIC \s 1 </w:instrText>
      </w:r>
      <w:r w:rsidRPr="006E7C21">
        <w:rPr>
          <w:sz w:val="24"/>
        </w:rPr>
        <w:fldChar w:fldCharType="separate"/>
      </w:r>
      <w:r w:rsidR="005E163C">
        <w:rPr>
          <w:noProof/>
          <w:sz w:val="24"/>
        </w:rPr>
        <w:t>2</w:t>
      </w:r>
      <w:r w:rsidRPr="006E7C21">
        <w:rPr>
          <w:sz w:val="24"/>
        </w:rPr>
        <w:fldChar w:fldCharType="end"/>
      </w:r>
      <w:bookmarkEnd w:id="97"/>
      <w:r>
        <w:rPr>
          <w:sz w:val="24"/>
        </w:rPr>
        <w:t xml:space="preserve"> Subtahap pada Pengembangan Kakas</w:t>
      </w:r>
      <w:bookmarkEnd w:id="98"/>
    </w:p>
    <w:p w14:paraId="072D1930" w14:textId="77777777" w:rsidR="00CB0D4B" w:rsidRDefault="00CB0D4B" w:rsidP="00866D3F">
      <w:pPr>
        <w:pStyle w:val="ListParagraph"/>
        <w:spacing w:before="0" w:line="360" w:lineRule="auto"/>
        <w:jc w:val="both"/>
        <w:rPr>
          <w:rFonts w:ascii="Times New Roman" w:hAnsi="Times New Roman"/>
          <w:sz w:val="24"/>
          <w:szCs w:val="24"/>
        </w:rPr>
      </w:pPr>
      <w:r>
        <w:rPr>
          <w:rFonts w:ascii="Times New Roman" w:hAnsi="Times New Roman"/>
          <w:sz w:val="24"/>
          <w:szCs w:val="24"/>
        </w:rPr>
        <w:t>Berikut adalah rincian tahap-tahap yang dilakukan pada pengembangan kakas</w:t>
      </w:r>
    </w:p>
    <w:p w14:paraId="1B3A6B89" w14:textId="77777777" w:rsidR="00846DD4" w:rsidRDefault="00C65ECD" w:rsidP="00846DD4">
      <w:pPr>
        <w:pStyle w:val="ListParagraph"/>
        <w:numPr>
          <w:ilvl w:val="1"/>
          <w:numId w:val="39"/>
        </w:numPr>
        <w:spacing w:before="0" w:line="360" w:lineRule="auto"/>
        <w:jc w:val="both"/>
        <w:rPr>
          <w:rFonts w:ascii="Times New Roman" w:hAnsi="Times New Roman"/>
          <w:sz w:val="24"/>
          <w:szCs w:val="24"/>
        </w:rPr>
      </w:pPr>
      <w:r>
        <w:rPr>
          <w:rFonts w:ascii="Times New Roman" w:hAnsi="Times New Roman"/>
          <w:sz w:val="24"/>
          <w:szCs w:val="24"/>
        </w:rPr>
        <w:t>Analisis dan Desain Kakas</w:t>
      </w:r>
      <w:r w:rsidR="00CB0D4B">
        <w:rPr>
          <w:rFonts w:ascii="Times New Roman" w:hAnsi="Times New Roman"/>
          <w:sz w:val="24"/>
          <w:szCs w:val="24"/>
        </w:rPr>
        <w:t xml:space="preserve"> </w:t>
      </w:r>
    </w:p>
    <w:p w14:paraId="0121BAF5" w14:textId="2B3C2F14" w:rsidR="00C65ECD" w:rsidRPr="00846DD4" w:rsidRDefault="00C65ECD" w:rsidP="00846DD4">
      <w:pPr>
        <w:pStyle w:val="ListParagraph"/>
        <w:spacing w:before="0" w:line="360" w:lineRule="auto"/>
        <w:ind w:left="1080"/>
        <w:jc w:val="both"/>
        <w:rPr>
          <w:rFonts w:ascii="Times New Roman" w:hAnsi="Times New Roman"/>
          <w:sz w:val="24"/>
          <w:szCs w:val="24"/>
        </w:rPr>
      </w:pPr>
      <w:r w:rsidRPr="00846DD4">
        <w:rPr>
          <w:rFonts w:ascii="Times New Roman" w:hAnsi="Times New Roman"/>
          <w:sz w:val="24"/>
          <w:szCs w:val="24"/>
        </w:rPr>
        <w:t xml:space="preserve">Pada tahap ini dilakukan analisis dan desain </w:t>
      </w:r>
      <w:r w:rsidR="002C21D0" w:rsidRPr="00846DD4">
        <w:rPr>
          <w:rFonts w:ascii="Times New Roman" w:hAnsi="Times New Roman"/>
          <w:sz w:val="24"/>
          <w:szCs w:val="24"/>
        </w:rPr>
        <w:t>kakas</w:t>
      </w:r>
      <w:r w:rsidR="00723135" w:rsidRPr="00846DD4">
        <w:rPr>
          <w:rFonts w:ascii="Times New Roman" w:hAnsi="Times New Roman"/>
          <w:sz w:val="24"/>
          <w:szCs w:val="24"/>
        </w:rPr>
        <w:t xml:space="preserve"> verifikasi formal dan pengujian</w:t>
      </w:r>
      <w:r w:rsidR="002C21D0" w:rsidRPr="00846DD4">
        <w:rPr>
          <w:rFonts w:ascii="Times New Roman" w:hAnsi="Times New Roman"/>
          <w:sz w:val="24"/>
          <w:szCs w:val="24"/>
        </w:rPr>
        <w:t xml:space="preserve"> yang akan dikembangkan</w:t>
      </w:r>
      <w:r w:rsidR="00704539" w:rsidRPr="00846DD4">
        <w:rPr>
          <w:rFonts w:ascii="Times New Roman" w:hAnsi="Times New Roman"/>
          <w:sz w:val="24"/>
          <w:szCs w:val="24"/>
        </w:rPr>
        <w:t xml:space="preserve">. </w:t>
      </w:r>
      <w:r w:rsidR="002628C5" w:rsidRPr="00846DD4">
        <w:rPr>
          <w:rFonts w:ascii="Times New Roman" w:hAnsi="Times New Roman"/>
          <w:sz w:val="24"/>
          <w:szCs w:val="24"/>
        </w:rPr>
        <w:t xml:space="preserve">Analisis dan desain meliputi analisis </w:t>
      </w:r>
      <w:r w:rsidR="002628C5" w:rsidRPr="00846DD4">
        <w:rPr>
          <w:rFonts w:ascii="Times New Roman" w:hAnsi="Times New Roman"/>
          <w:sz w:val="24"/>
          <w:szCs w:val="24"/>
        </w:rPr>
        <w:lastRenderedPageBreak/>
        <w:t>mengenai DSL yang perlu dikembangkan agar mampu menjadi spesifikasi perangkat lunak, mampu ditranslasikan ke spesifikasi formal, dan mampu dijadikan input untuk pembangkitan skrip pengujian</w:t>
      </w:r>
      <w:r w:rsidR="00D26B6F" w:rsidRPr="00846DD4">
        <w:rPr>
          <w:rFonts w:ascii="Times New Roman" w:hAnsi="Times New Roman"/>
          <w:sz w:val="24"/>
          <w:szCs w:val="24"/>
        </w:rPr>
        <w:t>.</w:t>
      </w:r>
      <w:r w:rsidR="003D5BEA" w:rsidRPr="00846DD4">
        <w:rPr>
          <w:rFonts w:ascii="Times New Roman" w:hAnsi="Times New Roman"/>
          <w:sz w:val="24"/>
          <w:szCs w:val="24"/>
        </w:rPr>
        <w:t xml:space="preserve"> S</w:t>
      </w:r>
      <w:r w:rsidR="002628C5" w:rsidRPr="00846DD4">
        <w:rPr>
          <w:rFonts w:ascii="Times New Roman" w:hAnsi="Times New Roman"/>
          <w:sz w:val="24"/>
          <w:szCs w:val="24"/>
        </w:rPr>
        <w:t xml:space="preserve">erta analisis bagaimana mentransformasikan </w:t>
      </w:r>
      <w:r w:rsidR="002628C5" w:rsidRPr="00846DD4">
        <w:rPr>
          <w:rFonts w:ascii="Times New Roman" w:hAnsi="Times New Roman"/>
          <w:i/>
          <w:sz w:val="24"/>
          <w:szCs w:val="24"/>
        </w:rPr>
        <w:t>source code</w:t>
      </w:r>
      <w:r w:rsidR="002628C5" w:rsidRPr="00846DD4">
        <w:rPr>
          <w:rFonts w:ascii="Times New Roman" w:hAnsi="Times New Roman"/>
          <w:sz w:val="24"/>
          <w:szCs w:val="24"/>
        </w:rPr>
        <w:t xml:space="preserve"> menjadi model yang mampu diverifikasi secara formal. </w:t>
      </w:r>
      <w:r w:rsidR="00EB5CB9" w:rsidRPr="00846DD4">
        <w:rPr>
          <w:rFonts w:ascii="Times New Roman" w:hAnsi="Times New Roman"/>
          <w:sz w:val="24"/>
          <w:szCs w:val="24"/>
        </w:rPr>
        <w:t xml:space="preserve">Tahap ini akan </w:t>
      </w:r>
      <w:r w:rsidR="00B84E21" w:rsidRPr="00846DD4">
        <w:rPr>
          <w:rFonts w:ascii="Times New Roman" w:hAnsi="Times New Roman"/>
          <w:sz w:val="24"/>
          <w:szCs w:val="24"/>
        </w:rPr>
        <w:t xml:space="preserve">menghasilkan </w:t>
      </w:r>
      <w:r w:rsidR="00D24707" w:rsidRPr="00846DD4">
        <w:rPr>
          <w:rFonts w:ascii="Times New Roman" w:hAnsi="Times New Roman"/>
          <w:sz w:val="24"/>
          <w:szCs w:val="24"/>
        </w:rPr>
        <w:t>daftar kemampuan</w:t>
      </w:r>
      <w:r w:rsidR="005A5095" w:rsidRPr="00846DD4">
        <w:rPr>
          <w:rFonts w:ascii="Times New Roman" w:hAnsi="Times New Roman"/>
          <w:sz w:val="24"/>
          <w:szCs w:val="24"/>
        </w:rPr>
        <w:t xml:space="preserve"> kakas, </w:t>
      </w:r>
      <w:r w:rsidR="00D24707" w:rsidRPr="00846DD4">
        <w:rPr>
          <w:rFonts w:ascii="Times New Roman" w:hAnsi="Times New Roman"/>
          <w:sz w:val="24"/>
          <w:szCs w:val="24"/>
        </w:rPr>
        <w:t xml:space="preserve">dan rancangan </w:t>
      </w:r>
      <w:r w:rsidR="00356DF5" w:rsidRPr="00846DD4">
        <w:rPr>
          <w:rFonts w:ascii="Times New Roman" w:hAnsi="Times New Roman"/>
          <w:sz w:val="24"/>
          <w:szCs w:val="24"/>
        </w:rPr>
        <w:t>kakas</w:t>
      </w:r>
      <w:r w:rsidR="000D4905" w:rsidRPr="00846DD4">
        <w:rPr>
          <w:rFonts w:ascii="Times New Roman" w:hAnsi="Times New Roman"/>
          <w:sz w:val="24"/>
          <w:szCs w:val="24"/>
        </w:rPr>
        <w:t xml:space="preserve"> yang akan diimplementasikan</w:t>
      </w:r>
      <w:r w:rsidR="00356DF5" w:rsidRPr="00846DD4">
        <w:rPr>
          <w:rFonts w:ascii="Times New Roman" w:hAnsi="Times New Roman"/>
          <w:sz w:val="24"/>
          <w:szCs w:val="24"/>
        </w:rPr>
        <w:t>.</w:t>
      </w:r>
    </w:p>
    <w:p w14:paraId="2A0A626A" w14:textId="6B98F33B" w:rsidR="00C65ECD" w:rsidRDefault="00973A50" w:rsidP="00C65ECD">
      <w:pPr>
        <w:pStyle w:val="ListParagraph"/>
        <w:numPr>
          <w:ilvl w:val="1"/>
          <w:numId w:val="39"/>
        </w:numPr>
        <w:spacing w:before="0" w:line="360" w:lineRule="auto"/>
        <w:jc w:val="both"/>
        <w:rPr>
          <w:rFonts w:ascii="Times New Roman" w:hAnsi="Times New Roman"/>
          <w:sz w:val="24"/>
          <w:szCs w:val="24"/>
        </w:rPr>
      </w:pPr>
      <w:r>
        <w:rPr>
          <w:rFonts w:ascii="Times New Roman" w:hAnsi="Times New Roman"/>
          <w:sz w:val="24"/>
          <w:szCs w:val="24"/>
        </w:rPr>
        <w:t>Pengembangan DSL</w:t>
      </w:r>
    </w:p>
    <w:p w14:paraId="06CC4310" w14:textId="62DCCA4B" w:rsidR="003F03D7" w:rsidRDefault="003F03D7" w:rsidP="003F03D7">
      <w:pPr>
        <w:pStyle w:val="ListParagraph"/>
        <w:spacing w:before="0" w:line="360" w:lineRule="auto"/>
        <w:ind w:left="1080"/>
        <w:jc w:val="both"/>
        <w:rPr>
          <w:rFonts w:ascii="Times New Roman" w:hAnsi="Times New Roman"/>
          <w:sz w:val="24"/>
          <w:szCs w:val="24"/>
        </w:rPr>
      </w:pPr>
      <w:r>
        <w:rPr>
          <w:rFonts w:ascii="Times New Roman" w:hAnsi="Times New Roman"/>
          <w:sz w:val="24"/>
          <w:szCs w:val="24"/>
        </w:rPr>
        <w:t xml:space="preserve">Tahap ini menghasilkan </w:t>
      </w:r>
      <w:r w:rsidR="00FA3CA7">
        <w:rPr>
          <w:rFonts w:ascii="Times New Roman" w:hAnsi="Times New Roman"/>
          <w:sz w:val="24"/>
          <w:szCs w:val="24"/>
        </w:rPr>
        <w:t xml:space="preserve">DSL </w:t>
      </w:r>
      <w:r w:rsidR="008C765C">
        <w:rPr>
          <w:rFonts w:ascii="Times New Roman" w:hAnsi="Times New Roman"/>
          <w:sz w:val="24"/>
          <w:szCs w:val="24"/>
        </w:rPr>
        <w:t xml:space="preserve">yang mampu </w:t>
      </w:r>
      <w:r w:rsidR="00B27220">
        <w:rPr>
          <w:rFonts w:ascii="Times New Roman" w:hAnsi="Times New Roman"/>
          <w:sz w:val="24"/>
          <w:szCs w:val="24"/>
        </w:rPr>
        <w:t>dijadikan</w:t>
      </w:r>
      <w:r w:rsidR="008C765C">
        <w:rPr>
          <w:rFonts w:ascii="Times New Roman" w:hAnsi="Times New Roman"/>
          <w:sz w:val="24"/>
          <w:szCs w:val="24"/>
        </w:rPr>
        <w:t xml:space="preserve"> spesifikasi perangkat lunak</w:t>
      </w:r>
      <w:r w:rsidR="009C0B9D">
        <w:rPr>
          <w:rFonts w:ascii="Times New Roman" w:hAnsi="Times New Roman"/>
          <w:sz w:val="24"/>
          <w:szCs w:val="24"/>
        </w:rPr>
        <w:t xml:space="preserve">, dan mencakup kebutuhan </w:t>
      </w:r>
      <w:r w:rsidR="00EF761F">
        <w:rPr>
          <w:rFonts w:ascii="Times New Roman" w:hAnsi="Times New Roman"/>
          <w:sz w:val="24"/>
          <w:szCs w:val="24"/>
        </w:rPr>
        <w:t>verifikasi formal dan pengujian</w:t>
      </w:r>
      <w:r w:rsidR="00674E16">
        <w:rPr>
          <w:rFonts w:ascii="Times New Roman" w:hAnsi="Times New Roman"/>
          <w:sz w:val="24"/>
          <w:szCs w:val="24"/>
        </w:rPr>
        <w:t>.</w:t>
      </w:r>
    </w:p>
    <w:p w14:paraId="45F88F29" w14:textId="0CEB3869" w:rsidR="00973A50" w:rsidRDefault="00355C31" w:rsidP="00C65ECD">
      <w:pPr>
        <w:pStyle w:val="ListParagraph"/>
        <w:numPr>
          <w:ilvl w:val="1"/>
          <w:numId w:val="39"/>
        </w:numPr>
        <w:spacing w:before="0" w:line="360" w:lineRule="auto"/>
        <w:jc w:val="both"/>
        <w:rPr>
          <w:rFonts w:ascii="Times New Roman" w:hAnsi="Times New Roman"/>
          <w:sz w:val="24"/>
          <w:szCs w:val="24"/>
        </w:rPr>
      </w:pPr>
      <w:r>
        <w:rPr>
          <w:rFonts w:ascii="Times New Roman" w:hAnsi="Times New Roman"/>
          <w:sz w:val="24"/>
          <w:szCs w:val="24"/>
        </w:rPr>
        <w:t>Implementasi Pembangkitan Skrip Pengujian</w:t>
      </w:r>
    </w:p>
    <w:p w14:paraId="0E7EAA89" w14:textId="165B4806" w:rsidR="00DD7F3F" w:rsidRDefault="00DD7F3F" w:rsidP="00DD7F3F">
      <w:pPr>
        <w:pStyle w:val="ListParagraph"/>
        <w:spacing w:before="0" w:line="360" w:lineRule="auto"/>
        <w:ind w:left="1080"/>
        <w:jc w:val="both"/>
        <w:rPr>
          <w:rFonts w:ascii="Times New Roman" w:hAnsi="Times New Roman"/>
          <w:sz w:val="24"/>
          <w:szCs w:val="24"/>
        </w:rPr>
      </w:pPr>
      <w:r>
        <w:rPr>
          <w:rFonts w:ascii="Times New Roman" w:hAnsi="Times New Roman"/>
          <w:sz w:val="24"/>
          <w:szCs w:val="24"/>
        </w:rPr>
        <w:t xml:space="preserve">Tahap ini akan menghasilkan </w:t>
      </w:r>
      <w:r w:rsidR="00497A9F">
        <w:rPr>
          <w:rFonts w:ascii="Times New Roman" w:hAnsi="Times New Roman"/>
          <w:sz w:val="24"/>
          <w:szCs w:val="24"/>
        </w:rPr>
        <w:t>modul</w:t>
      </w:r>
      <w:r w:rsidR="00F45670">
        <w:rPr>
          <w:rFonts w:ascii="Times New Roman" w:hAnsi="Times New Roman"/>
          <w:sz w:val="24"/>
          <w:szCs w:val="24"/>
        </w:rPr>
        <w:t xml:space="preserve"> untuk </w:t>
      </w:r>
      <w:r w:rsidR="00285228">
        <w:rPr>
          <w:rFonts w:ascii="Times New Roman" w:hAnsi="Times New Roman"/>
          <w:sz w:val="24"/>
          <w:szCs w:val="24"/>
        </w:rPr>
        <w:t xml:space="preserve">membangkitkan </w:t>
      </w:r>
      <w:r w:rsidR="005E2B78">
        <w:rPr>
          <w:rFonts w:ascii="Times New Roman" w:hAnsi="Times New Roman"/>
          <w:sz w:val="24"/>
          <w:szCs w:val="24"/>
        </w:rPr>
        <w:t xml:space="preserve">skrip pengujian </w:t>
      </w:r>
      <w:r w:rsidR="002E0FDA">
        <w:rPr>
          <w:rFonts w:ascii="Times New Roman" w:hAnsi="Times New Roman"/>
          <w:sz w:val="24"/>
          <w:szCs w:val="24"/>
        </w:rPr>
        <w:t xml:space="preserve">berdasarkan spesifikasi </w:t>
      </w:r>
      <w:r w:rsidR="003F184A">
        <w:rPr>
          <w:rFonts w:ascii="Times New Roman" w:hAnsi="Times New Roman"/>
          <w:sz w:val="24"/>
          <w:szCs w:val="24"/>
        </w:rPr>
        <w:t xml:space="preserve">dalam </w:t>
      </w:r>
      <w:r w:rsidR="00E018C4">
        <w:rPr>
          <w:rFonts w:ascii="Times New Roman" w:hAnsi="Times New Roman"/>
          <w:sz w:val="24"/>
          <w:szCs w:val="24"/>
        </w:rPr>
        <w:t>DSL yang dihasilkan pada tahap 2.2</w:t>
      </w:r>
      <w:r w:rsidR="0080707F">
        <w:rPr>
          <w:rFonts w:ascii="Times New Roman" w:hAnsi="Times New Roman"/>
          <w:sz w:val="24"/>
          <w:szCs w:val="24"/>
        </w:rPr>
        <w:t>.</w:t>
      </w:r>
    </w:p>
    <w:p w14:paraId="383612C3" w14:textId="378FF857" w:rsidR="00EB2B68" w:rsidRDefault="00EB2B68" w:rsidP="00C65ECD">
      <w:pPr>
        <w:pStyle w:val="ListParagraph"/>
        <w:numPr>
          <w:ilvl w:val="1"/>
          <w:numId w:val="39"/>
        </w:numPr>
        <w:spacing w:before="0" w:line="360" w:lineRule="auto"/>
        <w:jc w:val="both"/>
        <w:rPr>
          <w:rFonts w:ascii="Times New Roman" w:hAnsi="Times New Roman"/>
          <w:sz w:val="24"/>
          <w:szCs w:val="24"/>
        </w:rPr>
      </w:pPr>
      <w:r>
        <w:rPr>
          <w:rFonts w:ascii="Times New Roman" w:hAnsi="Times New Roman"/>
          <w:sz w:val="24"/>
          <w:szCs w:val="24"/>
        </w:rPr>
        <w:t>Implementasi Translasi Spesifikasi</w:t>
      </w:r>
      <w:r w:rsidR="00031682">
        <w:rPr>
          <w:rFonts w:ascii="Times New Roman" w:hAnsi="Times New Roman"/>
          <w:sz w:val="24"/>
          <w:szCs w:val="24"/>
        </w:rPr>
        <w:t xml:space="preserve"> ke Spesifikasi Formal</w:t>
      </w:r>
    </w:p>
    <w:p w14:paraId="719A9E8A" w14:textId="687F1E7C" w:rsidR="009C5AD9" w:rsidRDefault="009C5AD9" w:rsidP="009C5AD9">
      <w:pPr>
        <w:pStyle w:val="ListParagraph"/>
        <w:spacing w:before="0" w:line="360" w:lineRule="auto"/>
        <w:ind w:left="1080"/>
        <w:jc w:val="both"/>
        <w:rPr>
          <w:rFonts w:ascii="Times New Roman" w:hAnsi="Times New Roman"/>
          <w:sz w:val="24"/>
          <w:szCs w:val="24"/>
        </w:rPr>
      </w:pPr>
      <w:r>
        <w:rPr>
          <w:rFonts w:ascii="Times New Roman" w:hAnsi="Times New Roman"/>
          <w:sz w:val="24"/>
          <w:szCs w:val="24"/>
        </w:rPr>
        <w:t xml:space="preserve">Tahap ini akan menghasilkan modul untuk </w:t>
      </w:r>
      <w:r w:rsidR="00EA0179">
        <w:rPr>
          <w:rFonts w:ascii="Times New Roman" w:hAnsi="Times New Roman"/>
          <w:sz w:val="24"/>
          <w:szCs w:val="24"/>
        </w:rPr>
        <w:t xml:space="preserve">mentranslasikan spesifikasi dalam DSL yang dihasilkan pada tahap 2.2, menjadi spesifikasi formal untuk kebutuhan </w:t>
      </w:r>
      <w:r w:rsidR="009617A2">
        <w:rPr>
          <w:rFonts w:ascii="Times New Roman" w:hAnsi="Times New Roman"/>
          <w:sz w:val="24"/>
          <w:szCs w:val="24"/>
        </w:rPr>
        <w:t>verifikasi formal.</w:t>
      </w:r>
    </w:p>
    <w:p w14:paraId="6793EFE0" w14:textId="2E3CD15E" w:rsidR="00FF79D0" w:rsidRDefault="00FF79D0" w:rsidP="00C65ECD">
      <w:pPr>
        <w:pStyle w:val="ListParagraph"/>
        <w:numPr>
          <w:ilvl w:val="1"/>
          <w:numId w:val="39"/>
        </w:numPr>
        <w:spacing w:before="0" w:line="360" w:lineRule="auto"/>
        <w:jc w:val="both"/>
        <w:rPr>
          <w:rFonts w:ascii="Times New Roman" w:hAnsi="Times New Roman"/>
          <w:sz w:val="24"/>
          <w:szCs w:val="24"/>
        </w:rPr>
      </w:pPr>
      <w:r>
        <w:rPr>
          <w:rFonts w:ascii="Times New Roman" w:hAnsi="Times New Roman"/>
          <w:sz w:val="24"/>
          <w:szCs w:val="24"/>
        </w:rPr>
        <w:t xml:space="preserve">Implementasi </w:t>
      </w:r>
      <w:r w:rsidR="005549C7">
        <w:rPr>
          <w:rFonts w:ascii="Times New Roman" w:hAnsi="Times New Roman"/>
          <w:sz w:val="24"/>
          <w:szCs w:val="24"/>
        </w:rPr>
        <w:t xml:space="preserve">Transformasi </w:t>
      </w:r>
      <w:r w:rsidR="005549C7" w:rsidRPr="000F10B0">
        <w:rPr>
          <w:rFonts w:ascii="Times New Roman" w:hAnsi="Times New Roman"/>
          <w:i/>
          <w:sz w:val="24"/>
          <w:szCs w:val="24"/>
        </w:rPr>
        <w:t>Source Code</w:t>
      </w:r>
      <w:r w:rsidR="005549C7">
        <w:rPr>
          <w:rFonts w:ascii="Times New Roman" w:hAnsi="Times New Roman"/>
          <w:sz w:val="24"/>
          <w:szCs w:val="24"/>
        </w:rPr>
        <w:t xml:space="preserve"> ke Model Formal</w:t>
      </w:r>
    </w:p>
    <w:p w14:paraId="5EC91A4A" w14:textId="72682E68" w:rsidR="00366819" w:rsidRDefault="00366819" w:rsidP="00366819">
      <w:pPr>
        <w:pStyle w:val="ListParagraph"/>
        <w:spacing w:before="0" w:line="360" w:lineRule="auto"/>
        <w:ind w:left="1080"/>
        <w:jc w:val="both"/>
        <w:rPr>
          <w:rFonts w:ascii="Times New Roman" w:hAnsi="Times New Roman"/>
          <w:sz w:val="24"/>
          <w:szCs w:val="24"/>
        </w:rPr>
      </w:pPr>
      <w:r>
        <w:rPr>
          <w:rFonts w:ascii="Times New Roman" w:hAnsi="Times New Roman"/>
          <w:sz w:val="24"/>
          <w:szCs w:val="24"/>
        </w:rPr>
        <w:t xml:space="preserve">Tahap ini akan menghasilkan modul untuk </w:t>
      </w:r>
      <w:r w:rsidR="00AE5BB1">
        <w:rPr>
          <w:rFonts w:ascii="Times New Roman" w:hAnsi="Times New Roman"/>
          <w:sz w:val="24"/>
          <w:szCs w:val="24"/>
        </w:rPr>
        <w:t xml:space="preserve">mentransformasikan </w:t>
      </w:r>
      <w:r w:rsidR="00B4153F" w:rsidRPr="00505F4E">
        <w:rPr>
          <w:rFonts w:ascii="Times New Roman" w:hAnsi="Times New Roman"/>
          <w:i/>
          <w:sz w:val="24"/>
          <w:szCs w:val="24"/>
        </w:rPr>
        <w:t>source code</w:t>
      </w:r>
      <w:r w:rsidR="00B4153F">
        <w:rPr>
          <w:rFonts w:ascii="Times New Roman" w:hAnsi="Times New Roman"/>
          <w:sz w:val="24"/>
          <w:szCs w:val="24"/>
        </w:rPr>
        <w:t xml:space="preserve"> menjadi model </w:t>
      </w:r>
      <w:r w:rsidR="00505F4E">
        <w:rPr>
          <w:rFonts w:ascii="Times New Roman" w:hAnsi="Times New Roman"/>
          <w:sz w:val="24"/>
          <w:szCs w:val="24"/>
        </w:rPr>
        <w:t xml:space="preserve">formal </w:t>
      </w:r>
      <w:r w:rsidR="00B4153F">
        <w:rPr>
          <w:rFonts w:ascii="Times New Roman" w:hAnsi="Times New Roman"/>
          <w:sz w:val="24"/>
          <w:szCs w:val="24"/>
        </w:rPr>
        <w:t>yang mampu diverifikasi</w:t>
      </w:r>
      <w:r w:rsidR="00544F71">
        <w:rPr>
          <w:rFonts w:ascii="Times New Roman" w:hAnsi="Times New Roman"/>
          <w:sz w:val="24"/>
          <w:szCs w:val="24"/>
        </w:rPr>
        <w:t>.</w:t>
      </w:r>
    </w:p>
    <w:p w14:paraId="2FD59A39" w14:textId="308A3907" w:rsidR="00E568A4" w:rsidRDefault="00E568A4" w:rsidP="00C65ECD">
      <w:pPr>
        <w:pStyle w:val="ListParagraph"/>
        <w:numPr>
          <w:ilvl w:val="1"/>
          <w:numId w:val="39"/>
        </w:numPr>
        <w:spacing w:before="0" w:line="360" w:lineRule="auto"/>
        <w:jc w:val="both"/>
        <w:rPr>
          <w:rFonts w:ascii="Times New Roman" w:hAnsi="Times New Roman"/>
          <w:sz w:val="24"/>
          <w:szCs w:val="24"/>
        </w:rPr>
      </w:pPr>
      <w:r>
        <w:rPr>
          <w:rFonts w:ascii="Times New Roman" w:hAnsi="Times New Roman"/>
          <w:sz w:val="24"/>
          <w:szCs w:val="24"/>
        </w:rPr>
        <w:t>Implementasi Verifikasi Formal</w:t>
      </w:r>
    </w:p>
    <w:p w14:paraId="04BD9FE0" w14:textId="635DF982" w:rsidR="00E66FBD" w:rsidRDefault="00E66FBD" w:rsidP="00E66FBD">
      <w:pPr>
        <w:pStyle w:val="ListParagraph"/>
        <w:spacing w:before="0" w:line="360" w:lineRule="auto"/>
        <w:ind w:left="1080"/>
        <w:jc w:val="both"/>
        <w:rPr>
          <w:rFonts w:ascii="Times New Roman" w:hAnsi="Times New Roman"/>
          <w:sz w:val="24"/>
          <w:szCs w:val="24"/>
        </w:rPr>
      </w:pPr>
      <w:r>
        <w:rPr>
          <w:rFonts w:ascii="Times New Roman" w:hAnsi="Times New Roman"/>
          <w:sz w:val="24"/>
          <w:szCs w:val="24"/>
        </w:rPr>
        <w:t xml:space="preserve">Tahap ini akan </w:t>
      </w:r>
      <w:r w:rsidR="004416FD">
        <w:rPr>
          <w:rFonts w:ascii="Times New Roman" w:hAnsi="Times New Roman"/>
          <w:sz w:val="24"/>
          <w:szCs w:val="24"/>
        </w:rPr>
        <w:t xml:space="preserve">menghasilkan modul untuk </w:t>
      </w:r>
      <w:r w:rsidR="00B24A3C">
        <w:rPr>
          <w:rFonts w:ascii="Times New Roman" w:hAnsi="Times New Roman"/>
          <w:sz w:val="24"/>
          <w:szCs w:val="24"/>
        </w:rPr>
        <w:t>mem</w:t>
      </w:r>
      <w:r w:rsidR="004416FD">
        <w:rPr>
          <w:rFonts w:ascii="Times New Roman" w:hAnsi="Times New Roman"/>
          <w:sz w:val="24"/>
          <w:szCs w:val="24"/>
        </w:rPr>
        <w:t xml:space="preserve">verifikasi </w:t>
      </w:r>
      <w:r w:rsidR="007E4975">
        <w:rPr>
          <w:rFonts w:ascii="Times New Roman" w:hAnsi="Times New Roman"/>
          <w:sz w:val="24"/>
          <w:szCs w:val="24"/>
        </w:rPr>
        <w:t xml:space="preserve">perangkat lunak secara </w:t>
      </w:r>
      <w:r w:rsidR="004416FD">
        <w:rPr>
          <w:rFonts w:ascii="Times New Roman" w:hAnsi="Times New Roman"/>
          <w:sz w:val="24"/>
          <w:szCs w:val="24"/>
        </w:rPr>
        <w:t>formal</w:t>
      </w:r>
      <w:r w:rsidR="00130A2C">
        <w:rPr>
          <w:rFonts w:ascii="Times New Roman" w:hAnsi="Times New Roman"/>
          <w:sz w:val="24"/>
          <w:szCs w:val="24"/>
        </w:rPr>
        <w:t>,</w:t>
      </w:r>
      <w:r w:rsidR="004416FD">
        <w:rPr>
          <w:rFonts w:ascii="Times New Roman" w:hAnsi="Times New Roman"/>
          <w:sz w:val="24"/>
          <w:szCs w:val="24"/>
        </w:rPr>
        <w:t xml:space="preserve"> berdasarkan </w:t>
      </w:r>
      <w:r w:rsidR="0046221F">
        <w:rPr>
          <w:rFonts w:ascii="Times New Roman" w:hAnsi="Times New Roman"/>
          <w:sz w:val="24"/>
          <w:szCs w:val="24"/>
        </w:rPr>
        <w:t xml:space="preserve">spesifikasi formal yang dihasilkan </w:t>
      </w:r>
      <w:r w:rsidR="007B1C59">
        <w:rPr>
          <w:rFonts w:ascii="Times New Roman" w:hAnsi="Times New Roman"/>
          <w:sz w:val="24"/>
          <w:szCs w:val="24"/>
        </w:rPr>
        <w:t xml:space="preserve">oleh modul </w:t>
      </w:r>
      <w:r w:rsidR="00EB2B68">
        <w:rPr>
          <w:rFonts w:ascii="Times New Roman" w:hAnsi="Times New Roman"/>
          <w:sz w:val="24"/>
          <w:szCs w:val="24"/>
        </w:rPr>
        <w:t>3.</w:t>
      </w:r>
      <w:r w:rsidR="000B7F78">
        <w:rPr>
          <w:rFonts w:ascii="Times New Roman" w:hAnsi="Times New Roman"/>
          <w:sz w:val="24"/>
          <w:szCs w:val="24"/>
        </w:rPr>
        <w:t>4 dan model formal yang dihasilkan oleh modul 3.5.</w:t>
      </w:r>
    </w:p>
    <w:p w14:paraId="482B2679" w14:textId="3A6FD3B0" w:rsidR="00AC5104" w:rsidRDefault="00AC5104" w:rsidP="007F622D">
      <w:pPr>
        <w:pStyle w:val="ListParagraph"/>
        <w:numPr>
          <w:ilvl w:val="0"/>
          <w:numId w:val="63"/>
        </w:numPr>
        <w:spacing w:before="0" w:line="360" w:lineRule="auto"/>
        <w:jc w:val="both"/>
        <w:rPr>
          <w:rFonts w:ascii="Times New Roman" w:hAnsi="Times New Roman"/>
          <w:sz w:val="24"/>
          <w:szCs w:val="24"/>
        </w:rPr>
      </w:pPr>
      <w:r>
        <w:rPr>
          <w:rFonts w:ascii="Times New Roman" w:hAnsi="Times New Roman"/>
          <w:sz w:val="24"/>
          <w:szCs w:val="24"/>
        </w:rPr>
        <w:t>Eksperimen</w:t>
      </w:r>
    </w:p>
    <w:p w14:paraId="5447396B" w14:textId="435D5A81" w:rsidR="00A81842" w:rsidRDefault="007D57E9" w:rsidP="007D57E9">
      <w:pPr>
        <w:pStyle w:val="ListParagraph"/>
        <w:spacing w:before="0" w:line="360" w:lineRule="auto"/>
        <w:jc w:val="both"/>
        <w:rPr>
          <w:rFonts w:ascii="Times New Roman" w:hAnsi="Times New Roman"/>
          <w:sz w:val="24"/>
          <w:szCs w:val="24"/>
        </w:rPr>
      </w:pPr>
      <w:r>
        <w:rPr>
          <w:rFonts w:ascii="Times New Roman" w:hAnsi="Times New Roman"/>
          <w:sz w:val="24"/>
          <w:szCs w:val="24"/>
        </w:rPr>
        <w:t xml:space="preserve">Pada tahap ini dilakukan eksperimen </w:t>
      </w:r>
      <w:r w:rsidR="002F10A0">
        <w:rPr>
          <w:rFonts w:ascii="Times New Roman" w:hAnsi="Times New Roman"/>
          <w:sz w:val="24"/>
          <w:szCs w:val="24"/>
        </w:rPr>
        <w:t xml:space="preserve">terhadap </w:t>
      </w:r>
      <w:r w:rsidR="00360B4A">
        <w:rPr>
          <w:rFonts w:ascii="Times New Roman" w:hAnsi="Times New Roman"/>
          <w:sz w:val="24"/>
          <w:szCs w:val="24"/>
        </w:rPr>
        <w:t xml:space="preserve">kakas yang dihasilkan </w:t>
      </w:r>
      <w:r w:rsidR="00CE285C">
        <w:rPr>
          <w:rFonts w:ascii="Times New Roman" w:hAnsi="Times New Roman"/>
          <w:sz w:val="24"/>
          <w:szCs w:val="24"/>
        </w:rPr>
        <w:t>pada tahap 3.</w:t>
      </w:r>
      <w:r w:rsidR="006E762A">
        <w:rPr>
          <w:rFonts w:ascii="Times New Roman" w:hAnsi="Times New Roman"/>
          <w:sz w:val="24"/>
          <w:szCs w:val="24"/>
        </w:rPr>
        <w:t xml:space="preserve"> </w:t>
      </w:r>
      <w:r w:rsidR="00FD41C0" w:rsidRPr="005370D9">
        <w:rPr>
          <w:rFonts w:ascii="Times New Roman" w:hAnsi="Times New Roman"/>
          <w:i/>
          <w:sz w:val="24"/>
          <w:szCs w:val="24"/>
        </w:rPr>
        <w:t>Input</w:t>
      </w:r>
      <w:r w:rsidR="00FD41C0">
        <w:rPr>
          <w:rFonts w:ascii="Times New Roman" w:hAnsi="Times New Roman"/>
          <w:sz w:val="24"/>
          <w:szCs w:val="24"/>
        </w:rPr>
        <w:t xml:space="preserve"> dari eksperimen adalah sebuah perangkat lunak</w:t>
      </w:r>
      <w:r w:rsidR="00D876E6">
        <w:rPr>
          <w:rFonts w:ascii="Times New Roman" w:hAnsi="Times New Roman"/>
          <w:sz w:val="24"/>
          <w:szCs w:val="24"/>
        </w:rPr>
        <w:t>, serta spesifikasinya yang dituliskan dalam DSL.</w:t>
      </w:r>
      <w:r w:rsidR="0067302D">
        <w:rPr>
          <w:rFonts w:ascii="Times New Roman" w:hAnsi="Times New Roman"/>
          <w:sz w:val="24"/>
          <w:szCs w:val="24"/>
        </w:rPr>
        <w:t xml:space="preserve"> </w:t>
      </w:r>
      <w:r w:rsidR="008C55C0">
        <w:rPr>
          <w:rFonts w:ascii="Times New Roman" w:hAnsi="Times New Roman"/>
          <w:sz w:val="24"/>
          <w:szCs w:val="24"/>
        </w:rPr>
        <w:t xml:space="preserve">Kakas akan menghasilkan hasil verifikasi formal dan pengujian pada perangkat lunak. </w:t>
      </w:r>
      <w:r w:rsidR="0079109B">
        <w:rPr>
          <w:rFonts w:ascii="Times New Roman" w:hAnsi="Times New Roman"/>
          <w:sz w:val="24"/>
          <w:szCs w:val="24"/>
        </w:rPr>
        <w:t xml:space="preserve">Dilakukan </w:t>
      </w:r>
      <w:r w:rsidR="00E56918">
        <w:rPr>
          <w:rFonts w:ascii="Times New Roman" w:hAnsi="Times New Roman"/>
          <w:sz w:val="24"/>
          <w:szCs w:val="24"/>
        </w:rPr>
        <w:t xml:space="preserve">analisis </w:t>
      </w:r>
      <w:r w:rsidR="008445FC">
        <w:rPr>
          <w:rFonts w:ascii="Times New Roman" w:hAnsi="Times New Roman"/>
          <w:sz w:val="24"/>
          <w:szCs w:val="24"/>
        </w:rPr>
        <w:t xml:space="preserve">terhadap hasil </w:t>
      </w:r>
      <w:r w:rsidR="00212559">
        <w:rPr>
          <w:rFonts w:ascii="Times New Roman" w:hAnsi="Times New Roman"/>
          <w:sz w:val="24"/>
          <w:szCs w:val="24"/>
        </w:rPr>
        <w:t>verifikasi formal dan pengujian yang dilakukan</w:t>
      </w:r>
      <w:r w:rsidR="00211E7C">
        <w:rPr>
          <w:rFonts w:ascii="Times New Roman" w:hAnsi="Times New Roman"/>
          <w:sz w:val="24"/>
          <w:szCs w:val="24"/>
        </w:rPr>
        <w:t xml:space="preserve"> untuk </w:t>
      </w:r>
      <w:r w:rsidR="00301EC6">
        <w:rPr>
          <w:rFonts w:ascii="Times New Roman" w:hAnsi="Times New Roman"/>
          <w:sz w:val="24"/>
          <w:szCs w:val="24"/>
        </w:rPr>
        <w:t xml:space="preserve">mengukur </w:t>
      </w:r>
      <w:r w:rsidR="003E6A59">
        <w:rPr>
          <w:rFonts w:ascii="Times New Roman" w:hAnsi="Times New Roman"/>
          <w:sz w:val="24"/>
          <w:szCs w:val="24"/>
        </w:rPr>
        <w:t>kinerja kakas</w:t>
      </w:r>
      <w:r w:rsidR="00087B01">
        <w:rPr>
          <w:rFonts w:ascii="Times New Roman" w:hAnsi="Times New Roman"/>
          <w:sz w:val="24"/>
          <w:szCs w:val="24"/>
        </w:rPr>
        <w:t>.</w:t>
      </w:r>
      <w:r w:rsidR="008C457B">
        <w:rPr>
          <w:rFonts w:ascii="Times New Roman" w:hAnsi="Times New Roman"/>
          <w:sz w:val="24"/>
          <w:szCs w:val="24"/>
        </w:rPr>
        <w:t xml:space="preserve"> </w:t>
      </w:r>
      <w:r w:rsidR="009E7519" w:rsidRPr="00711549">
        <w:rPr>
          <w:rFonts w:ascii="Times New Roman" w:hAnsi="Times New Roman"/>
          <w:sz w:val="24"/>
          <w:szCs w:val="24"/>
        </w:rPr>
        <w:t>Rincian aktivitas yang dilakukan pada tahap eksperimen ditunjukkan pada</w:t>
      </w:r>
      <w:r w:rsidR="00711549" w:rsidRPr="00711549">
        <w:rPr>
          <w:rFonts w:ascii="Times New Roman" w:hAnsi="Times New Roman"/>
          <w:color w:val="FF0000"/>
          <w:sz w:val="24"/>
          <w:szCs w:val="24"/>
        </w:rPr>
        <w:t xml:space="preserve"> </w:t>
      </w:r>
      <w:r w:rsidR="00711549" w:rsidRPr="00711549">
        <w:rPr>
          <w:rFonts w:ascii="Times New Roman" w:hAnsi="Times New Roman"/>
          <w:color w:val="FF0000"/>
          <w:sz w:val="24"/>
          <w:szCs w:val="24"/>
        </w:rPr>
        <w:lastRenderedPageBreak/>
        <w:fldChar w:fldCharType="begin"/>
      </w:r>
      <w:r w:rsidR="00711549" w:rsidRPr="00711549">
        <w:rPr>
          <w:rFonts w:ascii="Times New Roman" w:hAnsi="Times New Roman"/>
          <w:color w:val="FF0000"/>
          <w:sz w:val="24"/>
          <w:szCs w:val="24"/>
        </w:rPr>
        <w:instrText xml:space="preserve"> REF _Ref494949843 \h </w:instrText>
      </w:r>
      <w:r w:rsidR="00711549">
        <w:rPr>
          <w:rFonts w:ascii="Times New Roman" w:hAnsi="Times New Roman"/>
          <w:color w:val="FF0000"/>
          <w:sz w:val="24"/>
          <w:szCs w:val="24"/>
        </w:rPr>
        <w:instrText xml:space="preserve"> \* MERGEFORMAT </w:instrText>
      </w:r>
      <w:r w:rsidR="00711549" w:rsidRPr="00711549">
        <w:rPr>
          <w:rFonts w:ascii="Times New Roman" w:hAnsi="Times New Roman"/>
          <w:color w:val="FF0000"/>
          <w:sz w:val="24"/>
          <w:szCs w:val="24"/>
        </w:rPr>
      </w:r>
      <w:r w:rsidR="00711549" w:rsidRPr="00711549">
        <w:rPr>
          <w:rFonts w:ascii="Times New Roman" w:hAnsi="Times New Roman"/>
          <w:color w:val="FF0000"/>
          <w:sz w:val="24"/>
          <w:szCs w:val="24"/>
        </w:rPr>
        <w:fldChar w:fldCharType="separate"/>
      </w:r>
      <w:r w:rsidR="005E163C" w:rsidRPr="005E163C">
        <w:rPr>
          <w:rFonts w:ascii="Times New Roman" w:hAnsi="Times New Roman"/>
          <w:sz w:val="24"/>
        </w:rPr>
        <w:t xml:space="preserve">Gambar- </w:t>
      </w:r>
      <w:r w:rsidR="005E163C" w:rsidRPr="005E163C">
        <w:rPr>
          <w:rFonts w:ascii="Times New Roman" w:hAnsi="Times New Roman"/>
          <w:noProof/>
          <w:sz w:val="24"/>
        </w:rPr>
        <w:t>I</w:t>
      </w:r>
      <w:r w:rsidR="005E163C" w:rsidRPr="005E163C">
        <w:rPr>
          <w:rFonts w:ascii="Times New Roman" w:hAnsi="Times New Roman"/>
          <w:sz w:val="24"/>
        </w:rPr>
        <w:t>.</w:t>
      </w:r>
      <w:r w:rsidR="005E163C" w:rsidRPr="005E163C">
        <w:rPr>
          <w:rFonts w:ascii="Times New Roman" w:hAnsi="Times New Roman"/>
          <w:noProof/>
          <w:sz w:val="24"/>
        </w:rPr>
        <w:t>3</w:t>
      </w:r>
      <w:r w:rsidR="00711549" w:rsidRPr="00711549">
        <w:rPr>
          <w:rFonts w:ascii="Times New Roman" w:hAnsi="Times New Roman"/>
          <w:color w:val="FF0000"/>
          <w:sz w:val="24"/>
          <w:szCs w:val="24"/>
        </w:rPr>
        <w:fldChar w:fldCharType="end"/>
      </w:r>
      <w:r w:rsidR="00960FE6">
        <w:rPr>
          <w:rFonts w:ascii="Times New Roman" w:hAnsi="Times New Roman"/>
          <w:sz w:val="24"/>
          <w:szCs w:val="24"/>
        </w:rPr>
        <w:t xml:space="preserve">. Adapun </w:t>
      </w:r>
      <w:r w:rsidR="00960FE6" w:rsidRPr="00960FE6">
        <w:rPr>
          <w:rFonts w:ascii="Times New Roman" w:hAnsi="Times New Roman"/>
          <w:i/>
          <w:sz w:val="24"/>
          <w:szCs w:val="24"/>
        </w:rPr>
        <w:t>workflow</w:t>
      </w:r>
      <w:r w:rsidR="00960FE6">
        <w:rPr>
          <w:rFonts w:ascii="Times New Roman" w:hAnsi="Times New Roman"/>
          <w:sz w:val="24"/>
          <w:szCs w:val="24"/>
        </w:rPr>
        <w:t xml:space="preserve"> dari </w:t>
      </w:r>
      <w:r w:rsidR="00A034B0">
        <w:rPr>
          <w:rFonts w:ascii="Times New Roman" w:hAnsi="Times New Roman"/>
          <w:sz w:val="24"/>
          <w:szCs w:val="24"/>
        </w:rPr>
        <w:t xml:space="preserve">verifikasi formal dan pengujian </w:t>
      </w:r>
      <w:r w:rsidR="00DE5C5C">
        <w:rPr>
          <w:rFonts w:ascii="Times New Roman" w:hAnsi="Times New Roman"/>
          <w:sz w:val="24"/>
          <w:szCs w:val="24"/>
        </w:rPr>
        <w:t xml:space="preserve">ditunjukkan pada </w:t>
      </w:r>
      <w:r w:rsidR="00450082">
        <w:rPr>
          <w:rFonts w:ascii="Times New Roman" w:hAnsi="Times New Roman"/>
          <w:sz w:val="24"/>
          <w:szCs w:val="24"/>
        </w:rPr>
        <w:t>Lampiran 1</w:t>
      </w:r>
      <w:r w:rsidR="00AB6847">
        <w:rPr>
          <w:rFonts w:ascii="Times New Roman" w:hAnsi="Times New Roman"/>
          <w:sz w:val="24"/>
          <w:szCs w:val="24"/>
        </w:rPr>
        <w:t>.</w:t>
      </w:r>
    </w:p>
    <w:p w14:paraId="296D3C82" w14:textId="3085517B" w:rsidR="00960FE6" w:rsidRDefault="00960FE6" w:rsidP="00AB6847">
      <w:pPr>
        <w:pStyle w:val="ListParagraph"/>
        <w:spacing w:before="0"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0593AD5C" wp14:editId="26138083">
            <wp:extent cx="3099140" cy="3285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7">
                      <a:extLst>
                        <a:ext uri="{28A0092B-C50C-407E-A947-70E740481C1C}">
                          <a14:useLocalDpi xmlns:a14="http://schemas.microsoft.com/office/drawing/2010/main" val="0"/>
                        </a:ext>
                      </a:extLst>
                    </a:blip>
                    <a:stretch>
                      <a:fillRect/>
                    </a:stretch>
                  </pic:blipFill>
                  <pic:spPr>
                    <a:xfrm>
                      <a:off x="0" y="0"/>
                      <a:ext cx="3107949" cy="3295080"/>
                    </a:xfrm>
                    <a:prstGeom prst="rect">
                      <a:avLst/>
                    </a:prstGeom>
                  </pic:spPr>
                </pic:pic>
              </a:graphicData>
            </a:graphic>
          </wp:inline>
        </w:drawing>
      </w:r>
    </w:p>
    <w:p w14:paraId="1FF49F7B" w14:textId="31D58EF8" w:rsidR="009B63B0" w:rsidRPr="009B63B0" w:rsidRDefault="009B63B0" w:rsidP="009B63B0">
      <w:pPr>
        <w:pStyle w:val="Caption"/>
        <w:rPr>
          <w:sz w:val="24"/>
        </w:rPr>
      </w:pPr>
      <w:bookmarkStart w:id="99" w:name="_Ref494949843"/>
      <w:bookmarkStart w:id="100" w:name="_Toc494952784"/>
      <w:r w:rsidRPr="006E7C21">
        <w:rPr>
          <w:sz w:val="24"/>
        </w:rPr>
        <w:t xml:space="preserve">Gambar- </w:t>
      </w:r>
      <w:r w:rsidRPr="006E7C21">
        <w:rPr>
          <w:sz w:val="24"/>
        </w:rPr>
        <w:fldChar w:fldCharType="begin"/>
      </w:r>
      <w:r w:rsidRPr="006E7C21">
        <w:rPr>
          <w:sz w:val="24"/>
        </w:rPr>
        <w:instrText xml:space="preserve"> STYLEREF 1 \s </w:instrText>
      </w:r>
      <w:r w:rsidRPr="006E7C21">
        <w:rPr>
          <w:sz w:val="24"/>
        </w:rPr>
        <w:fldChar w:fldCharType="separate"/>
      </w:r>
      <w:r w:rsidR="005E163C">
        <w:rPr>
          <w:noProof/>
          <w:sz w:val="24"/>
        </w:rPr>
        <w:t>I</w:t>
      </w:r>
      <w:r w:rsidRPr="006E7C21">
        <w:rPr>
          <w:sz w:val="24"/>
        </w:rPr>
        <w:fldChar w:fldCharType="end"/>
      </w:r>
      <w:r w:rsidRPr="006E7C21">
        <w:rPr>
          <w:sz w:val="24"/>
        </w:rPr>
        <w:t>.</w:t>
      </w:r>
      <w:r w:rsidRPr="006E7C21">
        <w:rPr>
          <w:sz w:val="24"/>
        </w:rPr>
        <w:fldChar w:fldCharType="begin"/>
      </w:r>
      <w:r w:rsidRPr="006E7C21">
        <w:rPr>
          <w:sz w:val="24"/>
        </w:rPr>
        <w:instrText xml:space="preserve"> SEQ Gambar- \* ARABIC \s 1 </w:instrText>
      </w:r>
      <w:r w:rsidRPr="006E7C21">
        <w:rPr>
          <w:sz w:val="24"/>
        </w:rPr>
        <w:fldChar w:fldCharType="separate"/>
      </w:r>
      <w:r w:rsidR="005E163C">
        <w:rPr>
          <w:noProof/>
          <w:sz w:val="24"/>
        </w:rPr>
        <w:t>3</w:t>
      </w:r>
      <w:r w:rsidRPr="006E7C21">
        <w:rPr>
          <w:sz w:val="24"/>
        </w:rPr>
        <w:fldChar w:fldCharType="end"/>
      </w:r>
      <w:bookmarkEnd w:id="99"/>
      <w:r>
        <w:rPr>
          <w:sz w:val="24"/>
        </w:rPr>
        <w:t xml:space="preserve"> </w:t>
      </w:r>
      <w:r w:rsidR="00FC2C3A">
        <w:rPr>
          <w:sz w:val="24"/>
        </w:rPr>
        <w:t>Aktivitas pada Tahap Eksperimen</w:t>
      </w:r>
      <w:bookmarkEnd w:id="100"/>
    </w:p>
    <w:p w14:paraId="3CF9D7DA" w14:textId="2E8E89C6" w:rsidR="007E12E6" w:rsidRPr="00506B28" w:rsidRDefault="007E12E6" w:rsidP="007E12E6">
      <w:pPr>
        <w:pStyle w:val="ListParagraph"/>
        <w:numPr>
          <w:ilvl w:val="0"/>
          <w:numId w:val="63"/>
        </w:numPr>
        <w:spacing w:line="360" w:lineRule="auto"/>
        <w:jc w:val="both"/>
        <w:rPr>
          <w:rFonts w:ascii="Times New Roman" w:hAnsi="Times New Roman"/>
          <w:sz w:val="24"/>
        </w:rPr>
      </w:pPr>
      <w:r w:rsidRPr="00506B28">
        <w:rPr>
          <w:rFonts w:ascii="Times New Roman" w:hAnsi="Times New Roman"/>
          <w:sz w:val="24"/>
          <w:szCs w:val="24"/>
        </w:rPr>
        <w:t>Penarikan Kesimpulan</w:t>
      </w:r>
    </w:p>
    <w:p w14:paraId="00B02BE0" w14:textId="6212D299" w:rsidR="007E12E6" w:rsidRPr="00EE4484" w:rsidRDefault="007E12E6" w:rsidP="00EE4484">
      <w:pPr>
        <w:pStyle w:val="ListParagraph"/>
        <w:spacing w:line="360" w:lineRule="auto"/>
        <w:jc w:val="both"/>
        <w:rPr>
          <w:rFonts w:ascii="Times New Roman" w:hAnsi="Times New Roman"/>
          <w:sz w:val="24"/>
          <w:szCs w:val="24"/>
        </w:rPr>
      </w:pPr>
      <w:r w:rsidRPr="00506B28">
        <w:rPr>
          <w:rFonts w:ascii="Times New Roman" w:hAnsi="Times New Roman"/>
          <w:sz w:val="24"/>
          <w:szCs w:val="24"/>
        </w:rPr>
        <w:t xml:space="preserve">Pada tahap ini akan dilakukan evaluasi </w:t>
      </w:r>
      <w:r w:rsidR="006449E5">
        <w:rPr>
          <w:rFonts w:ascii="Times New Roman" w:hAnsi="Times New Roman"/>
          <w:sz w:val="24"/>
          <w:szCs w:val="24"/>
        </w:rPr>
        <w:t>kinerja</w:t>
      </w:r>
      <w:r w:rsidRPr="00506B28">
        <w:rPr>
          <w:rFonts w:ascii="Times New Roman" w:hAnsi="Times New Roman"/>
          <w:sz w:val="24"/>
          <w:szCs w:val="24"/>
        </w:rPr>
        <w:t xml:space="preserve"> dari </w:t>
      </w:r>
      <w:r w:rsidR="000A39E7">
        <w:rPr>
          <w:rFonts w:ascii="Times New Roman" w:hAnsi="Times New Roman"/>
          <w:sz w:val="24"/>
          <w:szCs w:val="24"/>
        </w:rPr>
        <w:t>kakas yang dihasilkan pada penelitian</w:t>
      </w:r>
      <w:r w:rsidRPr="00506B28">
        <w:rPr>
          <w:rFonts w:ascii="Times New Roman" w:hAnsi="Times New Roman"/>
          <w:sz w:val="24"/>
          <w:szCs w:val="24"/>
        </w:rPr>
        <w:t xml:space="preserve">, kemudian ditarik kesimpulan terkait apakah pendekatan yang diusulkan pada penelitian ini </w:t>
      </w:r>
      <w:r w:rsidRPr="00506B28">
        <w:rPr>
          <w:rFonts w:ascii="Times New Roman" w:hAnsi="Times New Roman"/>
          <w:sz w:val="24"/>
        </w:rPr>
        <w:t xml:space="preserve">mampu memberikan hasil evaluasi </w:t>
      </w:r>
      <w:r w:rsidRPr="00506B28">
        <w:rPr>
          <w:rFonts w:ascii="Times New Roman" w:hAnsi="Times New Roman"/>
          <w:i/>
          <w:sz w:val="24"/>
        </w:rPr>
        <w:t>correctness</w:t>
      </w:r>
      <w:r w:rsidRPr="00506B28">
        <w:rPr>
          <w:rFonts w:ascii="Times New Roman" w:hAnsi="Times New Roman"/>
          <w:sz w:val="24"/>
        </w:rPr>
        <w:t xml:space="preserve"> implementasi perangkat terhadap spesifikasinya</w:t>
      </w:r>
      <w:r w:rsidR="00887209">
        <w:rPr>
          <w:rFonts w:ascii="Times New Roman" w:hAnsi="Times New Roman"/>
          <w:sz w:val="24"/>
        </w:rPr>
        <w:t>.</w:t>
      </w:r>
      <w:r w:rsidR="005D1DC5">
        <w:rPr>
          <w:rFonts w:ascii="Times New Roman" w:hAnsi="Times New Roman"/>
          <w:sz w:val="24"/>
        </w:rPr>
        <w:t xml:space="preserve"> </w:t>
      </w:r>
    </w:p>
    <w:p w14:paraId="264C0E26" w14:textId="60A1417A" w:rsidR="002730E4" w:rsidRPr="00506B28" w:rsidRDefault="0034556A" w:rsidP="002C694D">
      <w:pPr>
        <w:pStyle w:val="Heading2"/>
      </w:pPr>
      <w:bookmarkStart w:id="101" w:name="_Toc494952750"/>
      <w:r w:rsidRPr="00506B28">
        <w:t>Asumsi</w:t>
      </w:r>
      <w:bookmarkEnd w:id="101"/>
    </w:p>
    <w:p w14:paraId="35AD9E53" w14:textId="0463B62D" w:rsidR="002730E4" w:rsidRPr="00506B28" w:rsidRDefault="00404ADB" w:rsidP="00825F9F">
      <w:pPr>
        <w:spacing w:before="0" w:after="160" w:line="360" w:lineRule="auto"/>
        <w:jc w:val="both"/>
        <w:rPr>
          <w:rFonts w:ascii="Times New Roman" w:hAnsi="Times New Roman"/>
          <w:sz w:val="24"/>
        </w:rPr>
      </w:pPr>
      <w:r w:rsidRPr="00506B28">
        <w:rPr>
          <w:rFonts w:ascii="Times New Roman" w:hAnsi="Times New Roman"/>
          <w:sz w:val="24"/>
        </w:rPr>
        <w:t>Asumsi pada penelitian ini adalah</w:t>
      </w:r>
      <w:ins w:id="102" w:author="Jessie Andika Setiady" w:date="2017-09-10T17:29:00Z">
        <w:r w:rsidR="00F1753F" w:rsidRPr="00506B28">
          <w:rPr>
            <w:rFonts w:ascii="Times New Roman" w:hAnsi="Times New Roman"/>
            <w:sz w:val="24"/>
          </w:rPr>
          <w:t xml:space="preserve"> spesifikasi</w:t>
        </w:r>
      </w:ins>
      <w:r w:rsidR="00A651FB">
        <w:rPr>
          <w:rFonts w:ascii="Times New Roman" w:hAnsi="Times New Roman"/>
          <w:sz w:val="24"/>
        </w:rPr>
        <w:t xml:space="preserve"> </w:t>
      </w:r>
      <w:r w:rsidR="00E23E41">
        <w:rPr>
          <w:rFonts w:ascii="Times New Roman" w:hAnsi="Times New Roman"/>
          <w:sz w:val="24"/>
        </w:rPr>
        <w:t>perangkat lunak</w:t>
      </w:r>
      <w:r w:rsidR="007D66E7">
        <w:rPr>
          <w:rFonts w:ascii="Times New Roman" w:hAnsi="Times New Roman"/>
          <w:sz w:val="24"/>
        </w:rPr>
        <w:t xml:space="preserve"> yang dijadikan input</w:t>
      </w:r>
      <w:r w:rsidR="00BD476A">
        <w:rPr>
          <w:rFonts w:ascii="Times New Roman" w:hAnsi="Times New Roman"/>
          <w:sz w:val="24"/>
        </w:rPr>
        <w:t xml:space="preserve"> untuk </w:t>
      </w:r>
      <w:r w:rsidR="0020583F">
        <w:rPr>
          <w:rFonts w:ascii="Times New Roman" w:hAnsi="Times New Roman"/>
          <w:sz w:val="24"/>
        </w:rPr>
        <w:t>penelitian telah</w:t>
      </w:r>
      <w:r w:rsidR="00D47BC9">
        <w:rPr>
          <w:rFonts w:ascii="Times New Roman" w:hAnsi="Times New Roman"/>
          <w:sz w:val="24"/>
        </w:rPr>
        <w:t xml:space="preserve"> </w:t>
      </w:r>
      <w:r w:rsidR="004A4443">
        <w:rPr>
          <w:rFonts w:ascii="Times New Roman" w:hAnsi="Times New Roman"/>
          <w:sz w:val="24"/>
        </w:rPr>
        <w:t>mencakup kebutuhan</w:t>
      </w:r>
      <w:r w:rsidR="001274B7">
        <w:rPr>
          <w:rFonts w:ascii="Times New Roman" w:hAnsi="Times New Roman"/>
          <w:sz w:val="24"/>
        </w:rPr>
        <w:t xml:space="preserve"> pembangkitan</w:t>
      </w:r>
      <w:r w:rsidR="004A4443">
        <w:rPr>
          <w:rFonts w:ascii="Times New Roman" w:hAnsi="Times New Roman"/>
          <w:sz w:val="24"/>
        </w:rPr>
        <w:t xml:space="preserve"> </w:t>
      </w:r>
      <w:r w:rsidR="00EF4870">
        <w:rPr>
          <w:rFonts w:ascii="Times New Roman" w:hAnsi="Times New Roman"/>
          <w:sz w:val="24"/>
        </w:rPr>
        <w:t xml:space="preserve">skenario pengujian dan spesifikasi formal. </w:t>
      </w:r>
      <w:del w:id="103" w:author="Jessie Andika Setiady" w:date="2017-09-10T17:31:00Z">
        <w:r w:rsidRPr="00506B28" w:rsidDel="00CC04D0">
          <w:rPr>
            <w:rFonts w:ascii="Times New Roman" w:hAnsi="Times New Roman"/>
            <w:sz w:val="24"/>
          </w:rPr>
          <w:delText>s</w:delText>
        </w:r>
        <w:r w:rsidR="001616F0" w:rsidRPr="00506B28" w:rsidDel="00CC04D0">
          <w:rPr>
            <w:rFonts w:ascii="Times New Roman" w:hAnsi="Times New Roman"/>
            <w:sz w:val="24"/>
          </w:rPr>
          <w:delText xml:space="preserve">etiap fungsi / kelas menerapkan prinsip desain </w:delText>
        </w:r>
        <w:r w:rsidR="001616F0" w:rsidRPr="00506B28" w:rsidDel="00CC04D0">
          <w:rPr>
            <w:rFonts w:ascii="Times New Roman" w:hAnsi="Times New Roman"/>
            <w:i/>
            <w:sz w:val="24"/>
          </w:rPr>
          <w:delText>Single Responsibility</w:delText>
        </w:r>
        <w:r w:rsidRPr="00506B28" w:rsidDel="00CC04D0">
          <w:rPr>
            <w:rFonts w:ascii="Times New Roman" w:hAnsi="Times New Roman"/>
            <w:sz w:val="24"/>
          </w:rPr>
          <w:delText xml:space="preserve">, dan </w:delText>
        </w:r>
        <w:r w:rsidR="005B2DF3" w:rsidRPr="00506B28" w:rsidDel="00CC04D0">
          <w:rPr>
            <w:rFonts w:ascii="Times New Roman" w:hAnsi="Times New Roman"/>
            <w:sz w:val="24"/>
          </w:rPr>
          <w:delText xml:space="preserve">program </w:delText>
        </w:r>
        <w:r w:rsidR="001616F0" w:rsidRPr="00506B28" w:rsidDel="00CC04D0">
          <w:rPr>
            <w:rFonts w:ascii="Times New Roman" w:hAnsi="Times New Roman"/>
            <w:sz w:val="24"/>
          </w:rPr>
          <w:delText xml:space="preserve">sudah memisahkan </w:delText>
        </w:r>
        <w:r w:rsidR="001616F0" w:rsidRPr="00506B28" w:rsidDel="00CC04D0">
          <w:rPr>
            <w:rFonts w:ascii="Times New Roman" w:hAnsi="Times New Roman"/>
            <w:i/>
            <w:sz w:val="24"/>
          </w:rPr>
          <w:delText>Data Object</w:delText>
        </w:r>
        <w:r w:rsidR="001616F0" w:rsidRPr="00506B28" w:rsidDel="00CC04D0">
          <w:rPr>
            <w:rFonts w:ascii="Times New Roman" w:hAnsi="Times New Roman"/>
            <w:sz w:val="24"/>
          </w:rPr>
          <w:delText xml:space="preserve">, </w:delText>
        </w:r>
        <w:r w:rsidR="001616F0" w:rsidRPr="00506B28" w:rsidDel="00CC04D0">
          <w:rPr>
            <w:rFonts w:ascii="Times New Roman" w:hAnsi="Times New Roman"/>
            <w:i/>
            <w:sz w:val="24"/>
          </w:rPr>
          <w:delText>Business Logic</w:delText>
        </w:r>
        <w:r w:rsidR="001616F0" w:rsidRPr="00506B28" w:rsidDel="00CC04D0">
          <w:rPr>
            <w:rFonts w:ascii="Times New Roman" w:hAnsi="Times New Roman"/>
            <w:sz w:val="24"/>
          </w:rPr>
          <w:delText xml:space="preserve">, dan </w:delText>
        </w:r>
        <w:r w:rsidR="001616F0" w:rsidRPr="00506B28" w:rsidDel="00CC04D0">
          <w:rPr>
            <w:rFonts w:ascii="Times New Roman" w:hAnsi="Times New Roman"/>
            <w:i/>
            <w:sz w:val="24"/>
          </w:rPr>
          <w:delText>Presentation</w:delText>
        </w:r>
        <w:r w:rsidR="00592DAB" w:rsidRPr="00506B28" w:rsidDel="00CC04D0">
          <w:rPr>
            <w:rFonts w:ascii="Times New Roman" w:hAnsi="Times New Roman"/>
            <w:sz w:val="24"/>
          </w:rPr>
          <w:delText xml:space="preserve">. </w:delText>
        </w:r>
        <w:r w:rsidR="005E529C" w:rsidRPr="00506B28" w:rsidDel="00CC04D0">
          <w:rPr>
            <w:rFonts w:ascii="Times New Roman" w:hAnsi="Times New Roman"/>
            <w:sz w:val="24"/>
          </w:rPr>
          <w:delText xml:space="preserve">Kode yang melingkupi </w:delText>
        </w:r>
        <w:r w:rsidR="005E529C" w:rsidRPr="00506B28" w:rsidDel="00CC04D0">
          <w:rPr>
            <w:rFonts w:ascii="Times New Roman" w:hAnsi="Times New Roman"/>
            <w:i/>
            <w:sz w:val="24"/>
          </w:rPr>
          <w:delText>business logic</w:delText>
        </w:r>
        <w:r w:rsidR="005E529C" w:rsidRPr="00506B28" w:rsidDel="00CC04D0">
          <w:rPr>
            <w:rFonts w:ascii="Times New Roman" w:hAnsi="Times New Roman"/>
            <w:sz w:val="24"/>
          </w:rPr>
          <w:delText xml:space="preserve"> adalah kode yang </w:delText>
        </w:r>
        <w:r w:rsidR="00E932A1" w:rsidRPr="00506B28" w:rsidDel="00CC04D0">
          <w:rPr>
            <w:rFonts w:ascii="Times New Roman" w:hAnsi="Times New Roman"/>
            <w:sz w:val="24"/>
          </w:rPr>
          <w:delText xml:space="preserve">dijadikan input pada verifikasi dan pengujian. </w:delText>
        </w:r>
      </w:del>
    </w:p>
    <w:p w14:paraId="4EC7931B" w14:textId="591EF6B4" w:rsidR="002730E4" w:rsidRPr="00506B28" w:rsidRDefault="0034556A" w:rsidP="002730E4">
      <w:pPr>
        <w:pStyle w:val="Heading2"/>
      </w:pPr>
      <w:bookmarkStart w:id="104" w:name="_Toc494952751"/>
      <w:r w:rsidRPr="00506B28">
        <w:t>Hipotesis</w:t>
      </w:r>
      <w:bookmarkEnd w:id="104"/>
    </w:p>
    <w:p w14:paraId="79AF9B31" w14:textId="0F3E811F" w:rsidR="00D2212A" w:rsidRPr="00506B28" w:rsidDel="000F70EB" w:rsidRDefault="00C53EA7" w:rsidP="00112232">
      <w:pPr>
        <w:pStyle w:val="ListParagraph"/>
        <w:ind w:left="0"/>
        <w:jc w:val="both"/>
        <w:rPr>
          <w:del w:id="105" w:author="Jessie Andika Setiady" w:date="2017-04-18T13:06:00Z"/>
          <w:rFonts w:ascii="Times New Roman" w:hAnsi="Times New Roman"/>
          <w:sz w:val="24"/>
        </w:rPr>
      </w:pPr>
      <w:r>
        <w:rPr>
          <w:rFonts w:ascii="Times New Roman" w:hAnsi="Times New Roman"/>
          <w:sz w:val="24"/>
        </w:rPr>
        <w:lastRenderedPageBreak/>
        <w:t>Gabungan</w:t>
      </w:r>
      <w:r w:rsidR="001616F0" w:rsidRPr="00506B28">
        <w:rPr>
          <w:rFonts w:ascii="Times New Roman" w:hAnsi="Times New Roman"/>
          <w:sz w:val="24"/>
        </w:rPr>
        <w:t xml:space="preserve"> dari verifikasi formal </w:t>
      </w:r>
      <w:ins w:id="106" w:author="Jessie Andika Setiady" w:date="2017-09-10T17:47:00Z">
        <w:r w:rsidR="00464BDA" w:rsidRPr="00506B28">
          <w:rPr>
            <w:rFonts w:ascii="Times New Roman" w:hAnsi="Times New Roman"/>
            <w:sz w:val="24"/>
          </w:rPr>
          <w:t xml:space="preserve">pada </w:t>
        </w:r>
      </w:ins>
      <w:r w:rsidR="00D9171E" w:rsidRPr="00D9171E">
        <w:rPr>
          <w:rFonts w:ascii="Times New Roman" w:hAnsi="Times New Roman"/>
          <w:i/>
          <w:sz w:val="24"/>
        </w:rPr>
        <w:t>source code</w:t>
      </w:r>
      <w:ins w:id="107" w:author="Jessie Andika Setiady" w:date="2017-09-10T17:47:00Z">
        <w:r w:rsidR="00464BDA" w:rsidRPr="00506B28">
          <w:rPr>
            <w:rFonts w:ascii="Times New Roman" w:hAnsi="Times New Roman"/>
            <w:sz w:val="24"/>
          </w:rPr>
          <w:t xml:space="preserve"> </w:t>
        </w:r>
      </w:ins>
      <w:r w:rsidR="001616F0" w:rsidRPr="00506B28">
        <w:rPr>
          <w:rFonts w:ascii="Times New Roman" w:hAnsi="Times New Roman"/>
          <w:sz w:val="24"/>
        </w:rPr>
        <w:t xml:space="preserve">dan pengujian </w:t>
      </w:r>
      <w:r w:rsidR="00D9171E">
        <w:rPr>
          <w:rFonts w:ascii="Times New Roman" w:hAnsi="Times New Roman"/>
          <w:i/>
          <w:sz w:val="24"/>
        </w:rPr>
        <w:t>B</w:t>
      </w:r>
      <w:ins w:id="108" w:author="Jessie Andika Setiady" w:date="2017-09-10T17:47:00Z">
        <w:r w:rsidR="00464BDA" w:rsidRPr="00506B28">
          <w:rPr>
            <w:rFonts w:ascii="Times New Roman" w:hAnsi="Times New Roman"/>
            <w:i/>
            <w:sz w:val="24"/>
            <w:rPrChange w:id="109" w:author="Jessie Andika Setiady" w:date="2017-09-10T17:48:00Z">
              <w:rPr>
                <w:rFonts w:ascii="Times New Roman" w:hAnsi="Times New Roman"/>
                <w:sz w:val="24"/>
              </w:rPr>
            </w:rPrChange>
          </w:rPr>
          <w:t>ehavior-driven</w:t>
        </w:r>
        <w:r w:rsidR="00464BDA" w:rsidRPr="00506B28">
          <w:rPr>
            <w:rFonts w:ascii="Times New Roman" w:hAnsi="Times New Roman"/>
            <w:sz w:val="24"/>
          </w:rPr>
          <w:t xml:space="preserve"> </w:t>
        </w:r>
      </w:ins>
      <w:r w:rsidR="00D9171E" w:rsidRPr="00D9171E">
        <w:rPr>
          <w:rFonts w:ascii="Times New Roman" w:hAnsi="Times New Roman"/>
          <w:i/>
          <w:sz w:val="24"/>
        </w:rPr>
        <w:t>Development</w:t>
      </w:r>
      <w:r w:rsidR="00D9171E">
        <w:rPr>
          <w:rFonts w:ascii="Times New Roman" w:hAnsi="Times New Roman"/>
          <w:sz w:val="24"/>
        </w:rPr>
        <w:t xml:space="preserve"> </w:t>
      </w:r>
      <w:del w:id="110" w:author="Jessie Andika Setiady" w:date="2017-09-10T17:47:00Z">
        <w:r w:rsidR="001616F0" w:rsidRPr="00506B28" w:rsidDel="00464BDA">
          <w:rPr>
            <w:rFonts w:ascii="Times New Roman" w:hAnsi="Times New Roman"/>
            <w:sz w:val="24"/>
          </w:rPr>
          <w:delText xml:space="preserve">pada </w:delText>
        </w:r>
        <w:r w:rsidR="001616F0" w:rsidRPr="00506B28" w:rsidDel="0002612F">
          <w:rPr>
            <w:rFonts w:ascii="Times New Roman" w:hAnsi="Times New Roman"/>
            <w:sz w:val="24"/>
            <w:rPrChange w:id="111" w:author="Jessie Andika Setiady" w:date="2017-09-10T17:47:00Z">
              <w:rPr>
                <w:rFonts w:ascii="Times New Roman" w:hAnsi="Times New Roman"/>
                <w:i/>
                <w:sz w:val="24"/>
              </w:rPr>
            </w:rPrChange>
          </w:rPr>
          <w:delText>source code</w:delText>
        </w:r>
        <w:r w:rsidR="001616F0" w:rsidRPr="00506B28" w:rsidDel="00464BDA">
          <w:rPr>
            <w:rFonts w:ascii="Times New Roman" w:hAnsi="Times New Roman"/>
            <w:sz w:val="24"/>
          </w:rPr>
          <w:delText xml:space="preserve"> </w:delText>
        </w:r>
      </w:del>
      <w:r w:rsidR="001616F0" w:rsidRPr="00506B28">
        <w:rPr>
          <w:rFonts w:ascii="Times New Roman" w:hAnsi="Times New Roman"/>
          <w:sz w:val="24"/>
        </w:rPr>
        <w:t xml:space="preserve">mampu </w:t>
      </w:r>
      <w:r w:rsidR="00BF5741">
        <w:rPr>
          <w:rFonts w:ascii="Times New Roman" w:hAnsi="Times New Roman"/>
          <w:sz w:val="24"/>
        </w:rPr>
        <w:t>memverifikasi dan memvalidasi</w:t>
      </w:r>
      <w:r w:rsidR="001616F0" w:rsidRPr="00506B28">
        <w:rPr>
          <w:rFonts w:ascii="Times New Roman" w:hAnsi="Times New Roman"/>
          <w:sz w:val="24"/>
        </w:rPr>
        <w:t xml:space="preserve"> </w:t>
      </w:r>
      <w:r w:rsidR="005356BC">
        <w:rPr>
          <w:rFonts w:ascii="Times New Roman" w:hAnsi="Times New Roman"/>
          <w:sz w:val="24"/>
        </w:rPr>
        <w:t xml:space="preserve">kesesuaian </w:t>
      </w:r>
      <w:r w:rsidR="001616F0" w:rsidRPr="00506B28">
        <w:rPr>
          <w:rFonts w:ascii="Times New Roman" w:hAnsi="Times New Roman"/>
          <w:sz w:val="24"/>
        </w:rPr>
        <w:t xml:space="preserve">implementasi </w:t>
      </w:r>
      <w:r w:rsidR="00D73A1E">
        <w:rPr>
          <w:rFonts w:ascii="Times New Roman" w:hAnsi="Times New Roman"/>
          <w:sz w:val="24"/>
        </w:rPr>
        <w:t>perangkat lunak</w:t>
      </w:r>
      <w:r w:rsidR="001616F0" w:rsidRPr="00506B28">
        <w:rPr>
          <w:rFonts w:ascii="Times New Roman" w:hAnsi="Times New Roman"/>
          <w:sz w:val="24"/>
        </w:rPr>
        <w:t xml:space="preserve"> terhadap spesifikasinya</w:t>
      </w:r>
      <w:r w:rsidR="00F16211">
        <w:rPr>
          <w:rFonts w:ascii="Times New Roman" w:hAnsi="Times New Roman"/>
          <w:sz w:val="24"/>
        </w:rPr>
        <w:t>.</w:t>
      </w:r>
    </w:p>
    <w:p w14:paraId="2592D9E9" w14:textId="77777777" w:rsidR="004904D1" w:rsidRPr="00506B28" w:rsidRDefault="004904D1">
      <w:pPr>
        <w:spacing w:line="360" w:lineRule="auto"/>
        <w:jc w:val="both"/>
        <w:rPr>
          <w:rFonts w:ascii="Times New Roman" w:hAnsi="Times New Roman"/>
          <w:sz w:val="24"/>
          <w:szCs w:val="24"/>
        </w:rPr>
        <w:pPrChange w:id="112" w:author="Jessie Andika Setiady" w:date="2017-04-18T14:09:00Z">
          <w:pPr/>
        </w:pPrChange>
      </w:pPr>
    </w:p>
    <w:p w14:paraId="0FF20DD0" w14:textId="6D46F0D9" w:rsidR="00FA363D" w:rsidRPr="00506B28" w:rsidDel="00DC23DE" w:rsidRDefault="0062669A" w:rsidP="00F838CA">
      <w:pPr>
        <w:pStyle w:val="ListParagraph"/>
        <w:numPr>
          <w:ilvl w:val="0"/>
          <w:numId w:val="9"/>
        </w:numPr>
        <w:spacing w:beforeLines="240" w:before="576" w:line="360" w:lineRule="auto"/>
        <w:ind w:left="0" w:firstLine="0"/>
        <w:jc w:val="both"/>
        <w:rPr>
          <w:del w:id="113" w:author="Jessie Andika Setiady" w:date="2017-04-18T13:54:00Z"/>
          <w:rFonts w:ascii="Times New Roman" w:hAnsi="Times New Roman"/>
          <w:b/>
          <w:sz w:val="24"/>
          <w:szCs w:val="24"/>
        </w:rPr>
      </w:pPr>
      <w:del w:id="114" w:author="Jessie Andika Setiady" w:date="2017-04-18T13:54:00Z">
        <w:r w:rsidRPr="00506B28" w:rsidDel="00DC23DE">
          <w:rPr>
            <w:rFonts w:ascii="Times New Roman" w:hAnsi="Times New Roman"/>
            <w:b/>
            <w:sz w:val="24"/>
            <w:szCs w:val="24"/>
          </w:rPr>
          <w:delText xml:space="preserve">Studi </w:delText>
        </w:r>
        <w:r w:rsidR="003A58E7" w:rsidRPr="00506B28" w:rsidDel="00DC23DE">
          <w:rPr>
            <w:rFonts w:ascii="Times New Roman" w:hAnsi="Times New Roman"/>
            <w:b/>
            <w:sz w:val="24"/>
            <w:szCs w:val="24"/>
          </w:rPr>
          <w:delText>literatur</w:delText>
        </w:r>
        <w:r w:rsidR="00085C04" w:rsidRPr="00506B28" w:rsidDel="00DC23DE">
          <w:rPr>
            <w:rFonts w:ascii="Times New Roman" w:hAnsi="Times New Roman"/>
            <w:b/>
            <w:sz w:val="24"/>
            <w:szCs w:val="24"/>
          </w:rPr>
          <w:delText xml:space="preserve"> </w:delText>
        </w:r>
        <w:bookmarkStart w:id="115" w:name="_Toc492932870"/>
        <w:bookmarkStart w:id="116" w:name="_Toc492932901"/>
        <w:bookmarkStart w:id="117" w:name="_Toc492932931"/>
        <w:bookmarkStart w:id="118" w:name="_Toc492932961"/>
        <w:bookmarkStart w:id="119" w:name="_Toc492933005"/>
        <w:bookmarkStart w:id="120" w:name="_Toc492933034"/>
        <w:bookmarkStart w:id="121" w:name="_Toc492980541"/>
        <w:bookmarkStart w:id="122" w:name="_Toc493146148"/>
        <w:bookmarkStart w:id="123" w:name="_Toc493246026"/>
        <w:bookmarkStart w:id="124" w:name="_Toc493503570"/>
        <w:bookmarkStart w:id="125" w:name="_Toc493504191"/>
        <w:bookmarkStart w:id="126" w:name="_Toc494804586"/>
        <w:bookmarkStart w:id="127" w:name="_Toc494942406"/>
        <w:bookmarkStart w:id="128" w:name="_Toc494952752"/>
        <w:bookmarkStart w:id="129" w:name="_Toc447169625"/>
        <w:bookmarkStart w:id="130" w:name="_Toc447170079"/>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del>
    </w:p>
    <w:p w14:paraId="471AA9AF" w14:textId="595F7AB5" w:rsidR="00F838CA" w:rsidRPr="00506B28" w:rsidRDefault="007452BE" w:rsidP="00F838CA">
      <w:pPr>
        <w:pStyle w:val="Heading2"/>
      </w:pPr>
      <w:bookmarkStart w:id="131" w:name="_Toc494952753"/>
      <w:r w:rsidRPr="00506B28">
        <w:t>Kontribusi Penelitian</w:t>
      </w:r>
      <w:bookmarkEnd w:id="129"/>
      <w:bookmarkEnd w:id="130"/>
      <w:bookmarkEnd w:id="131"/>
    </w:p>
    <w:p w14:paraId="431C4D94" w14:textId="19D3BD6C" w:rsidR="00D61325" w:rsidRDefault="007452BE" w:rsidP="00464C2A">
      <w:pPr>
        <w:spacing w:before="240" w:line="360" w:lineRule="auto"/>
        <w:jc w:val="both"/>
        <w:rPr>
          <w:rFonts w:ascii="Times New Roman" w:hAnsi="Times New Roman"/>
          <w:sz w:val="24"/>
          <w:szCs w:val="24"/>
        </w:rPr>
      </w:pPr>
      <w:r w:rsidRPr="00506B28">
        <w:rPr>
          <w:rFonts w:ascii="Times New Roman" w:hAnsi="Times New Roman"/>
          <w:sz w:val="24"/>
          <w:szCs w:val="24"/>
        </w:rPr>
        <w:t>Diharapkan penelitian</w:t>
      </w:r>
      <w:r w:rsidR="005E77A0" w:rsidRPr="00506B28">
        <w:rPr>
          <w:rFonts w:ascii="Times New Roman" w:hAnsi="Times New Roman"/>
          <w:sz w:val="24"/>
          <w:szCs w:val="24"/>
        </w:rPr>
        <w:t xml:space="preserve"> ini </w:t>
      </w:r>
      <w:r w:rsidRPr="00506B28">
        <w:rPr>
          <w:rFonts w:ascii="Times New Roman" w:hAnsi="Times New Roman"/>
          <w:sz w:val="24"/>
          <w:szCs w:val="24"/>
        </w:rPr>
        <w:t xml:space="preserve">dapat </w:t>
      </w:r>
      <w:r w:rsidR="00F54C24" w:rsidRPr="00506B28">
        <w:rPr>
          <w:rFonts w:ascii="Times New Roman" w:hAnsi="Times New Roman"/>
          <w:sz w:val="24"/>
          <w:szCs w:val="24"/>
        </w:rPr>
        <w:t>memberikan kontribusi antara lain,</w:t>
      </w:r>
      <w:r w:rsidR="00A22526" w:rsidRPr="00506B28">
        <w:rPr>
          <w:rFonts w:ascii="Times New Roman" w:hAnsi="Times New Roman"/>
          <w:sz w:val="24"/>
          <w:szCs w:val="24"/>
        </w:rPr>
        <w:t xml:space="preserve"> </w:t>
      </w:r>
      <w:r w:rsidR="00F54C24" w:rsidRPr="00506B28">
        <w:rPr>
          <w:rFonts w:ascii="Times New Roman" w:hAnsi="Times New Roman"/>
          <w:sz w:val="24"/>
          <w:szCs w:val="24"/>
        </w:rPr>
        <w:t>pertama yaitu</w:t>
      </w:r>
      <w:r w:rsidR="00A22526" w:rsidRPr="00506B28">
        <w:rPr>
          <w:rFonts w:ascii="Times New Roman" w:hAnsi="Times New Roman"/>
          <w:sz w:val="24"/>
          <w:szCs w:val="24"/>
        </w:rPr>
        <w:t xml:space="preserve"> </w:t>
      </w:r>
      <w:r w:rsidR="00814AD8">
        <w:rPr>
          <w:rFonts w:ascii="Times New Roman" w:hAnsi="Times New Roman"/>
          <w:sz w:val="24"/>
          <w:szCs w:val="24"/>
        </w:rPr>
        <w:t xml:space="preserve">DSL yang mampu menjadi spesifikasi yang mampu </w:t>
      </w:r>
      <w:r w:rsidR="00930E17">
        <w:rPr>
          <w:rFonts w:ascii="Times New Roman" w:hAnsi="Times New Roman"/>
          <w:sz w:val="24"/>
          <w:szCs w:val="24"/>
        </w:rPr>
        <w:t>diformalkan dan dijadikan input untuk pembangkitan skrip pengujian,</w:t>
      </w:r>
      <w:r w:rsidR="00C66DBE">
        <w:rPr>
          <w:rFonts w:ascii="Times New Roman" w:hAnsi="Times New Roman"/>
          <w:sz w:val="24"/>
          <w:szCs w:val="24"/>
        </w:rPr>
        <w:t xml:space="preserve"> </w:t>
      </w:r>
      <w:r w:rsidR="001C3AAA">
        <w:rPr>
          <w:rFonts w:ascii="Times New Roman" w:hAnsi="Times New Roman"/>
          <w:sz w:val="24"/>
          <w:szCs w:val="24"/>
        </w:rPr>
        <w:t xml:space="preserve">teknik </w:t>
      </w:r>
      <w:r w:rsidR="00590FC8">
        <w:rPr>
          <w:rFonts w:ascii="Times New Roman" w:hAnsi="Times New Roman"/>
          <w:sz w:val="24"/>
          <w:szCs w:val="24"/>
        </w:rPr>
        <w:t xml:space="preserve">pemodelan </w:t>
      </w:r>
      <w:r w:rsidR="00590FC8" w:rsidRPr="00590FC8">
        <w:rPr>
          <w:rFonts w:ascii="Times New Roman" w:hAnsi="Times New Roman"/>
          <w:i/>
          <w:sz w:val="24"/>
          <w:szCs w:val="24"/>
        </w:rPr>
        <w:t>source code</w:t>
      </w:r>
      <w:r w:rsidR="00590FC8">
        <w:rPr>
          <w:rFonts w:ascii="Times New Roman" w:hAnsi="Times New Roman"/>
          <w:sz w:val="24"/>
          <w:szCs w:val="24"/>
        </w:rPr>
        <w:t xml:space="preserve"> sehingga </w:t>
      </w:r>
      <w:r w:rsidR="00A57334">
        <w:rPr>
          <w:rFonts w:ascii="Times New Roman" w:hAnsi="Times New Roman"/>
          <w:sz w:val="24"/>
          <w:szCs w:val="24"/>
        </w:rPr>
        <w:t>mampu diverifikasi</w:t>
      </w:r>
      <w:r w:rsidR="00C223B9">
        <w:rPr>
          <w:rFonts w:ascii="Times New Roman" w:hAnsi="Times New Roman"/>
          <w:sz w:val="24"/>
          <w:szCs w:val="24"/>
        </w:rPr>
        <w:t xml:space="preserve"> secara formal</w:t>
      </w:r>
      <w:r w:rsidR="00226EDF" w:rsidRPr="00506B28">
        <w:rPr>
          <w:rFonts w:ascii="Times New Roman" w:hAnsi="Times New Roman"/>
          <w:sz w:val="24"/>
          <w:szCs w:val="24"/>
        </w:rPr>
        <w:t xml:space="preserve">, </w:t>
      </w:r>
      <w:r w:rsidR="00C229A0">
        <w:rPr>
          <w:rFonts w:ascii="Times New Roman" w:hAnsi="Times New Roman"/>
          <w:sz w:val="24"/>
          <w:szCs w:val="24"/>
        </w:rPr>
        <w:t xml:space="preserve">dan teknik untuk membangkitkan </w:t>
      </w:r>
      <w:r w:rsidR="00EB2B68">
        <w:rPr>
          <w:rFonts w:ascii="Times New Roman" w:hAnsi="Times New Roman"/>
          <w:sz w:val="24"/>
          <w:szCs w:val="24"/>
        </w:rPr>
        <w:t>skrip</w:t>
      </w:r>
      <w:r w:rsidR="008D5BA3" w:rsidRPr="00506B28">
        <w:rPr>
          <w:rFonts w:ascii="Times New Roman" w:hAnsi="Times New Roman"/>
          <w:sz w:val="24"/>
          <w:szCs w:val="24"/>
        </w:rPr>
        <w:t xml:space="preserve"> pengujian</w:t>
      </w:r>
      <w:r w:rsidR="001203D8">
        <w:rPr>
          <w:rFonts w:ascii="Times New Roman" w:hAnsi="Times New Roman"/>
          <w:sz w:val="24"/>
          <w:szCs w:val="24"/>
        </w:rPr>
        <w:t xml:space="preserve"> </w:t>
      </w:r>
      <w:r w:rsidR="00DC1579">
        <w:rPr>
          <w:rFonts w:ascii="Times New Roman" w:hAnsi="Times New Roman"/>
          <w:sz w:val="24"/>
          <w:szCs w:val="24"/>
        </w:rPr>
        <w:t>berdasarkan</w:t>
      </w:r>
      <w:r w:rsidR="008D5BA3" w:rsidRPr="00506B28">
        <w:rPr>
          <w:rFonts w:ascii="Times New Roman" w:hAnsi="Times New Roman"/>
          <w:sz w:val="24"/>
          <w:szCs w:val="24"/>
        </w:rPr>
        <w:t xml:space="preserve"> </w:t>
      </w:r>
      <w:r w:rsidR="00AC2963">
        <w:rPr>
          <w:rFonts w:ascii="Times New Roman" w:hAnsi="Times New Roman"/>
          <w:sz w:val="24"/>
          <w:szCs w:val="24"/>
        </w:rPr>
        <w:t>spesifikasi</w:t>
      </w:r>
      <w:r w:rsidR="007E5907" w:rsidRPr="00506B28">
        <w:rPr>
          <w:rFonts w:ascii="Times New Roman" w:hAnsi="Times New Roman"/>
          <w:sz w:val="24"/>
          <w:szCs w:val="24"/>
        </w:rPr>
        <w:t>.</w:t>
      </w:r>
    </w:p>
    <w:p w14:paraId="7FCF15B5" w14:textId="77777777" w:rsidR="00232292" w:rsidRPr="00506B28" w:rsidRDefault="00232292" w:rsidP="00232292">
      <w:pPr>
        <w:pStyle w:val="Heading2"/>
      </w:pPr>
      <w:bookmarkStart w:id="132" w:name="_Toc494952754"/>
      <w:r w:rsidRPr="00506B28">
        <w:t>Pelaksanaan Tesis</w:t>
      </w:r>
      <w:bookmarkEnd w:id="132"/>
    </w:p>
    <w:p w14:paraId="4680C06E" w14:textId="77777777" w:rsidR="00232292" w:rsidRDefault="00232292" w:rsidP="00232292">
      <w:pPr>
        <w:pStyle w:val="Isi"/>
        <w:ind w:firstLine="0"/>
      </w:pPr>
      <w:r w:rsidRPr="00506B28">
        <w:t xml:space="preserve">Penelitian ini direncanakan dimulai pada bulan </w:t>
      </w:r>
      <w:del w:id="133" w:author="Jessie Andika Setiady" w:date="2017-04-18T14:18:00Z">
        <w:r w:rsidRPr="00506B28" w:rsidDel="00DC59A7">
          <w:delText xml:space="preserve">Agustus </w:delText>
        </w:r>
      </w:del>
      <w:r>
        <w:t>September</w:t>
      </w:r>
      <w:ins w:id="134" w:author="Jessie Andika Setiady" w:date="2017-04-18T14:18:00Z">
        <w:r w:rsidRPr="00506B28">
          <w:t xml:space="preserve"> </w:t>
        </w:r>
      </w:ins>
      <w:r w:rsidRPr="00506B28">
        <w:t xml:space="preserve">2017 dan dilaksanakan selama </w:t>
      </w:r>
      <w:r>
        <w:t>6</w:t>
      </w:r>
      <w:r w:rsidRPr="00506B28">
        <w:t xml:space="preserve"> bulan, sehingga akan selesai pada bulan </w:t>
      </w:r>
      <w:del w:id="135" w:author="Jessie Andika Setiady" w:date="2017-04-18T14:18:00Z">
        <w:r w:rsidRPr="00506B28" w:rsidDel="00B52289">
          <w:delText xml:space="preserve">Juni </w:delText>
        </w:r>
      </w:del>
      <w:r>
        <w:t>Februari</w:t>
      </w:r>
      <w:r w:rsidRPr="00506B28">
        <w:t xml:space="preserve"> 2018. Rencana tahapan penelitian terhadap waktu pengerjaan dapat dilihat pada </w:t>
      </w:r>
      <w:r w:rsidRPr="009371EB">
        <w:fldChar w:fldCharType="begin"/>
      </w:r>
      <w:r w:rsidRPr="009371EB">
        <w:instrText xml:space="preserve"> REF _Ref493494760 \h  \* MERGEFORMAT </w:instrText>
      </w:r>
      <w:r w:rsidRPr="009371EB">
        <w:fldChar w:fldCharType="separate"/>
      </w:r>
      <w:r w:rsidR="005E163C" w:rsidRPr="005E163C">
        <w:t xml:space="preserve">Tabel- </w:t>
      </w:r>
      <w:r w:rsidR="005E163C" w:rsidRPr="005E163C">
        <w:rPr>
          <w:noProof/>
        </w:rPr>
        <w:t>1</w:t>
      </w:r>
      <w:r w:rsidRPr="009371EB">
        <w:fldChar w:fldCharType="end"/>
      </w:r>
      <w:r w:rsidRPr="009371EB">
        <w:t xml:space="preserve"> b</w:t>
      </w:r>
      <w:r w:rsidRPr="00506B28">
        <w:t>erikut.</w:t>
      </w:r>
    </w:p>
    <w:p w14:paraId="7B3F0900" w14:textId="3B5B7457" w:rsidR="00232292" w:rsidRPr="00C2649D" w:rsidRDefault="00232292" w:rsidP="00C2649D">
      <w:pPr>
        <w:spacing w:before="0"/>
        <w:rPr>
          <w:rFonts w:ascii="Times New Roman" w:hAnsi="Times New Roman"/>
          <w:sz w:val="24"/>
          <w:szCs w:val="24"/>
        </w:rPr>
      </w:pPr>
    </w:p>
    <w:p w14:paraId="3C4936F7" w14:textId="77777777" w:rsidR="00232292" w:rsidRPr="00506B28" w:rsidRDefault="00232292" w:rsidP="00232292">
      <w:pPr>
        <w:pStyle w:val="Caption"/>
        <w:keepNext/>
        <w:rPr>
          <w:sz w:val="24"/>
        </w:rPr>
      </w:pPr>
      <w:bookmarkStart w:id="136" w:name="_Ref493494760"/>
      <w:bookmarkStart w:id="137" w:name="_Ref493494749"/>
      <w:bookmarkStart w:id="138" w:name="_Toc494804563"/>
      <w:r w:rsidRPr="00506B28">
        <w:rPr>
          <w:b/>
          <w:sz w:val="24"/>
        </w:rPr>
        <w:t xml:space="preserve">Tabel- </w:t>
      </w:r>
      <w:r w:rsidRPr="00506B28">
        <w:rPr>
          <w:b/>
          <w:sz w:val="24"/>
        </w:rPr>
        <w:fldChar w:fldCharType="begin"/>
      </w:r>
      <w:r w:rsidRPr="00506B28">
        <w:rPr>
          <w:b/>
          <w:sz w:val="24"/>
        </w:rPr>
        <w:instrText xml:space="preserve"> SEQ Tabel- \* ARABIC </w:instrText>
      </w:r>
      <w:r w:rsidRPr="00506B28">
        <w:rPr>
          <w:b/>
          <w:sz w:val="24"/>
        </w:rPr>
        <w:fldChar w:fldCharType="separate"/>
      </w:r>
      <w:r w:rsidR="005E163C">
        <w:rPr>
          <w:b/>
          <w:noProof/>
          <w:sz w:val="24"/>
        </w:rPr>
        <w:t>1</w:t>
      </w:r>
      <w:r w:rsidRPr="00506B28">
        <w:rPr>
          <w:b/>
          <w:sz w:val="24"/>
        </w:rPr>
        <w:fldChar w:fldCharType="end"/>
      </w:r>
      <w:bookmarkEnd w:id="136"/>
      <w:r w:rsidRPr="00506B28">
        <w:rPr>
          <w:sz w:val="24"/>
        </w:rPr>
        <w:t xml:space="preserve"> Pelaksanaan Tesis</w:t>
      </w:r>
      <w:bookmarkEnd w:id="137"/>
      <w:bookmarkEnd w:id="138"/>
    </w:p>
    <w:tbl>
      <w:tblPr>
        <w:tblStyle w:val="TableGrid"/>
        <w:tblW w:w="8500" w:type="dxa"/>
        <w:tblLayout w:type="fixed"/>
        <w:tblLook w:val="04A0" w:firstRow="1" w:lastRow="0" w:firstColumn="1" w:lastColumn="0" w:noHBand="0" w:noVBand="1"/>
      </w:tblPr>
      <w:tblGrid>
        <w:gridCol w:w="2835"/>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7"/>
        <w:gridCol w:w="236"/>
        <w:gridCol w:w="236"/>
        <w:gridCol w:w="236"/>
      </w:tblGrid>
      <w:tr w:rsidR="00232292" w:rsidRPr="00506B28" w14:paraId="3BB44977" w14:textId="77777777" w:rsidTr="00203B4E">
        <w:trPr>
          <w:trHeight w:val="20"/>
          <w:tblHeader/>
        </w:trPr>
        <w:tc>
          <w:tcPr>
            <w:tcW w:w="2835" w:type="dxa"/>
            <w:vMerge w:val="restart"/>
            <w:vAlign w:val="center"/>
          </w:tcPr>
          <w:p w14:paraId="5FCE8635" w14:textId="77777777" w:rsidR="00232292" w:rsidRPr="00506B28" w:rsidRDefault="00232292" w:rsidP="00203B4E">
            <w:pPr>
              <w:pStyle w:val="Isi"/>
              <w:ind w:firstLine="0"/>
              <w:jc w:val="center"/>
              <w:rPr>
                <w:b/>
              </w:rPr>
            </w:pPr>
            <w:r w:rsidRPr="00506B28">
              <w:rPr>
                <w:b/>
              </w:rPr>
              <w:t>Kegiatan</w:t>
            </w:r>
          </w:p>
        </w:tc>
        <w:tc>
          <w:tcPr>
            <w:tcW w:w="944" w:type="dxa"/>
            <w:gridSpan w:val="4"/>
            <w:tcBorders>
              <w:right w:val="single" w:sz="8" w:space="0" w:color="000000"/>
            </w:tcBorders>
            <w:tcMar>
              <w:left w:w="57" w:type="dxa"/>
              <w:right w:w="57" w:type="dxa"/>
            </w:tcMar>
          </w:tcPr>
          <w:p w14:paraId="10FF8F5A" w14:textId="77777777" w:rsidR="00232292" w:rsidRPr="006C4CEE" w:rsidRDefault="00232292" w:rsidP="00203B4E">
            <w:pPr>
              <w:pStyle w:val="Isi"/>
              <w:ind w:firstLine="0"/>
              <w:jc w:val="center"/>
              <w:rPr>
                <w:b/>
                <w:sz w:val="20"/>
                <w:szCs w:val="20"/>
              </w:rPr>
            </w:pPr>
            <w:r w:rsidRPr="006C4CEE">
              <w:rPr>
                <w:b/>
                <w:sz w:val="18"/>
                <w:szCs w:val="20"/>
              </w:rPr>
              <w:t>Sept</w:t>
            </w:r>
          </w:p>
        </w:tc>
        <w:tc>
          <w:tcPr>
            <w:tcW w:w="944" w:type="dxa"/>
            <w:gridSpan w:val="4"/>
            <w:tcBorders>
              <w:left w:val="single" w:sz="8" w:space="0" w:color="000000"/>
              <w:right w:val="single" w:sz="8" w:space="0" w:color="000000"/>
            </w:tcBorders>
            <w:tcMar>
              <w:left w:w="57" w:type="dxa"/>
              <w:right w:w="57" w:type="dxa"/>
            </w:tcMar>
          </w:tcPr>
          <w:p w14:paraId="372B18FB" w14:textId="77777777" w:rsidR="00232292" w:rsidRPr="006C4CEE" w:rsidRDefault="00232292" w:rsidP="00203B4E">
            <w:pPr>
              <w:pStyle w:val="Isi"/>
              <w:ind w:firstLine="0"/>
              <w:jc w:val="center"/>
              <w:rPr>
                <w:b/>
              </w:rPr>
            </w:pPr>
            <w:r w:rsidRPr="006C4CEE">
              <w:rPr>
                <w:b/>
                <w:sz w:val="18"/>
                <w:szCs w:val="20"/>
              </w:rPr>
              <w:t>Okt</w:t>
            </w:r>
          </w:p>
        </w:tc>
        <w:tc>
          <w:tcPr>
            <w:tcW w:w="944" w:type="dxa"/>
            <w:gridSpan w:val="4"/>
            <w:tcBorders>
              <w:left w:val="single" w:sz="8" w:space="0" w:color="000000"/>
              <w:right w:val="single" w:sz="8" w:space="0" w:color="000000"/>
            </w:tcBorders>
            <w:tcMar>
              <w:left w:w="57" w:type="dxa"/>
              <w:right w:w="57" w:type="dxa"/>
            </w:tcMar>
          </w:tcPr>
          <w:p w14:paraId="0B6A3240" w14:textId="77777777" w:rsidR="00232292" w:rsidRPr="006C4CEE" w:rsidRDefault="00232292" w:rsidP="00203B4E">
            <w:pPr>
              <w:pStyle w:val="Isi"/>
              <w:ind w:firstLine="0"/>
              <w:jc w:val="center"/>
              <w:rPr>
                <w:b/>
              </w:rPr>
            </w:pPr>
            <w:r w:rsidRPr="006C4CEE">
              <w:rPr>
                <w:b/>
                <w:sz w:val="18"/>
                <w:szCs w:val="20"/>
              </w:rPr>
              <w:t>Nov</w:t>
            </w:r>
          </w:p>
        </w:tc>
        <w:tc>
          <w:tcPr>
            <w:tcW w:w="944" w:type="dxa"/>
            <w:gridSpan w:val="4"/>
            <w:tcBorders>
              <w:left w:val="single" w:sz="8" w:space="0" w:color="000000"/>
              <w:right w:val="single" w:sz="8" w:space="0" w:color="000000"/>
            </w:tcBorders>
          </w:tcPr>
          <w:p w14:paraId="0416654B" w14:textId="77777777" w:rsidR="00232292" w:rsidRPr="006C4CEE" w:rsidRDefault="00232292" w:rsidP="00203B4E">
            <w:pPr>
              <w:pStyle w:val="Isi"/>
              <w:ind w:firstLine="0"/>
              <w:jc w:val="center"/>
              <w:rPr>
                <w:b/>
              </w:rPr>
            </w:pPr>
            <w:r w:rsidRPr="006C4CEE">
              <w:rPr>
                <w:b/>
                <w:sz w:val="18"/>
                <w:szCs w:val="20"/>
              </w:rPr>
              <w:t>Des</w:t>
            </w:r>
          </w:p>
        </w:tc>
        <w:tc>
          <w:tcPr>
            <w:tcW w:w="944" w:type="dxa"/>
            <w:gridSpan w:val="4"/>
            <w:tcBorders>
              <w:left w:val="single" w:sz="8" w:space="0" w:color="000000"/>
              <w:right w:val="single" w:sz="8" w:space="0" w:color="000000"/>
            </w:tcBorders>
          </w:tcPr>
          <w:p w14:paraId="6A38AFE2" w14:textId="77777777" w:rsidR="00232292" w:rsidRPr="006C4CEE" w:rsidRDefault="00232292" w:rsidP="00203B4E">
            <w:pPr>
              <w:pStyle w:val="Isi"/>
              <w:ind w:firstLine="0"/>
              <w:jc w:val="center"/>
              <w:rPr>
                <w:b/>
              </w:rPr>
            </w:pPr>
            <w:r w:rsidRPr="006C4CEE">
              <w:rPr>
                <w:b/>
                <w:sz w:val="18"/>
                <w:szCs w:val="20"/>
              </w:rPr>
              <w:t>Jan</w:t>
            </w:r>
          </w:p>
        </w:tc>
        <w:tc>
          <w:tcPr>
            <w:tcW w:w="945" w:type="dxa"/>
            <w:gridSpan w:val="4"/>
            <w:tcBorders>
              <w:left w:val="single" w:sz="8" w:space="0" w:color="000000"/>
            </w:tcBorders>
          </w:tcPr>
          <w:p w14:paraId="1BC04F70" w14:textId="77777777" w:rsidR="00232292" w:rsidRPr="006C4CEE" w:rsidRDefault="00232292" w:rsidP="00203B4E">
            <w:pPr>
              <w:pStyle w:val="Isi"/>
              <w:ind w:firstLine="0"/>
              <w:jc w:val="center"/>
              <w:rPr>
                <w:b/>
              </w:rPr>
            </w:pPr>
            <w:r w:rsidRPr="006C4CEE">
              <w:rPr>
                <w:b/>
                <w:sz w:val="18"/>
                <w:szCs w:val="20"/>
              </w:rPr>
              <w:t>Feb</w:t>
            </w:r>
          </w:p>
        </w:tc>
      </w:tr>
      <w:tr w:rsidR="00232292" w:rsidRPr="00506B28" w14:paraId="7F0D9397" w14:textId="77777777" w:rsidTr="002E73B0">
        <w:trPr>
          <w:trHeight w:val="20"/>
          <w:tblHeader/>
        </w:trPr>
        <w:tc>
          <w:tcPr>
            <w:tcW w:w="2835" w:type="dxa"/>
            <w:vMerge/>
          </w:tcPr>
          <w:p w14:paraId="0E73228A" w14:textId="77777777" w:rsidR="00232292" w:rsidRPr="00506B28" w:rsidRDefault="00232292" w:rsidP="00203B4E">
            <w:pPr>
              <w:pStyle w:val="Isi"/>
              <w:ind w:firstLine="0"/>
              <w:rPr>
                <w:b/>
              </w:rPr>
            </w:pPr>
          </w:p>
        </w:tc>
        <w:tc>
          <w:tcPr>
            <w:tcW w:w="236" w:type="dxa"/>
            <w:tcMar>
              <w:left w:w="57" w:type="dxa"/>
              <w:right w:w="57" w:type="dxa"/>
            </w:tcMar>
          </w:tcPr>
          <w:p w14:paraId="7200C678" w14:textId="77777777" w:rsidR="00232292" w:rsidRPr="00506B28" w:rsidRDefault="00232292" w:rsidP="00203B4E">
            <w:pPr>
              <w:pStyle w:val="Isi"/>
              <w:ind w:firstLine="0"/>
              <w:jc w:val="center"/>
              <w:rPr>
                <w:b/>
                <w:sz w:val="15"/>
              </w:rPr>
            </w:pPr>
            <w:r w:rsidRPr="00506B28">
              <w:rPr>
                <w:b/>
                <w:sz w:val="15"/>
                <w:szCs w:val="20"/>
              </w:rPr>
              <w:t>1</w:t>
            </w:r>
          </w:p>
        </w:tc>
        <w:tc>
          <w:tcPr>
            <w:tcW w:w="236" w:type="dxa"/>
            <w:tcMar>
              <w:left w:w="57" w:type="dxa"/>
              <w:right w:w="57" w:type="dxa"/>
            </w:tcMar>
          </w:tcPr>
          <w:p w14:paraId="22CAEE98" w14:textId="77777777" w:rsidR="00232292" w:rsidRPr="00506B28" w:rsidRDefault="00232292" w:rsidP="00203B4E">
            <w:pPr>
              <w:pStyle w:val="Isi"/>
              <w:ind w:firstLine="0"/>
              <w:jc w:val="center"/>
              <w:rPr>
                <w:b/>
                <w:sz w:val="15"/>
              </w:rPr>
            </w:pPr>
            <w:del w:id="139" w:author="Jessie Andika Setiady" w:date="2017-04-18T14:18:00Z">
              <w:r w:rsidRPr="00506B28" w:rsidDel="00DA63D9">
                <w:rPr>
                  <w:b/>
                  <w:sz w:val="15"/>
                  <w:szCs w:val="20"/>
                </w:rPr>
                <w:delText>Ags</w:delText>
              </w:r>
            </w:del>
            <w:r w:rsidRPr="00506B28">
              <w:rPr>
                <w:b/>
                <w:sz w:val="15"/>
                <w:szCs w:val="20"/>
              </w:rPr>
              <w:t>2</w:t>
            </w:r>
          </w:p>
        </w:tc>
        <w:tc>
          <w:tcPr>
            <w:tcW w:w="236" w:type="dxa"/>
            <w:tcMar>
              <w:left w:w="57" w:type="dxa"/>
              <w:right w:w="57" w:type="dxa"/>
            </w:tcMar>
          </w:tcPr>
          <w:p w14:paraId="5E300094" w14:textId="77777777" w:rsidR="00232292" w:rsidRPr="00506B28" w:rsidRDefault="00232292" w:rsidP="00203B4E">
            <w:pPr>
              <w:pStyle w:val="Isi"/>
              <w:ind w:firstLine="0"/>
              <w:jc w:val="center"/>
              <w:rPr>
                <w:b/>
                <w:sz w:val="15"/>
              </w:rPr>
            </w:pPr>
            <w:del w:id="140" w:author="Jessie Andika Setiady" w:date="2017-04-18T14:18:00Z">
              <w:r w:rsidRPr="00506B28" w:rsidDel="00DA63D9">
                <w:rPr>
                  <w:b/>
                  <w:sz w:val="15"/>
                  <w:szCs w:val="20"/>
                </w:rPr>
                <w:delText>Sept</w:delText>
              </w:r>
            </w:del>
            <w:r w:rsidRPr="00506B28">
              <w:rPr>
                <w:b/>
                <w:sz w:val="15"/>
                <w:szCs w:val="20"/>
              </w:rPr>
              <w:t>3</w:t>
            </w:r>
          </w:p>
        </w:tc>
        <w:tc>
          <w:tcPr>
            <w:tcW w:w="236" w:type="dxa"/>
            <w:tcBorders>
              <w:right w:val="single" w:sz="8" w:space="0" w:color="000000"/>
            </w:tcBorders>
            <w:tcMar>
              <w:left w:w="57" w:type="dxa"/>
              <w:right w:w="57" w:type="dxa"/>
            </w:tcMar>
          </w:tcPr>
          <w:p w14:paraId="729312EB" w14:textId="77777777" w:rsidR="00232292" w:rsidRPr="00506B28" w:rsidRDefault="00232292" w:rsidP="00203B4E">
            <w:pPr>
              <w:pStyle w:val="Isi"/>
              <w:ind w:firstLine="0"/>
              <w:jc w:val="center"/>
              <w:rPr>
                <w:b/>
                <w:sz w:val="15"/>
              </w:rPr>
            </w:pPr>
            <w:del w:id="141" w:author="Jessie Andika Setiady" w:date="2017-04-18T14:19:00Z">
              <w:r w:rsidRPr="00506B28" w:rsidDel="00DA63D9">
                <w:rPr>
                  <w:b/>
                  <w:sz w:val="15"/>
                  <w:szCs w:val="20"/>
                </w:rPr>
                <w:delText>Okt</w:delText>
              </w:r>
            </w:del>
            <w:r w:rsidRPr="00506B28">
              <w:rPr>
                <w:b/>
                <w:sz w:val="15"/>
                <w:szCs w:val="20"/>
              </w:rPr>
              <w:t>4</w:t>
            </w:r>
          </w:p>
        </w:tc>
        <w:tc>
          <w:tcPr>
            <w:tcW w:w="236" w:type="dxa"/>
            <w:tcBorders>
              <w:left w:val="single" w:sz="8" w:space="0" w:color="000000"/>
            </w:tcBorders>
            <w:tcMar>
              <w:left w:w="57" w:type="dxa"/>
              <w:right w:w="57" w:type="dxa"/>
            </w:tcMar>
          </w:tcPr>
          <w:p w14:paraId="0F49A375" w14:textId="77777777" w:rsidR="00232292" w:rsidRPr="00506B28" w:rsidRDefault="00232292" w:rsidP="00203B4E">
            <w:pPr>
              <w:pStyle w:val="Isi"/>
              <w:ind w:firstLine="0"/>
              <w:jc w:val="center"/>
              <w:rPr>
                <w:b/>
                <w:sz w:val="15"/>
              </w:rPr>
            </w:pPr>
            <w:r w:rsidRPr="00506B28">
              <w:rPr>
                <w:b/>
                <w:sz w:val="15"/>
                <w:szCs w:val="20"/>
              </w:rPr>
              <w:t>1</w:t>
            </w:r>
          </w:p>
        </w:tc>
        <w:tc>
          <w:tcPr>
            <w:tcW w:w="236" w:type="dxa"/>
            <w:tcMar>
              <w:left w:w="57" w:type="dxa"/>
              <w:right w:w="57" w:type="dxa"/>
            </w:tcMar>
          </w:tcPr>
          <w:p w14:paraId="17106A24" w14:textId="77777777" w:rsidR="00232292" w:rsidRPr="00506B28" w:rsidRDefault="00232292" w:rsidP="00203B4E">
            <w:pPr>
              <w:pStyle w:val="Isi"/>
              <w:ind w:firstLine="0"/>
              <w:jc w:val="center"/>
              <w:rPr>
                <w:b/>
                <w:sz w:val="15"/>
              </w:rPr>
            </w:pPr>
            <w:del w:id="142" w:author="Jessie Andika Setiady" w:date="2017-04-18T14:18:00Z">
              <w:r w:rsidRPr="00506B28" w:rsidDel="00DA63D9">
                <w:rPr>
                  <w:b/>
                  <w:sz w:val="15"/>
                  <w:szCs w:val="20"/>
                </w:rPr>
                <w:delText>Ags</w:delText>
              </w:r>
            </w:del>
            <w:r w:rsidRPr="00506B28">
              <w:rPr>
                <w:b/>
                <w:sz w:val="15"/>
                <w:szCs w:val="20"/>
              </w:rPr>
              <w:t>2</w:t>
            </w:r>
          </w:p>
        </w:tc>
        <w:tc>
          <w:tcPr>
            <w:tcW w:w="236" w:type="dxa"/>
            <w:tcMar>
              <w:left w:w="57" w:type="dxa"/>
              <w:right w:w="57" w:type="dxa"/>
            </w:tcMar>
          </w:tcPr>
          <w:p w14:paraId="6BC4A81D" w14:textId="77777777" w:rsidR="00232292" w:rsidRPr="00506B28" w:rsidRDefault="00232292" w:rsidP="00203B4E">
            <w:pPr>
              <w:pStyle w:val="Isi"/>
              <w:ind w:firstLine="0"/>
              <w:jc w:val="center"/>
              <w:rPr>
                <w:b/>
                <w:sz w:val="15"/>
              </w:rPr>
            </w:pPr>
            <w:del w:id="143" w:author="Jessie Andika Setiady" w:date="2017-04-18T14:18:00Z">
              <w:r w:rsidRPr="00506B28" w:rsidDel="00DA63D9">
                <w:rPr>
                  <w:b/>
                  <w:sz w:val="15"/>
                  <w:szCs w:val="20"/>
                </w:rPr>
                <w:delText>Sept</w:delText>
              </w:r>
            </w:del>
            <w:r w:rsidRPr="00506B28">
              <w:rPr>
                <w:b/>
                <w:sz w:val="15"/>
                <w:szCs w:val="20"/>
              </w:rPr>
              <w:t>3</w:t>
            </w:r>
          </w:p>
        </w:tc>
        <w:tc>
          <w:tcPr>
            <w:tcW w:w="236" w:type="dxa"/>
            <w:tcBorders>
              <w:right w:val="single" w:sz="8" w:space="0" w:color="000000"/>
            </w:tcBorders>
            <w:tcMar>
              <w:left w:w="57" w:type="dxa"/>
              <w:right w:w="57" w:type="dxa"/>
            </w:tcMar>
          </w:tcPr>
          <w:p w14:paraId="727253D9" w14:textId="77777777" w:rsidR="00232292" w:rsidRPr="00506B28" w:rsidRDefault="00232292" w:rsidP="00203B4E">
            <w:pPr>
              <w:pStyle w:val="Isi"/>
              <w:ind w:firstLine="0"/>
              <w:jc w:val="center"/>
              <w:rPr>
                <w:b/>
                <w:sz w:val="15"/>
              </w:rPr>
            </w:pPr>
            <w:del w:id="144" w:author="Jessie Andika Setiady" w:date="2017-04-18T14:19:00Z">
              <w:r w:rsidRPr="00506B28" w:rsidDel="00DA63D9">
                <w:rPr>
                  <w:b/>
                  <w:sz w:val="15"/>
                  <w:szCs w:val="20"/>
                </w:rPr>
                <w:delText>Okt</w:delText>
              </w:r>
            </w:del>
            <w:r w:rsidRPr="00506B28">
              <w:rPr>
                <w:b/>
                <w:sz w:val="15"/>
                <w:szCs w:val="20"/>
              </w:rPr>
              <w:t>4</w:t>
            </w:r>
          </w:p>
        </w:tc>
        <w:tc>
          <w:tcPr>
            <w:tcW w:w="236" w:type="dxa"/>
            <w:tcBorders>
              <w:left w:val="single" w:sz="8" w:space="0" w:color="000000"/>
            </w:tcBorders>
            <w:tcMar>
              <w:left w:w="57" w:type="dxa"/>
              <w:right w:w="57" w:type="dxa"/>
            </w:tcMar>
          </w:tcPr>
          <w:p w14:paraId="27079AA7" w14:textId="77777777" w:rsidR="00232292" w:rsidRPr="00506B28" w:rsidRDefault="00232292" w:rsidP="00203B4E">
            <w:pPr>
              <w:pStyle w:val="Isi"/>
              <w:ind w:firstLine="0"/>
              <w:jc w:val="center"/>
              <w:rPr>
                <w:b/>
                <w:sz w:val="15"/>
              </w:rPr>
            </w:pPr>
            <w:r w:rsidRPr="00506B28">
              <w:rPr>
                <w:b/>
                <w:sz w:val="15"/>
                <w:szCs w:val="20"/>
              </w:rPr>
              <w:t>1</w:t>
            </w:r>
          </w:p>
        </w:tc>
        <w:tc>
          <w:tcPr>
            <w:tcW w:w="236" w:type="dxa"/>
            <w:tcBorders>
              <w:top w:val="single" w:sz="4" w:space="0" w:color="000000"/>
              <w:bottom w:val="single" w:sz="4" w:space="0" w:color="000000"/>
              <w:right w:val="single" w:sz="4" w:space="0" w:color="000000"/>
            </w:tcBorders>
            <w:tcMar>
              <w:left w:w="57" w:type="dxa"/>
              <w:right w:w="57" w:type="dxa"/>
            </w:tcMar>
          </w:tcPr>
          <w:p w14:paraId="69C4C505" w14:textId="77777777" w:rsidR="00232292" w:rsidRPr="00506B28" w:rsidRDefault="00232292" w:rsidP="00203B4E">
            <w:pPr>
              <w:pStyle w:val="Isi"/>
              <w:ind w:firstLine="0"/>
              <w:jc w:val="center"/>
              <w:rPr>
                <w:b/>
                <w:sz w:val="15"/>
              </w:rPr>
            </w:pPr>
            <w:del w:id="145" w:author="Jessie Andika Setiady" w:date="2017-04-18T14:18:00Z">
              <w:r w:rsidRPr="00506B28" w:rsidDel="00DA63D9">
                <w:rPr>
                  <w:b/>
                  <w:sz w:val="15"/>
                  <w:szCs w:val="20"/>
                </w:rPr>
                <w:delText>Ags</w:delText>
              </w:r>
            </w:del>
            <w:r w:rsidRPr="00506B28">
              <w:rPr>
                <w:b/>
                <w:sz w:val="15"/>
                <w:szCs w:val="20"/>
              </w:rPr>
              <w:t>2</w:t>
            </w:r>
          </w:p>
        </w:tc>
        <w:tc>
          <w:tcPr>
            <w:tcW w:w="236" w:type="dxa"/>
            <w:tcBorders>
              <w:top w:val="single" w:sz="4" w:space="0" w:color="000000"/>
              <w:left w:val="single" w:sz="4" w:space="0" w:color="000000"/>
              <w:bottom w:val="single" w:sz="4" w:space="0" w:color="000000"/>
              <w:right w:val="single" w:sz="4" w:space="0" w:color="000000"/>
            </w:tcBorders>
            <w:tcMar>
              <w:left w:w="57" w:type="dxa"/>
              <w:right w:w="57" w:type="dxa"/>
            </w:tcMar>
          </w:tcPr>
          <w:p w14:paraId="3CC72E2D" w14:textId="77777777" w:rsidR="00232292" w:rsidRPr="00506B28" w:rsidRDefault="00232292" w:rsidP="00203B4E">
            <w:pPr>
              <w:pStyle w:val="Isi"/>
              <w:ind w:firstLine="0"/>
              <w:jc w:val="center"/>
              <w:rPr>
                <w:b/>
                <w:sz w:val="15"/>
              </w:rPr>
            </w:pPr>
            <w:del w:id="146" w:author="Jessie Andika Setiady" w:date="2017-04-18T14:18:00Z">
              <w:r w:rsidRPr="00506B28" w:rsidDel="00DA63D9">
                <w:rPr>
                  <w:b/>
                  <w:sz w:val="15"/>
                  <w:szCs w:val="20"/>
                </w:rPr>
                <w:delText>Sept</w:delText>
              </w:r>
            </w:del>
            <w:r w:rsidRPr="00506B28">
              <w:rPr>
                <w:b/>
                <w:sz w:val="15"/>
                <w:szCs w:val="20"/>
              </w:rPr>
              <w:t>3</w:t>
            </w:r>
          </w:p>
        </w:tc>
        <w:tc>
          <w:tcPr>
            <w:tcW w:w="236" w:type="dxa"/>
            <w:tcBorders>
              <w:top w:val="single" w:sz="4" w:space="0" w:color="000000"/>
              <w:left w:val="single" w:sz="4" w:space="0" w:color="000000"/>
              <w:bottom w:val="single" w:sz="4" w:space="0" w:color="000000"/>
              <w:right w:val="single" w:sz="8" w:space="0" w:color="000000"/>
            </w:tcBorders>
            <w:tcMar>
              <w:left w:w="57" w:type="dxa"/>
              <w:right w:w="57" w:type="dxa"/>
            </w:tcMar>
          </w:tcPr>
          <w:p w14:paraId="40435AA0" w14:textId="77777777" w:rsidR="00232292" w:rsidRPr="00506B28" w:rsidRDefault="00232292" w:rsidP="00203B4E">
            <w:pPr>
              <w:pStyle w:val="Isi"/>
              <w:ind w:firstLine="0"/>
              <w:jc w:val="center"/>
              <w:rPr>
                <w:b/>
                <w:sz w:val="15"/>
              </w:rPr>
            </w:pPr>
            <w:del w:id="147" w:author="Jessie Andika Setiady" w:date="2017-04-18T14:19:00Z">
              <w:r w:rsidRPr="00506B28" w:rsidDel="00DA63D9">
                <w:rPr>
                  <w:b/>
                  <w:sz w:val="15"/>
                  <w:szCs w:val="20"/>
                </w:rPr>
                <w:delText>Okt</w:delText>
              </w:r>
            </w:del>
            <w:r w:rsidRPr="00506B28">
              <w:rPr>
                <w:b/>
                <w:sz w:val="15"/>
                <w:szCs w:val="20"/>
              </w:rPr>
              <w:t>4</w:t>
            </w:r>
          </w:p>
        </w:tc>
        <w:tc>
          <w:tcPr>
            <w:tcW w:w="236" w:type="dxa"/>
            <w:tcBorders>
              <w:top w:val="single" w:sz="4" w:space="0" w:color="000000"/>
              <w:left w:val="single" w:sz="8" w:space="0" w:color="000000"/>
              <w:bottom w:val="single" w:sz="4" w:space="0" w:color="000000"/>
              <w:right w:val="single" w:sz="4" w:space="0" w:color="000000"/>
            </w:tcBorders>
          </w:tcPr>
          <w:p w14:paraId="72F883A3" w14:textId="77777777" w:rsidR="00232292" w:rsidRPr="00506B28" w:rsidDel="00DA63D9" w:rsidRDefault="00232292" w:rsidP="00203B4E">
            <w:pPr>
              <w:pStyle w:val="Isi"/>
              <w:ind w:firstLine="0"/>
              <w:jc w:val="center"/>
              <w:rPr>
                <w:b/>
                <w:sz w:val="15"/>
                <w:szCs w:val="20"/>
              </w:rPr>
            </w:pPr>
            <w:r w:rsidRPr="00506B28">
              <w:rPr>
                <w:b/>
                <w:sz w:val="15"/>
                <w:szCs w:val="20"/>
              </w:rPr>
              <w:t>1</w:t>
            </w:r>
          </w:p>
        </w:tc>
        <w:tc>
          <w:tcPr>
            <w:tcW w:w="236" w:type="dxa"/>
            <w:tcBorders>
              <w:top w:val="single" w:sz="4" w:space="0" w:color="000000"/>
              <w:left w:val="single" w:sz="4" w:space="0" w:color="000000"/>
              <w:bottom w:val="single" w:sz="4" w:space="0" w:color="000000"/>
              <w:right w:val="single" w:sz="4" w:space="0" w:color="000000"/>
            </w:tcBorders>
          </w:tcPr>
          <w:p w14:paraId="42DF0A69" w14:textId="77777777" w:rsidR="00232292" w:rsidRPr="00506B28" w:rsidDel="00DA63D9" w:rsidRDefault="00232292" w:rsidP="00203B4E">
            <w:pPr>
              <w:pStyle w:val="Isi"/>
              <w:ind w:firstLine="0"/>
              <w:jc w:val="center"/>
              <w:rPr>
                <w:b/>
                <w:sz w:val="15"/>
                <w:szCs w:val="20"/>
              </w:rPr>
            </w:pPr>
            <w:del w:id="148" w:author="Jessie Andika Setiady" w:date="2017-04-18T14:18:00Z">
              <w:r w:rsidRPr="00506B28" w:rsidDel="00DA63D9">
                <w:rPr>
                  <w:b/>
                  <w:sz w:val="15"/>
                  <w:szCs w:val="20"/>
                </w:rPr>
                <w:delText>Ags</w:delText>
              </w:r>
            </w:del>
            <w:r w:rsidRPr="00506B28">
              <w:rPr>
                <w:b/>
                <w:sz w:val="15"/>
                <w:szCs w:val="20"/>
              </w:rPr>
              <w:t>2</w:t>
            </w:r>
          </w:p>
        </w:tc>
        <w:tc>
          <w:tcPr>
            <w:tcW w:w="236" w:type="dxa"/>
            <w:tcBorders>
              <w:top w:val="single" w:sz="4" w:space="0" w:color="000000"/>
              <w:left w:val="single" w:sz="4" w:space="0" w:color="000000"/>
              <w:bottom w:val="single" w:sz="4" w:space="0" w:color="000000"/>
              <w:right w:val="single" w:sz="4" w:space="0" w:color="000000"/>
            </w:tcBorders>
          </w:tcPr>
          <w:p w14:paraId="019F4447" w14:textId="77777777" w:rsidR="00232292" w:rsidRPr="00506B28" w:rsidDel="00DA63D9" w:rsidRDefault="00232292" w:rsidP="00203B4E">
            <w:pPr>
              <w:pStyle w:val="Isi"/>
              <w:ind w:firstLine="0"/>
              <w:jc w:val="center"/>
              <w:rPr>
                <w:b/>
                <w:sz w:val="15"/>
                <w:szCs w:val="20"/>
              </w:rPr>
            </w:pPr>
            <w:del w:id="149" w:author="Jessie Andika Setiady" w:date="2017-04-18T14:18:00Z">
              <w:r w:rsidRPr="00506B28" w:rsidDel="00DA63D9">
                <w:rPr>
                  <w:b/>
                  <w:sz w:val="15"/>
                  <w:szCs w:val="20"/>
                </w:rPr>
                <w:delText>Sept</w:delText>
              </w:r>
            </w:del>
            <w:r w:rsidRPr="00506B28">
              <w:rPr>
                <w:b/>
                <w:sz w:val="15"/>
                <w:szCs w:val="20"/>
              </w:rPr>
              <w:t>3</w:t>
            </w:r>
          </w:p>
        </w:tc>
        <w:tc>
          <w:tcPr>
            <w:tcW w:w="236" w:type="dxa"/>
            <w:tcBorders>
              <w:top w:val="single" w:sz="4" w:space="0" w:color="000000"/>
              <w:left w:val="single" w:sz="4" w:space="0" w:color="000000"/>
              <w:bottom w:val="single" w:sz="4" w:space="0" w:color="000000"/>
              <w:right w:val="single" w:sz="8" w:space="0" w:color="000000"/>
            </w:tcBorders>
          </w:tcPr>
          <w:p w14:paraId="560AFB02" w14:textId="77777777" w:rsidR="00232292" w:rsidRPr="00506B28" w:rsidDel="00DA63D9" w:rsidRDefault="00232292" w:rsidP="00203B4E">
            <w:pPr>
              <w:pStyle w:val="Isi"/>
              <w:ind w:firstLine="0"/>
              <w:jc w:val="center"/>
              <w:rPr>
                <w:b/>
                <w:sz w:val="15"/>
                <w:szCs w:val="20"/>
              </w:rPr>
            </w:pPr>
            <w:del w:id="150" w:author="Jessie Andika Setiady" w:date="2017-04-18T14:19:00Z">
              <w:r w:rsidRPr="00506B28" w:rsidDel="00DA63D9">
                <w:rPr>
                  <w:b/>
                  <w:sz w:val="15"/>
                  <w:szCs w:val="20"/>
                </w:rPr>
                <w:delText>Okt</w:delText>
              </w:r>
            </w:del>
            <w:r w:rsidRPr="00506B28">
              <w:rPr>
                <w:b/>
                <w:sz w:val="15"/>
                <w:szCs w:val="20"/>
              </w:rPr>
              <w:t>4</w:t>
            </w:r>
          </w:p>
        </w:tc>
        <w:tc>
          <w:tcPr>
            <w:tcW w:w="236" w:type="dxa"/>
            <w:tcBorders>
              <w:top w:val="single" w:sz="4" w:space="0" w:color="000000"/>
              <w:left w:val="single" w:sz="8" w:space="0" w:color="000000"/>
              <w:bottom w:val="single" w:sz="4" w:space="0" w:color="000000"/>
              <w:right w:val="single" w:sz="4" w:space="0" w:color="000000"/>
            </w:tcBorders>
          </w:tcPr>
          <w:p w14:paraId="7E4C63CD" w14:textId="77777777" w:rsidR="00232292" w:rsidRPr="00506B28" w:rsidDel="00DA63D9" w:rsidRDefault="00232292" w:rsidP="00203B4E">
            <w:pPr>
              <w:pStyle w:val="Isi"/>
              <w:ind w:firstLine="0"/>
              <w:jc w:val="center"/>
              <w:rPr>
                <w:b/>
                <w:sz w:val="15"/>
                <w:szCs w:val="20"/>
              </w:rPr>
            </w:pPr>
            <w:r w:rsidRPr="00506B28">
              <w:rPr>
                <w:b/>
                <w:sz w:val="15"/>
                <w:szCs w:val="20"/>
              </w:rPr>
              <w:t>1</w:t>
            </w:r>
          </w:p>
        </w:tc>
        <w:tc>
          <w:tcPr>
            <w:tcW w:w="236" w:type="dxa"/>
            <w:tcBorders>
              <w:top w:val="single" w:sz="4" w:space="0" w:color="000000"/>
              <w:left w:val="single" w:sz="4" w:space="0" w:color="000000"/>
              <w:bottom w:val="single" w:sz="4" w:space="0" w:color="000000"/>
              <w:right w:val="single" w:sz="4" w:space="0" w:color="000000"/>
            </w:tcBorders>
          </w:tcPr>
          <w:p w14:paraId="539DA03D" w14:textId="77777777" w:rsidR="00232292" w:rsidRPr="00506B28" w:rsidDel="00DA63D9" w:rsidRDefault="00232292" w:rsidP="00203B4E">
            <w:pPr>
              <w:pStyle w:val="Isi"/>
              <w:ind w:firstLine="0"/>
              <w:jc w:val="center"/>
              <w:rPr>
                <w:b/>
                <w:sz w:val="15"/>
                <w:szCs w:val="20"/>
              </w:rPr>
            </w:pPr>
            <w:del w:id="151" w:author="Jessie Andika Setiady" w:date="2017-04-18T14:18:00Z">
              <w:r w:rsidRPr="00506B28" w:rsidDel="00DA63D9">
                <w:rPr>
                  <w:b/>
                  <w:sz w:val="15"/>
                  <w:szCs w:val="20"/>
                </w:rPr>
                <w:delText>Ags</w:delText>
              </w:r>
            </w:del>
            <w:r w:rsidRPr="00506B28">
              <w:rPr>
                <w:b/>
                <w:sz w:val="15"/>
                <w:szCs w:val="20"/>
              </w:rPr>
              <w:t>2</w:t>
            </w:r>
          </w:p>
        </w:tc>
        <w:tc>
          <w:tcPr>
            <w:tcW w:w="236" w:type="dxa"/>
            <w:tcBorders>
              <w:top w:val="single" w:sz="4" w:space="0" w:color="000000"/>
              <w:left w:val="single" w:sz="4" w:space="0" w:color="000000"/>
              <w:bottom w:val="single" w:sz="4" w:space="0" w:color="000000"/>
              <w:right w:val="single" w:sz="4" w:space="0" w:color="000000"/>
            </w:tcBorders>
          </w:tcPr>
          <w:p w14:paraId="61192C3C" w14:textId="77777777" w:rsidR="00232292" w:rsidRPr="00506B28" w:rsidDel="00DA63D9" w:rsidRDefault="00232292" w:rsidP="00203B4E">
            <w:pPr>
              <w:pStyle w:val="Isi"/>
              <w:ind w:firstLine="0"/>
              <w:jc w:val="center"/>
              <w:rPr>
                <w:b/>
                <w:sz w:val="15"/>
                <w:szCs w:val="20"/>
              </w:rPr>
            </w:pPr>
            <w:del w:id="152" w:author="Jessie Andika Setiady" w:date="2017-04-18T14:18:00Z">
              <w:r w:rsidRPr="00506B28" w:rsidDel="00DA63D9">
                <w:rPr>
                  <w:b/>
                  <w:sz w:val="15"/>
                  <w:szCs w:val="20"/>
                </w:rPr>
                <w:delText>Sept</w:delText>
              </w:r>
            </w:del>
            <w:r w:rsidRPr="00506B28">
              <w:rPr>
                <w:b/>
                <w:sz w:val="15"/>
                <w:szCs w:val="20"/>
              </w:rPr>
              <w:t>3</w:t>
            </w:r>
          </w:p>
        </w:tc>
        <w:tc>
          <w:tcPr>
            <w:tcW w:w="236" w:type="dxa"/>
            <w:tcBorders>
              <w:top w:val="single" w:sz="4" w:space="0" w:color="000000"/>
              <w:left w:val="single" w:sz="4" w:space="0" w:color="000000"/>
              <w:bottom w:val="single" w:sz="4" w:space="0" w:color="000000"/>
              <w:right w:val="single" w:sz="8" w:space="0" w:color="000000"/>
            </w:tcBorders>
          </w:tcPr>
          <w:p w14:paraId="1DC2DF1A" w14:textId="77777777" w:rsidR="00232292" w:rsidRPr="00506B28" w:rsidDel="00DA63D9" w:rsidRDefault="00232292" w:rsidP="00203B4E">
            <w:pPr>
              <w:pStyle w:val="Isi"/>
              <w:ind w:firstLine="0"/>
              <w:jc w:val="center"/>
              <w:rPr>
                <w:b/>
                <w:sz w:val="15"/>
                <w:szCs w:val="20"/>
              </w:rPr>
            </w:pPr>
            <w:del w:id="153" w:author="Jessie Andika Setiady" w:date="2017-04-18T14:19:00Z">
              <w:r w:rsidRPr="00506B28" w:rsidDel="00DA63D9">
                <w:rPr>
                  <w:b/>
                  <w:sz w:val="15"/>
                  <w:szCs w:val="20"/>
                </w:rPr>
                <w:delText>Okt</w:delText>
              </w:r>
            </w:del>
            <w:r w:rsidRPr="00506B28">
              <w:rPr>
                <w:b/>
                <w:sz w:val="15"/>
                <w:szCs w:val="20"/>
              </w:rPr>
              <w:t>4</w:t>
            </w:r>
          </w:p>
        </w:tc>
        <w:tc>
          <w:tcPr>
            <w:tcW w:w="237" w:type="dxa"/>
            <w:tcBorders>
              <w:top w:val="single" w:sz="4" w:space="0" w:color="000000"/>
              <w:left w:val="single" w:sz="8" w:space="0" w:color="000000"/>
              <w:bottom w:val="single" w:sz="4" w:space="0" w:color="000000"/>
              <w:right w:val="single" w:sz="4" w:space="0" w:color="000000"/>
            </w:tcBorders>
          </w:tcPr>
          <w:p w14:paraId="57F5B219" w14:textId="77777777" w:rsidR="00232292" w:rsidRPr="00506B28" w:rsidDel="00DA63D9" w:rsidRDefault="00232292" w:rsidP="00203B4E">
            <w:pPr>
              <w:pStyle w:val="Isi"/>
              <w:ind w:firstLine="0"/>
              <w:jc w:val="center"/>
              <w:rPr>
                <w:b/>
                <w:sz w:val="15"/>
                <w:szCs w:val="20"/>
              </w:rPr>
            </w:pPr>
            <w:r w:rsidRPr="00506B28">
              <w:rPr>
                <w:b/>
                <w:sz w:val="15"/>
                <w:szCs w:val="20"/>
              </w:rPr>
              <w:t>1</w:t>
            </w:r>
          </w:p>
        </w:tc>
        <w:tc>
          <w:tcPr>
            <w:tcW w:w="236" w:type="dxa"/>
            <w:tcBorders>
              <w:top w:val="single" w:sz="4" w:space="0" w:color="000000"/>
              <w:left w:val="single" w:sz="4" w:space="0" w:color="000000"/>
              <w:bottom w:val="single" w:sz="4" w:space="0" w:color="000000"/>
              <w:right w:val="single" w:sz="4" w:space="0" w:color="000000"/>
            </w:tcBorders>
          </w:tcPr>
          <w:p w14:paraId="07BE5821" w14:textId="77777777" w:rsidR="00232292" w:rsidRPr="00506B28" w:rsidDel="00DA63D9" w:rsidRDefault="00232292" w:rsidP="00203B4E">
            <w:pPr>
              <w:pStyle w:val="Isi"/>
              <w:ind w:firstLine="0"/>
              <w:jc w:val="center"/>
              <w:rPr>
                <w:b/>
                <w:sz w:val="15"/>
                <w:szCs w:val="20"/>
              </w:rPr>
            </w:pPr>
            <w:del w:id="154" w:author="Jessie Andika Setiady" w:date="2017-04-18T14:18:00Z">
              <w:r w:rsidRPr="00506B28" w:rsidDel="00DA63D9">
                <w:rPr>
                  <w:b/>
                  <w:sz w:val="15"/>
                  <w:szCs w:val="20"/>
                </w:rPr>
                <w:delText>Ags</w:delText>
              </w:r>
            </w:del>
            <w:r w:rsidRPr="00506B28">
              <w:rPr>
                <w:b/>
                <w:sz w:val="15"/>
                <w:szCs w:val="20"/>
              </w:rPr>
              <w:t>2</w:t>
            </w:r>
          </w:p>
        </w:tc>
        <w:tc>
          <w:tcPr>
            <w:tcW w:w="236" w:type="dxa"/>
            <w:tcBorders>
              <w:top w:val="single" w:sz="4" w:space="0" w:color="000000"/>
              <w:left w:val="single" w:sz="4" w:space="0" w:color="000000"/>
              <w:bottom w:val="single" w:sz="4" w:space="0" w:color="000000"/>
              <w:right w:val="single" w:sz="4" w:space="0" w:color="000000"/>
            </w:tcBorders>
          </w:tcPr>
          <w:p w14:paraId="2C47A4CF" w14:textId="77777777" w:rsidR="00232292" w:rsidRPr="00506B28" w:rsidDel="00DA63D9" w:rsidRDefault="00232292" w:rsidP="00203B4E">
            <w:pPr>
              <w:pStyle w:val="Isi"/>
              <w:ind w:firstLine="0"/>
              <w:jc w:val="center"/>
              <w:rPr>
                <w:b/>
                <w:sz w:val="15"/>
                <w:szCs w:val="20"/>
              </w:rPr>
            </w:pPr>
            <w:del w:id="155" w:author="Jessie Andika Setiady" w:date="2017-04-18T14:18:00Z">
              <w:r w:rsidRPr="00506B28" w:rsidDel="00DA63D9">
                <w:rPr>
                  <w:b/>
                  <w:sz w:val="15"/>
                  <w:szCs w:val="20"/>
                </w:rPr>
                <w:delText>Sept</w:delText>
              </w:r>
            </w:del>
            <w:r w:rsidRPr="00506B28">
              <w:rPr>
                <w:b/>
                <w:sz w:val="15"/>
                <w:szCs w:val="20"/>
              </w:rPr>
              <w:t>3</w:t>
            </w:r>
          </w:p>
        </w:tc>
        <w:tc>
          <w:tcPr>
            <w:tcW w:w="236" w:type="dxa"/>
            <w:tcBorders>
              <w:top w:val="single" w:sz="4" w:space="0" w:color="000000"/>
              <w:left w:val="single" w:sz="4" w:space="0" w:color="000000"/>
              <w:bottom w:val="single" w:sz="4" w:space="0" w:color="000000"/>
            </w:tcBorders>
          </w:tcPr>
          <w:p w14:paraId="538A633A" w14:textId="77777777" w:rsidR="00232292" w:rsidRPr="00506B28" w:rsidDel="00DA63D9" w:rsidRDefault="00232292" w:rsidP="00203B4E">
            <w:pPr>
              <w:pStyle w:val="Isi"/>
              <w:ind w:firstLine="0"/>
              <w:jc w:val="center"/>
              <w:rPr>
                <w:b/>
                <w:sz w:val="15"/>
                <w:szCs w:val="20"/>
              </w:rPr>
            </w:pPr>
            <w:del w:id="156" w:author="Jessie Andika Setiady" w:date="2017-04-18T14:19:00Z">
              <w:r w:rsidRPr="00506B28" w:rsidDel="00DA63D9">
                <w:rPr>
                  <w:b/>
                  <w:sz w:val="15"/>
                  <w:szCs w:val="20"/>
                </w:rPr>
                <w:delText>Okt</w:delText>
              </w:r>
            </w:del>
            <w:r w:rsidRPr="00506B28">
              <w:rPr>
                <w:b/>
                <w:sz w:val="15"/>
                <w:szCs w:val="20"/>
              </w:rPr>
              <w:t>4</w:t>
            </w:r>
          </w:p>
        </w:tc>
      </w:tr>
      <w:tr w:rsidR="00232292" w:rsidRPr="00506B28" w14:paraId="6F4F4212" w14:textId="77777777" w:rsidTr="002E73B0">
        <w:trPr>
          <w:trHeight w:val="20"/>
        </w:trPr>
        <w:tc>
          <w:tcPr>
            <w:tcW w:w="2835" w:type="dxa"/>
          </w:tcPr>
          <w:p w14:paraId="46E3FACC" w14:textId="77777777" w:rsidR="00232292" w:rsidRPr="00506B28" w:rsidRDefault="00232292" w:rsidP="00203B4E">
            <w:pPr>
              <w:pStyle w:val="Isi"/>
              <w:numPr>
                <w:ilvl w:val="2"/>
                <w:numId w:val="27"/>
              </w:numPr>
              <w:ind w:left="313"/>
              <w:jc w:val="left"/>
            </w:pPr>
            <w:r>
              <w:t>Penyusunan</w:t>
            </w:r>
            <w:r w:rsidRPr="00506B28">
              <w:t xml:space="preserve"> proposal dan rencana penelitian</w:t>
            </w:r>
          </w:p>
        </w:tc>
        <w:tc>
          <w:tcPr>
            <w:tcW w:w="236" w:type="dxa"/>
            <w:shd w:val="clear" w:color="auto" w:fill="D9D9D9" w:themeFill="background1" w:themeFillShade="D9"/>
            <w:tcMar>
              <w:left w:w="57" w:type="dxa"/>
              <w:right w:w="57" w:type="dxa"/>
            </w:tcMar>
          </w:tcPr>
          <w:p w14:paraId="3319302A" w14:textId="77777777" w:rsidR="00232292" w:rsidRPr="00506B28" w:rsidRDefault="00232292" w:rsidP="00203B4E">
            <w:pPr>
              <w:pStyle w:val="Isi"/>
              <w:ind w:firstLine="0"/>
            </w:pPr>
          </w:p>
        </w:tc>
        <w:tc>
          <w:tcPr>
            <w:tcW w:w="236" w:type="dxa"/>
            <w:shd w:val="clear" w:color="auto" w:fill="D9D9D9" w:themeFill="background1" w:themeFillShade="D9"/>
            <w:tcMar>
              <w:left w:w="57" w:type="dxa"/>
              <w:right w:w="57" w:type="dxa"/>
            </w:tcMar>
          </w:tcPr>
          <w:p w14:paraId="68597CBE" w14:textId="77777777" w:rsidR="00232292" w:rsidRPr="00506B28" w:rsidRDefault="00232292" w:rsidP="00203B4E">
            <w:pPr>
              <w:pStyle w:val="Isi"/>
              <w:ind w:firstLine="0"/>
            </w:pPr>
          </w:p>
        </w:tc>
        <w:tc>
          <w:tcPr>
            <w:tcW w:w="236" w:type="dxa"/>
            <w:shd w:val="clear" w:color="auto" w:fill="D9D9D9" w:themeFill="background1" w:themeFillShade="D9"/>
            <w:tcMar>
              <w:left w:w="57" w:type="dxa"/>
              <w:right w:w="57" w:type="dxa"/>
            </w:tcMar>
          </w:tcPr>
          <w:p w14:paraId="4C137BC9" w14:textId="77777777" w:rsidR="00232292" w:rsidRPr="00506B28" w:rsidRDefault="00232292" w:rsidP="00203B4E">
            <w:pPr>
              <w:pStyle w:val="Isi"/>
              <w:ind w:firstLine="0"/>
            </w:pPr>
          </w:p>
        </w:tc>
        <w:tc>
          <w:tcPr>
            <w:tcW w:w="236" w:type="dxa"/>
            <w:tcBorders>
              <w:right w:val="single" w:sz="8" w:space="0" w:color="000000"/>
            </w:tcBorders>
            <w:shd w:val="clear" w:color="auto" w:fill="D9D9D9" w:themeFill="background1" w:themeFillShade="D9"/>
            <w:tcMar>
              <w:left w:w="57" w:type="dxa"/>
              <w:right w:w="57" w:type="dxa"/>
            </w:tcMar>
          </w:tcPr>
          <w:p w14:paraId="2280A40A" w14:textId="77777777" w:rsidR="00232292" w:rsidRPr="00506B28" w:rsidRDefault="00232292" w:rsidP="00203B4E">
            <w:pPr>
              <w:pStyle w:val="Isi"/>
              <w:ind w:firstLine="0"/>
            </w:pPr>
          </w:p>
        </w:tc>
        <w:tc>
          <w:tcPr>
            <w:tcW w:w="236" w:type="dxa"/>
            <w:tcBorders>
              <w:left w:val="single" w:sz="8" w:space="0" w:color="000000"/>
            </w:tcBorders>
            <w:shd w:val="clear" w:color="auto" w:fill="auto"/>
            <w:tcMar>
              <w:left w:w="57" w:type="dxa"/>
              <w:right w:w="57" w:type="dxa"/>
            </w:tcMar>
          </w:tcPr>
          <w:p w14:paraId="3C21DB31" w14:textId="77777777" w:rsidR="00232292" w:rsidRPr="00506B28" w:rsidRDefault="00232292" w:rsidP="00203B4E">
            <w:pPr>
              <w:pStyle w:val="Isi"/>
              <w:ind w:firstLine="0"/>
            </w:pPr>
          </w:p>
        </w:tc>
        <w:tc>
          <w:tcPr>
            <w:tcW w:w="236" w:type="dxa"/>
            <w:shd w:val="clear" w:color="auto" w:fill="auto"/>
            <w:tcMar>
              <w:left w:w="57" w:type="dxa"/>
              <w:right w:w="57" w:type="dxa"/>
            </w:tcMar>
          </w:tcPr>
          <w:p w14:paraId="79E2AC2E" w14:textId="77777777" w:rsidR="00232292" w:rsidRPr="00506B28" w:rsidRDefault="00232292" w:rsidP="00203B4E">
            <w:pPr>
              <w:pStyle w:val="Isi"/>
              <w:ind w:firstLine="0"/>
            </w:pPr>
          </w:p>
        </w:tc>
        <w:tc>
          <w:tcPr>
            <w:tcW w:w="236" w:type="dxa"/>
            <w:shd w:val="clear" w:color="auto" w:fill="auto"/>
            <w:tcMar>
              <w:left w:w="57" w:type="dxa"/>
              <w:right w:w="57" w:type="dxa"/>
            </w:tcMar>
          </w:tcPr>
          <w:p w14:paraId="07F4688F" w14:textId="77777777" w:rsidR="00232292" w:rsidRPr="00506B28" w:rsidRDefault="00232292" w:rsidP="00203B4E">
            <w:pPr>
              <w:pStyle w:val="Isi"/>
              <w:ind w:firstLine="0"/>
            </w:pPr>
          </w:p>
        </w:tc>
        <w:tc>
          <w:tcPr>
            <w:tcW w:w="236" w:type="dxa"/>
            <w:tcBorders>
              <w:right w:val="single" w:sz="8" w:space="0" w:color="000000"/>
            </w:tcBorders>
            <w:shd w:val="clear" w:color="auto" w:fill="auto"/>
            <w:tcMar>
              <w:left w:w="57" w:type="dxa"/>
              <w:right w:w="57" w:type="dxa"/>
            </w:tcMar>
          </w:tcPr>
          <w:p w14:paraId="465BF590" w14:textId="77777777" w:rsidR="00232292" w:rsidRPr="00506B28" w:rsidRDefault="00232292" w:rsidP="00203B4E">
            <w:pPr>
              <w:pStyle w:val="Isi"/>
              <w:ind w:firstLine="0"/>
            </w:pPr>
          </w:p>
        </w:tc>
        <w:tc>
          <w:tcPr>
            <w:tcW w:w="236" w:type="dxa"/>
            <w:tcBorders>
              <w:left w:val="single" w:sz="8" w:space="0" w:color="000000"/>
            </w:tcBorders>
            <w:shd w:val="clear" w:color="auto" w:fill="auto"/>
            <w:tcMar>
              <w:left w:w="57" w:type="dxa"/>
              <w:right w:w="57" w:type="dxa"/>
            </w:tcMar>
          </w:tcPr>
          <w:p w14:paraId="50E87751" w14:textId="77777777" w:rsidR="00232292" w:rsidRPr="00506B28" w:rsidRDefault="00232292"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01364EBF"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1B77B394"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5A310577" w14:textId="77777777" w:rsidR="00232292" w:rsidRPr="00506B28" w:rsidRDefault="00232292"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25AB7D43"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EF13906"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4725722C"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0299D768" w14:textId="77777777" w:rsidR="00232292" w:rsidRPr="00506B28" w:rsidRDefault="00232292"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62E966F4"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2F1F84FF"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73DF9C2"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4FA3807C" w14:textId="77777777" w:rsidR="00232292" w:rsidRPr="00506B28" w:rsidRDefault="00232292"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4E84FC4C"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ECFD4FC"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62ABE88"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10DC5255" w14:textId="77777777" w:rsidR="00232292" w:rsidRPr="00506B28" w:rsidRDefault="00232292" w:rsidP="00203B4E">
            <w:pPr>
              <w:pStyle w:val="Isi"/>
              <w:ind w:firstLine="0"/>
            </w:pPr>
          </w:p>
        </w:tc>
      </w:tr>
      <w:tr w:rsidR="00232292" w:rsidRPr="00506B28" w14:paraId="3016F630" w14:textId="77777777" w:rsidTr="002E73B0">
        <w:trPr>
          <w:trHeight w:val="20"/>
        </w:trPr>
        <w:tc>
          <w:tcPr>
            <w:tcW w:w="2835" w:type="dxa"/>
          </w:tcPr>
          <w:p w14:paraId="4EA69969" w14:textId="3AC05340" w:rsidR="00232292" w:rsidRPr="00506B28" w:rsidRDefault="00232292" w:rsidP="007A3C82">
            <w:pPr>
              <w:pStyle w:val="Isi"/>
              <w:numPr>
                <w:ilvl w:val="2"/>
                <w:numId w:val="27"/>
              </w:numPr>
              <w:ind w:left="313"/>
              <w:jc w:val="left"/>
            </w:pPr>
            <w:r w:rsidRPr="00A54C84">
              <w:t>Studi Literatur</w:t>
            </w:r>
            <w:r w:rsidR="00FB29FB">
              <w:t xml:space="preserve"> dan </w:t>
            </w:r>
            <w:r w:rsidR="007A3C82">
              <w:t>penyusunan</w:t>
            </w:r>
            <w:r w:rsidR="00FB29FB">
              <w:t xml:space="preserve"> Bab II</w:t>
            </w:r>
          </w:p>
        </w:tc>
        <w:tc>
          <w:tcPr>
            <w:tcW w:w="236" w:type="dxa"/>
            <w:shd w:val="clear" w:color="auto" w:fill="D9D9D9" w:themeFill="background1" w:themeFillShade="D9"/>
            <w:tcMar>
              <w:left w:w="57" w:type="dxa"/>
              <w:right w:w="57" w:type="dxa"/>
            </w:tcMar>
          </w:tcPr>
          <w:p w14:paraId="68582822" w14:textId="77777777" w:rsidR="00232292" w:rsidRPr="00506B28" w:rsidRDefault="00232292" w:rsidP="00203B4E">
            <w:pPr>
              <w:pStyle w:val="Isi"/>
              <w:ind w:firstLine="0"/>
            </w:pPr>
          </w:p>
        </w:tc>
        <w:tc>
          <w:tcPr>
            <w:tcW w:w="236" w:type="dxa"/>
            <w:shd w:val="clear" w:color="auto" w:fill="D9D9D9" w:themeFill="background1" w:themeFillShade="D9"/>
            <w:tcMar>
              <w:left w:w="57" w:type="dxa"/>
              <w:right w:w="57" w:type="dxa"/>
            </w:tcMar>
          </w:tcPr>
          <w:p w14:paraId="19089C23" w14:textId="77777777" w:rsidR="00232292" w:rsidRPr="00506B28" w:rsidRDefault="00232292" w:rsidP="00203B4E">
            <w:pPr>
              <w:pStyle w:val="Isi"/>
              <w:ind w:firstLine="0"/>
            </w:pPr>
          </w:p>
        </w:tc>
        <w:tc>
          <w:tcPr>
            <w:tcW w:w="236" w:type="dxa"/>
            <w:shd w:val="clear" w:color="auto" w:fill="D9D9D9" w:themeFill="background1" w:themeFillShade="D9"/>
            <w:tcMar>
              <w:left w:w="57" w:type="dxa"/>
              <w:right w:w="57" w:type="dxa"/>
            </w:tcMar>
          </w:tcPr>
          <w:p w14:paraId="7A5AA0E3" w14:textId="77777777" w:rsidR="00232292" w:rsidRPr="00506B28" w:rsidRDefault="00232292" w:rsidP="00203B4E">
            <w:pPr>
              <w:pStyle w:val="Isi"/>
              <w:ind w:firstLine="0"/>
            </w:pPr>
          </w:p>
        </w:tc>
        <w:tc>
          <w:tcPr>
            <w:tcW w:w="236" w:type="dxa"/>
            <w:tcBorders>
              <w:right w:val="single" w:sz="8" w:space="0" w:color="000000"/>
            </w:tcBorders>
            <w:shd w:val="clear" w:color="auto" w:fill="D9D9D9" w:themeFill="background1" w:themeFillShade="D9"/>
            <w:tcMar>
              <w:left w:w="57" w:type="dxa"/>
              <w:right w:w="57" w:type="dxa"/>
            </w:tcMar>
          </w:tcPr>
          <w:p w14:paraId="01DB0AD2" w14:textId="77777777" w:rsidR="00232292" w:rsidRPr="00506B28" w:rsidRDefault="00232292" w:rsidP="00203B4E">
            <w:pPr>
              <w:pStyle w:val="Isi"/>
              <w:ind w:firstLine="0"/>
            </w:pPr>
          </w:p>
        </w:tc>
        <w:tc>
          <w:tcPr>
            <w:tcW w:w="236" w:type="dxa"/>
            <w:tcBorders>
              <w:left w:val="single" w:sz="8" w:space="0" w:color="000000"/>
            </w:tcBorders>
            <w:shd w:val="clear" w:color="auto" w:fill="D9D9D9" w:themeFill="background1" w:themeFillShade="D9"/>
            <w:tcMar>
              <w:left w:w="57" w:type="dxa"/>
              <w:right w:w="57" w:type="dxa"/>
            </w:tcMar>
          </w:tcPr>
          <w:p w14:paraId="4B3AD28F" w14:textId="77777777" w:rsidR="00232292" w:rsidRPr="00506B28" w:rsidRDefault="00232292" w:rsidP="00203B4E">
            <w:pPr>
              <w:pStyle w:val="Isi"/>
              <w:ind w:firstLine="0"/>
            </w:pPr>
          </w:p>
        </w:tc>
        <w:tc>
          <w:tcPr>
            <w:tcW w:w="236" w:type="dxa"/>
            <w:shd w:val="clear" w:color="auto" w:fill="D9D9D9" w:themeFill="background1" w:themeFillShade="D9"/>
            <w:tcMar>
              <w:left w:w="57" w:type="dxa"/>
              <w:right w:w="57" w:type="dxa"/>
            </w:tcMar>
          </w:tcPr>
          <w:p w14:paraId="2AACA19A" w14:textId="77777777" w:rsidR="00232292" w:rsidRPr="00506B28" w:rsidRDefault="00232292" w:rsidP="00203B4E">
            <w:pPr>
              <w:pStyle w:val="Isi"/>
              <w:ind w:firstLine="0"/>
            </w:pPr>
          </w:p>
        </w:tc>
        <w:tc>
          <w:tcPr>
            <w:tcW w:w="236" w:type="dxa"/>
            <w:shd w:val="clear" w:color="auto" w:fill="auto"/>
            <w:tcMar>
              <w:left w:w="57" w:type="dxa"/>
              <w:right w:w="57" w:type="dxa"/>
            </w:tcMar>
          </w:tcPr>
          <w:p w14:paraId="3BC05FC5" w14:textId="77777777" w:rsidR="00232292" w:rsidRPr="00506B28" w:rsidRDefault="00232292" w:rsidP="00203B4E">
            <w:pPr>
              <w:pStyle w:val="Isi"/>
              <w:ind w:firstLine="0"/>
            </w:pPr>
          </w:p>
        </w:tc>
        <w:tc>
          <w:tcPr>
            <w:tcW w:w="236" w:type="dxa"/>
            <w:tcBorders>
              <w:right w:val="single" w:sz="8" w:space="0" w:color="000000"/>
            </w:tcBorders>
            <w:shd w:val="clear" w:color="auto" w:fill="auto"/>
            <w:tcMar>
              <w:left w:w="57" w:type="dxa"/>
              <w:right w:w="57" w:type="dxa"/>
            </w:tcMar>
          </w:tcPr>
          <w:p w14:paraId="5E26E5B3" w14:textId="77777777" w:rsidR="00232292" w:rsidRPr="00506B28" w:rsidRDefault="00232292" w:rsidP="00203B4E">
            <w:pPr>
              <w:pStyle w:val="Isi"/>
              <w:ind w:firstLine="0"/>
            </w:pPr>
          </w:p>
        </w:tc>
        <w:tc>
          <w:tcPr>
            <w:tcW w:w="236" w:type="dxa"/>
            <w:tcBorders>
              <w:left w:val="single" w:sz="8" w:space="0" w:color="000000"/>
            </w:tcBorders>
            <w:shd w:val="clear" w:color="auto" w:fill="auto"/>
            <w:tcMar>
              <w:left w:w="57" w:type="dxa"/>
              <w:right w:w="57" w:type="dxa"/>
            </w:tcMar>
          </w:tcPr>
          <w:p w14:paraId="1546FBC4" w14:textId="77777777" w:rsidR="00232292" w:rsidRPr="00506B28" w:rsidRDefault="00232292"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5F354BB8"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1AA6B08E"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07D001D8" w14:textId="77777777" w:rsidR="00232292" w:rsidRPr="00506B28" w:rsidRDefault="00232292"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51E36F2B"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D2CAB33"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5B0908D"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71A666EF" w14:textId="77777777" w:rsidR="00232292" w:rsidRPr="00506B28" w:rsidRDefault="00232292"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17C7C661"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6122BE9"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22B7E15"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3990CFCF" w14:textId="77777777" w:rsidR="00232292" w:rsidRPr="00506B28" w:rsidRDefault="00232292"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03810C6C"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08C64502"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95212ED" w14:textId="77777777" w:rsidR="00232292" w:rsidRPr="00506B28" w:rsidRDefault="00232292" w:rsidP="00203B4E">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1CACE697" w14:textId="77777777" w:rsidR="00232292" w:rsidRPr="00506B28" w:rsidRDefault="00232292" w:rsidP="00203B4E">
            <w:pPr>
              <w:pStyle w:val="Isi"/>
              <w:ind w:firstLine="0"/>
            </w:pPr>
          </w:p>
        </w:tc>
      </w:tr>
      <w:tr w:rsidR="000E17B8" w:rsidRPr="00506B28" w14:paraId="7CE477DA" w14:textId="77777777" w:rsidTr="002E73B0">
        <w:trPr>
          <w:trHeight w:val="20"/>
        </w:trPr>
        <w:tc>
          <w:tcPr>
            <w:tcW w:w="2835" w:type="dxa"/>
          </w:tcPr>
          <w:p w14:paraId="6968A8E8" w14:textId="13B086A4" w:rsidR="000E17B8" w:rsidRDefault="00131987" w:rsidP="00203B4E">
            <w:pPr>
              <w:pStyle w:val="Isi"/>
              <w:numPr>
                <w:ilvl w:val="2"/>
                <w:numId w:val="27"/>
              </w:numPr>
              <w:ind w:left="313"/>
              <w:jc w:val="left"/>
            </w:pPr>
            <w:r>
              <w:t>Analisis Permasalahan</w:t>
            </w:r>
          </w:p>
        </w:tc>
        <w:tc>
          <w:tcPr>
            <w:tcW w:w="236" w:type="dxa"/>
            <w:shd w:val="clear" w:color="auto" w:fill="auto"/>
            <w:tcMar>
              <w:left w:w="57" w:type="dxa"/>
              <w:right w:w="57" w:type="dxa"/>
            </w:tcMar>
          </w:tcPr>
          <w:p w14:paraId="6F24B04F" w14:textId="77777777" w:rsidR="000E17B8" w:rsidRPr="00506B28" w:rsidRDefault="000E17B8" w:rsidP="00203B4E">
            <w:pPr>
              <w:pStyle w:val="Isi"/>
              <w:ind w:firstLine="0"/>
            </w:pPr>
          </w:p>
        </w:tc>
        <w:tc>
          <w:tcPr>
            <w:tcW w:w="236" w:type="dxa"/>
            <w:shd w:val="clear" w:color="auto" w:fill="auto"/>
            <w:tcMar>
              <w:left w:w="57" w:type="dxa"/>
              <w:right w:w="57" w:type="dxa"/>
            </w:tcMar>
          </w:tcPr>
          <w:p w14:paraId="6D8CB358" w14:textId="77777777" w:rsidR="000E17B8" w:rsidRPr="00506B28" w:rsidRDefault="000E17B8" w:rsidP="00203B4E">
            <w:pPr>
              <w:pStyle w:val="Isi"/>
              <w:ind w:firstLine="0"/>
            </w:pPr>
          </w:p>
        </w:tc>
        <w:tc>
          <w:tcPr>
            <w:tcW w:w="236" w:type="dxa"/>
            <w:shd w:val="clear" w:color="auto" w:fill="auto"/>
            <w:tcMar>
              <w:left w:w="57" w:type="dxa"/>
              <w:right w:w="57" w:type="dxa"/>
            </w:tcMar>
          </w:tcPr>
          <w:p w14:paraId="49C91F7E" w14:textId="77777777" w:rsidR="000E17B8" w:rsidRPr="00506B28" w:rsidRDefault="000E17B8" w:rsidP="00203B4E">
            <w:pPr>
              <w:pStyle w:val="Isi"/>
              <w:ind w:firstLine="0"/>
            </w:pPr>
          </w:p>
        </w:tc>
        <w:tc>
          <w:tcPr>
            <w:tcW w:w="236" w:type="dxa"/>
            <w:tcBorders>
              <w:right w:val="single" w:sz="8" w:space="0" w:color="000000"/>
            </w:tcBorders>
            <w:shd w:val="clear" w:color="auto" w:fill="auto"/>
            <w:tcMar>
              <w:left w:w="57" w:type="dxa"/>
              <w:right w:w="57" w:type="dxa"/>
            </w:tcMar>
          </w:tcPr>
          <w:p w14:paraId="43CA0D99" w14:textId="77777777" w:rsidR="000E17B8" w:rsidRPr="00506B28" w:rsidRDefault="000E17B8" w:rsidP="00203B4E">
            <w:pPr>
              <w:pStyle w:val="Isi"/>
              <w:ind w:firstLine="0"/>
            </w:pPr>
          </w:p>
        </w:tc>
        <w:tc>
          <w:tcPr>
            <w:tcW w:w="236" w:type="dxa"/>
            <w:tcBorders>
              <w:left w:val="single" w:sz="8" w:space="0" w:color="000000"/>
            </w:tcBorders>
            <w:shd w:val="clear" w:color="auto" w:fill="D9D9D9" w:themeFill="background1" w:themeFillShade="D9"/>
            <w:tcMar>
              <w:left w:w="57" w:type="dxa"/>
              <w:right w:w="57" w:type="dxa"/>
            </w:tcMar>
          </w:tcPr>
          <w:p w14:paraId="397884D8" w14:textId="77777777" w:rsidR="000E17B8" w:rsidRPr="00506B28" w:rsidRDefault="000E17B8" w:rsidP="00203B4E">
            <w:pPr>
              <w:pStyle w:val="Isi"/>
              <w:ind w:firstLine="0"/>
            </w:pPr>
          </w:p>
        </w:tc>
        <w:tc>
          <w:tcPr>
            <w:tcW w:w="236" w:type="dxa"/>
            <w:shd w:val="clear" w:color="auto" w:fill="D9D9D9" w:themeFill="background1" w:themeFillShade="D9"/>
            <w:tcMar>
              <w:left w:w="57" w:type="dxa"/>
              <w:right w:w="57" w:type="dxa"/>
            </w:tcMar>
          </w:tcPr>
          <w:p w14:paraId="5F8D1946" w14:textId="77777777" w:rsidR="000E17B8" w:rsidRPr="00506B28" w:rsidRDefault="000E17B8" w:rsidP="00203B4E">
            <w:pPr>
              <w:pStyle w:val="Isi"/>
              <w:ind w:firstLine="0"/>
            </w:pPr>
          </w:p>
        </w:tc>
        <w:tc>
          <w:tcPr>
            <w:tcW w:w="236" w:type="dxa"/>
            <w:shd w:val="clear" w:color="auto" w:fill="D9D9D9" w:themeFill="background1" w:themeFillShade="D9"/>
            <w:tcMar>
              <w:left w:w="57" w:type="dxa"/>
              <w:right w:w="57" w:type="dxa"/>
            </w:tcMar>
          </w:tcPr>
          <w:p w14:paraId="430F8538" w14:textId="77777777" w:rsidR="000E17B8" w:rsidRPr="00506B28" w:rsidRDefault="000E17B8" w:rsidP="00203B4E">
            <w:pPr>
              <w:pStyle w:val="Isi"/>
              <w:ind w:firstLine="0"/>
            </w:pPr>
          </w:p>
        </w:tc>
        <w:tc>
          <w:tcPr>
            <w:tcW w:w="236" w:type="dxa"/>
            <w:tcBorders>
              <w:right w:val="single" w:sz="8" w:space="0" w:color="000000"/>
            </w:tcBorders>
            <w:shd w:val="clear" w:color="auto" w:fill="D9D9D9" w:themeFill="background1" w:themeFillShade="D9"/>
            <w:tcMar>
              <w:left w:w="57" w:type="dxa"/>
              <w:right w:w="57" w:type="dxa"/>
            </w:tcMar>
          </w:tcPr>
          <w:p w14:paraId="457699AC" w14:textId="77777777" w:rsidR="000E17B8" w:rsidRPr="00506B28" w:rsidRDefault="000E17B8" w:rsidP="00203B4E">
            <w:pPr>
              <w:pStyle w:val="Isi"/>
              <w:ind w:firstLine="0"/>
            </w:pPr>
          </w:p>
        </w:tc>
        <w:tc>
          <w:tcPr>
            <w:tcW w:w="236" w:type="dxa"/>
            <w:tcBorders>
              <w:left w:val="single" w:sz="8" w:space="0" w:color="000000"/>
            </w:tcBorders>
            <w:shd w:val="clear" w:color="auto" w:fill="auto"/>
            <w:tcMar>
              <w:left w:w="57" w:type="dxa"/>
              <w:right w:w="57" w:type="dxa"/>
            </w:tcMar>
          </w:tcPr>
          <w:p w14:paraId="71F23DA3" w14:textId="77777777" w:rsidR="000E17B8" w:rsidRPr="00506B28" w:rsidRDefault="000E17B8"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75339477" w14:textId="77777777" w:rsidR="000E17B8" w:rsidRPr="00506B28" w:rsidRDefault="000E17B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56D39BFB" w14:textId="77777777" w:rsidR="000E17B8" w:rsidRPr="00506B28" w:rsidRDefault="000E17B8"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0F13C4AD" w14:textId="77777777" w:rsidR="000E17B8" w:rsidRPr="00506B28" w:rsidRDefault="000E17B8"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046CE82F" w14:textId="77777777" w:rsidR="000E17B8" w:rsidRPr="00506B28" w:rsidRDefault="000E17B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114038D" w14:textId="77777777" w:rsidR="000E17B8" w:rsidRPr="00506B28" w:rsidRDefault="000E17B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7D92611" w14:textId="77777777" w:rsidR="000E17B8" w:rsidRPr="00506B28" w:rsidRDefault="000E17B8"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40963EF4" w14:textId="77777777" w:rsidR="000E17B8" w:rsidRPr="00506B28" w:rsidRDefault="000E17B8"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5EF9FC3E" w14:textId="77777777" w:rsidR="000E17B8" w:rsidRPr="00506B28" w:rsidRDefault="000E17B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74EBC0D" w14:textId="77777777" w:rsidR="000E17B8" w:rsidRPr="00506B28" w:rsidRDefault="000E17B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2911D48" w14:textId="77777777" w:rsidR="000E17B8" w:rsidRPr="00506B28" w:rsidRDefault="000E17B8"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741D35D5" w14:textId="77777777" w:rsidR="000E17B8" w:rsidRPr="00506B28" w:rsidRDefault="000E17B8"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1FA7350D" w14:textId="77777777" w:rsidR="000E17B8" w:rsidRPr="00506B28" w:rsidRDefault="000E17B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CAAF32F" w14:textId="77777777" w:rsidR="000E17B8" w:rsidRPr="00506B28" w:rsidRDefault="000E17B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75404C81" w14:textId="77777777" w:rsidR="000E17B8" w:rsidRPr="00506B28" w:rsidRDefault="000E17B8" w:rsidP="00203B4E">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3EC3E993" w14:textId="77777777" w:rsidR="000E17B8" w:rsidRPr="00506B28" w:rsidRDefault="000E17B8" w:rsidP="00203B4E">
            <w:pPr>
              <w:pStyle w:val="Isi"/>
              <w:ind w:firstLine="0"/>
            </w:pPr>
          </w:p>
        </w:tc>
      </w:tr>
      <w:tr w:rsidR="002E73B0" w:rsidRPr="00506B28" w14:paraId="5CCF2C4D" w14:textId="77777777" w:rsidTr="002E73B0">
        <w:trPr>
          <w:trHeight w:val="20"/>
        </w:trPr>
        <w:tc>
          <w:tcPr>
            <w:tcW w:w="2835" w:type="dxa"/>
          </w:tcPr>
          <w:p w14:paraId="11A4A502" w14:textId="12E35B2B" w:rsidR="003F592D" w:rsidRDefault="003F592D" w:rsidP="00203B4E">
            <w:pPr>
              <w:pStyle w:val="Isi"/>
              <w:numPr>
                <w:ilvl w:val="2"/>
                <w:numId w:val="27"/>
              </w:numPr>
              <w:ind w:left="313"/>
              <w:jc w:val="left"/>
            </w:pPr>
            <w:r>
              <w:t>Pengembangan Kakas</w:t>
            </w:r>
          </w:p>
        </w:tc>
        <w:tc>
          <w:tcPr>
            <w:tcW w:w="236" w:type="dxa"/>
            <w:shd w:val="clear" w:color="auto" w:fill="auto"/>
            <w:tcMar>
              <w:left w:w="57" w:type="dxa"/>
              <w:right w:w="57" w:type="dxa"/>
            </w:tcMar>
          </w:tcPr>
          <w:p w14:paraId="745AEBF4" w14:textId="77777777" w:rsidR="003F592D" w:rsidRPr="00506B28" w:rsidRDefault="003F592D" w:rsidP="00203B4E">
            <w:pPr>
              <w:pStyle w:val="Isi"/>
              <w:ind w:firstLine="0"/>
            </w:pPr>
          </w:p>
        </w:tc>
        <w:tc>
          <w:tcPr>
            <w:tcW w:w="236" w:type="dxa"/>
            <w:shd w:val="clear" w:color="auto" w:fill="auto"/>
            <w:tcMar>
              <w:left w:w="57" w:type="dxa"/>
              <w:right w:w="57" w:type="dxa"/>
            </w:tcMar>
          </w:tcPr>
          <w:p w14:paraId="5F1AF29D" w14:textId="77777777" w:rsidR="003F592D" w:rsidRPr="00506B28" w:rsidRDefault="003F592D" w:rsidP="00203B4E">
            <w:pPr>
              <w:pStyle w:val="Isi"/>
              <w:ind w:firstLine="0"/>
            </w:pPr>
          </w:p>
        </w:tc>
        <w:tc>
          <w:tcPr>
            <w:tcW w:w="236" w:type="dxa"/>
            <w:shd w:val="clear" w:color="auto" w:fill="auto"/>
            <w:tcMar>
              <w:left w:w="57" w:type="dxa"/>
              <w:right w:w="57" w:type="dxa"/>
            </w:tcMar>
          </w:tcPr>
          <w:p w14:paraId="27DA5E5B" w14:textId="77777777" w:rsidR="003F592D" w:rsidRPr="00506B28" w:rsidRDefault="003F592D" w:rsidP="00203B4E">
            <w:pPr>
              <w:pStyle w:val="Isi"/>
              <w:ind w:firstLine="0"/>
            </w:pPr>
          </w:p>
        </w:tc>
        <w:tc>
          <w:tcPr>
            <w:tcW w:w="236" w:type="dxa"/>
            <w:tcBorders>
              <w:right w:val="single" w:sz="8" w:space="0" w:color="000000"/>
            </w:tcBorders>
            <w:shd w:val="clear" w:color="auto" w:fill="auto"/>
            <w:tcMar>
              <w:left w:w="57" w:type="dxa"/>
              <w:right w:w="57" w:type="dxa"/>
            </w:tcMar>
          </w:tcPr>
          <w:p w14:paraId="7F62A36B" w14:textId="77777777" w:rsidR="003F592D" w:rsidRPr="00506B28" w:rsidRDefault="003F592D" w:rsidP="00203B4E">
            <w:pPr>
              <w:pStyle w:val="Isi"/>
              <w:ind w:firstLine="0"/>
            </w:pPr>
          </w:p>
        </w:tc>
        <w:tc>
          <w:tcPr>
            <w:tcW w:w="236" w:type="dxa"/>
            <w:tcBorders>
              <w:left w:val="single" w:sz="8" w:space="0" w:color="000000"/>
            </w:tcBorders>
            <w:shd w:val="clear" w:color="auto" w:fill="auto"/>
            <w:tcMar>
              <w:left w:w="57" w:type="dxa"/>
              <w:right w:w="57" w:type="dxa"/>
            </w:tcMar>
          </w:tcPr>
          <w:p w14:paraId="06244253" w14:textId="77777777" w:rsidR="003F592D" w:rsidRPr="00506B28" w:rsidRDefault="003F592D" w:rsidP="00203B4E">
            <w:pPr>
              <w:pStyle w:val="Isi"/>
              <w:ind w:firstLine="0"/>
            </w:pPr>
          </w:p>
        </w:tc>
        <w:tc>
          <w:tcPr>
            <w:tcW w:w="236" w:type="dxa"/>
            <w:shd w:val="clear" w:color="auto" w:fill="auto"/>
            <w:tcMar>
              <w:left w:w="57" w:type="dxa"/>
              <w:right w:w="57" w:type="dxa"/>
            </w:tcMar>
          </w:tcPr>
          <w:p w14:paraId="381126C5" w14:textId="77777777" w:rsidR="003F592D" w:rsidRPr="00506B28" w:rsidRDefault="003F592D" w:rsidP="00203B4E">
            <w:pPr>
              <w:pStyle w:val="Isi"/>
              <w:ind w:firstLine="0"/>
            </w:pPr>
          </w:p>
        </w:tc>
        <w:tc>
          <w:tcPr>
            <w:tcW w:w="236" w:type="dxa"/>
            <w:shd w:val="clear" w:color="auto" w:fill="D9D9D9" w:themeFill="background1" w:themeFillShade="D9"/>
            <w:tcMar>
              <w:left w:w="57" w:type="dxa"/>
              <w:right w:w="57" w:type="dxa"/>
            </w:tcMar>
          </w:tcPr>
          <w:p w14:paraId="05092B63" w14:textId="77777777" w:rsidR="003F592D" w:rsidRPr="00506B28" w:rsidRDefault="003F592D" w:rsidP="00203B4E">
            <w:pPr>
              <w:pStyle w:val="Isi"/>
              <w:ind w:firstLine="0"/>
            </w:pPr>
          </w:p>
        </w:tc>
        <w:tc>
          <w:tcPr>
            <w:tcW w:w="236" w:type="dxa"/>
            <w:tcBorders>
              <w:right w:val="single" w:sz="8" w:space="0" w:color="000000"/>
            </w:tcBorders>
            <w:shd w:val="clear" w:color="auto" w:fill="D9D9D9" w:themeFill="background1" w:themeFillShade="D9"/>
            <w:tcMar>
              <w:left w:w="57" w:type="dxa"/>
              <w:right w:w="57" w:type="dxa"/>
            </w:tcMar>
          </w:tcPr>
          <w:p w14:paraId="4BD223F2" w14:textId="77777777" w:rsidR="003F592D" w:rsidRPr="00506B28" w:rsidRDefault="003F592D" w:rsidP="00203B4E">
            <w:pPr>
              <w:pStyle w:val="Isi"/>
              <w:ind w:firstLine="0"/>
            </w:pPr>
          </w:p>
        </w:tc>
        <w:tc>
          <w:tcPr>
            <w:tcW w:w="236" w:type="dxa"/>
            <w:tcBorders>
              <w:left w:val="single" w:sz="8" w:space="0" w:color="000000"/>
            </w:tcBorders>
            <w:shd w:val="clear" w:color="auto" w:fill="D9D9D9" w:themeFill="background1" w:themeFillShade="D9"/>
            <w:tcMar>
              <w:left w:w="57" w:type="dxa"/>
              <w:right w:w="57" w:type="dxa"/>
            </w:tcMar>
          </w:tcPr>
          <w:p w14:paraId="57B9D07B" w14:textId="77777777" w:rsidR="003F592D" w:rsidRPr="00506B28" w:rsidRDefault="003F592D"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D9D9D9" w:themeFill="background1" w:themeFillShade="D9"/>
            <w:tcMar>
              <w:left w:w="57" w:type="dxa"/>
              <w:right w:w="57" w:type="dxa"/>
            </w:tcMar>
          </w:tcPr>
          <w:p w14:paraId="0E7FE929" w14:textId="77777777" w:rsidR="003F592D" w:rsidRPr="00506B28" w:rsidRDefault="003F59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57" w:type="dxa"/>
              <w:right w:w="57" w:type="dxa"/>
            </w:tcMar>
          </w:tcPr>
          <w:p w14:paraId="5C2081A4" w14:textId="77777777" w:rsidR="003F592D" w:rsidRPr="00506B28" w:rsidRDefault="003F592D"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D9D9D9" w:themeFill="background1" w:themeFillShade="D9"/>
            <w:tcMar>
              <w:left w:w="57" w:type="dxa"/>
              <w:right w:w="57" w:type="dxa"/>
            </w:tcMar>
          </w:tcPr>
          <w:p w14:paraId="661A4FCF" w14:textId="77777777" w:rsidR="003F592D" w:rsidRPr="00506B28" w:rsidRDefault="003F592D"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D9D9D9" w:themeFill="background1" w:themeFillShade="D9"/>
          </w:tcPr>
          <w:p w14:paraId="1A74B33C" w14:textId="77777777" w:rsidR="003F592D" w:rsidRPr="00506B28" w:rsidRDefault="003F59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0CC204" w14:textId="77777777" w:rsidR="003F592D" w:rsidRPr="00506B28" w:rsidRDefault="003F59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67BD64B" w14:textId="77777777" w:rsidR="003F592D" w:rsidRPr="00506B28" w:rsidRDefault="003F592D"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D9D9D9" w:themeFill="background1" w:themeFillShade="D9"/>
          </w:tcPr>
          <w:p w14:paraId="77D8AF9E" w14:textId="77777777" w:rsidR="003F592D" w:rsidRPr="00506B28" w:rsidRDefault="003F592D"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4ED63F54" w14:textId="77777777" w:rsidR="003F592D" w:rsidRPr="00506B28" w:rsidRDefault="003F59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0C4847F8" w14:textId="77777777" w:rsidR="003F592D" w:rsidRPr="00506B28" w:rsidRDefault="003F59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4BFDAF63" w14:textId="77777777" w:rsidR="003F592D" w:rsidRPr="00506B28" w:rsidRDefault="003F592D"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5E3E4EF1" w14:textId="77777777" w:rsidR="003F592D" w:rsidRPr="00506B28" w:rsidRDefault="003F592D"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1767558F" w14:textId="77777777" w:rsidR="003F592D" w:rsidRPr="00506B28" w:rsidRDefault="003F59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724A18E7" w14:textId="77777777" w:rsidR="003F592D" w:rsidRPr="00506B28" w:rsidRDefault="003F59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FAA3A79" w14:textId="77777777" w:rsidR="003F592D" w:rsidRPr="00506B28" w:rsidRDefault="003F592D" w:rsidP="00203B4E">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609204CE" w14:textId="77777777" w:rsidR="003F592D" w:rsidRPr="00506B28" w:rsidRDefault="003F592D" w:rsidP="00203B4E">
            <w:pPr>
              <w:pStyle w:val="Isi"/>
              <w:ind w:firstLine="0"/>
            </w:pPr>
          </w:p>
        </w:tc>
      </w:tr>
      <w:tr w:rsidR="00D32704" w:rsidRPr="00506B28" w14:paraId="5781F8B4" w14:textId="77777777" w:rsidTr="002E73B0">
        <w:trPr>
          <w:trHeight w:val="20"/>
        </w:trPr>
        <w:tc>
          <w:tcPr>
            <w:tcW w:w="2835" w:type="dxa"/>
          </w:tcPr>
          <w:p w14:paraId="088426C0" w14:textId="3E6BEE64" w:rsidR="00D32704" w:rsidRPr="00D32704" w:rsidRDefault="00D32704" w:rsidP="00D32704">
            <w:pPr>
              <w:pStyle w:val="ListParagraph"/>
              <w:numPr>
                <w:ilvl w:val="1"/>
                <w:numId w:val="74"/>
              </w:numPr>
              <w:spacing w:before="0" w:line="360" w:lineRule="auto"/>
              <w:jc w:val="both"/>
              <w:rPr>
                <w:rFonts w:ascii="Times New Roman" w:hAnsi="Times New Roman"/>
                <w:sz w:val="24"/>
                <w:szCs w:val="24"/>
              </w:rPr>
            </w:pPr>
            <w:r w:rsidRPr="00D32704">
              <w:rPr>
                <w:rFonts w:ascii="Times New Roman" w:hAnsi="Times New Roman"/>
                <w:sz w:val="24"/>
                <w:szCs w:val="24"/>
              </w:rPr>
              <w:t>Analisis dan Desain Kakas</w:t>
            </w:r>
          </w:p>
        </w:tc>
        <w:tc>
          <w:tcPr>
            <w:tcW w:w="236" w:type="dxa"/>
            <w:shd w:val="clear" w:color="auto" w:fill="auto"/>
            <w:tcMar>
              <w:left w:w="57" w:type="dxa"/>
              <w:right w:w="57" w:type="dxa"/>
            </w:tcMar>
          </w:tcPr>
          <w:p w14:paraId="50CF443A" w14:textId="77777777" w:rsidR="00D32704" w:rsidRPr="00506B28" w:rsidRDefault="00D32704" w:rsidP="00203B4E">
            <w:pPr>
              <w:pStyle w:val="Isi"/>
              <w:ind w:firstLine="0"/>
            </w:pPr>
          </w:p>
        </w:tc>
        <w:tc>
          <w:tcPr>
            <w:tcW w:w="236" w:type="dxa"/>
            <w:shd w:val="clear" w:color="auto" w:fill="auto"/>
            <w:tcMar>
              <w:left w:w="57" w:type="dxa"/>
              <w:right w:w="57" w:type="dxa"/>
            </w:tcMar>
          </w:tcPr>
          <w:p w14:paraId="3A7952EA" w14:textId="77777777" w:rsidR="00D32704" w:rsidRPr="00506B28" w:rsidRDefault="00D32704" w:rsidP="00203B4E">
            <w:pPr>
              <w:pStyle w:val="Isi"/>
              <w:ind w:firstLine="0"/>
            </w:pPr>
          </w:p>
        </w:tc>
        <w:tc>
          <w:tcPr>
            <w:tcW w:w="236" w:type="dxa"/>
            <w:shd w:val="clear" w:color="auto" w:fill="auto"/>
            <w:tcMar>
              <w:left w:w="57" w:type="dxa"/>
              <w:right w:w="57" w:type="dxa"/>
            </w:tcMar>
          </w:tcPr>
          <w:p w14:paraId="5B6EBFC9" w14:textId="77777777" w:rsidR="00D32704" w:rsidRPr="00506B28" w:rsidRDefault="00D32704" w:rsidP="00203B4E">
            <w:pPr>
              <w:pStyle w:val="Isi"/>
              <w:ind w:firstLine="0"/>
            </w:pPr>
          </w:p>
        </w:tc>
        <w:tc>
          <w:tcPr>
            <w:tcW w:w="236" w:type="dxa"/>
            <w:tcBorders>
              <w:right w:val="single" w:sz="8" w:space="0" w:color="000000"/>
            </w:tcBorders>
            <w:shd w:val="clear" w:color="auto" w:fill="auto"/>
            <w:tcMar>
              <w:left w:w="57" w:type="dxa"/>
              <w:right w:w="57" w:type="dxa"/>
            </w:tcMar>
          </w:tcPr>
          <w:p w14:paraId="42C0679F" w14:textId="77777777" w:rsidR="00D32704" w:rsidRPr="00506B28" w:rsidRDefault="00D32704" w:rsidP="00203B4E">
            <w:pPr>
              <w:pStyle w:val="Isi"/>
              <w:ind w:firstLine="0"/>
            </w:pPr>
          </w:p>
        </w:tc>
        <w:tc>
          <w:tcPr>
            <w:tcW w:w="236" w:type="dxa"/>
            <w:tcBorders>
              <w:left w:val="single" w:sz="8" w:space="0" w:color="000000"/>
            </w:tcBorders>
            <w:shd w:val="clear" w:color="auto" w:fill="auto"/>
            <w:tcMar>
              <w:left w:w="57" w:type="dxa"/>
              <w:right w:w="57" w:type="dxa"/>
            </w:tcMar>
          </w:tcPr>
          <w:p w14:paraId="6A54244A" w14:textId="77777777" w:rsidR="00D32704" w:rsidRPr="00506B28" w:rsidRDefault="00D32704" w:rsidP="00203B4E">
            <w:pPr>
              <w:pStyle w:val="Isi"/>
              <w:ind w:firstLine="0"/>
            </w:pPr>
          </w:p>
        </w:tc>
        <w:tc>
          <w:tcPr>
            <w:tcW w:w="236" w:type="dxa"/>
            <w:shd w:val="clear" w:color="auto" w:fill="auto"/>
            <w:tcMar>
              <w:left w:w="57" w:type="dxa"/>
              <w:right w:w="57" w:type="dxa"/>
            </w:tcMar>
          </w:tcPr>
          <w:p w14:paraId="39010971" w14:textId="77777777" w:rsidR="00D32704" w:rsidRPr="00506B28" w:rsidRDefault="00D32704" w:rsidP="00203B4E">
            <w:pPr>
              <w:pStyle w:val="Isi"/>
              <w:ind w:firstLine="0"/>
            </w:pPr>
          </w:p>
        </w:tc>
        <w:tc>
          <w:tcPr>
            <w:tcW w:w="236" w:type="dxa"/>
            <w:shd w:val="clear" w:color="auto" w:fill="D9D9D9" w:themeFill="background1" w:themeFillShade="D9"/>
            <w:tcMar>
              <w:left w:w="57" w:type="dxa"/>
              <w:right w:w="57" w:type="dxa"/>
            </w:tcMar>
          </w:tcPr>
          <w:p w14:paraId="77D416BA" w14:textId="77777777" w:rsidR="00D32704" w:rsidRPr="00506B28" w:rsidRDefault="00D32704" w:rsidP="00203B4E">
            <w:pPr>
              <w:pStyle w:val="Isi"/>
              <w:ind w:firstLine="0"/>
            </w:pPr>
          </w:p>
        </w:tc>
        <w:tc>
          <w:tcPr>
            <w:tcW w:w="236" w:type="dxa"/>
            <w:tcBorders>
              <w:right w:val="single" w:sz="8" w:space="0" w:color="000000"/>
            </w:tcBorders>
            <w:shd w:val="clear" w:color="auto" w:fill="D9D9D9" w:themeFill="background1" w:themeFillShade="D9"/>
            <w:tcMar>
              <w:left w:w="57" w:type="dxa"/>
              <w:right w:w="57" w:type="dxa"/>
            </w:tcMar>
          </w:tcPr>
          <w:p w14:paraId="1E78E63E" w14:textId="77777777" w:rsidR="00D32704" w:rsidRPr="00506B28" w:rsidRDefault="00D32704" w:rsidP="00203B4E">
            <w:pPr>
              <w:pStyle w:val="Isi"/>
              <w:ind w:firstLine="0"/>
            </w:pPr>
          </w:p>
        </w:tc>
        <w:tc>
          <w:tcPr>
            <w:tcW w:w="236" w:type="dxa"/>
            <w:tcBorders>
              <w:left w:val="single" w:sz="8" w:space="0" w:color="000000"/>
            </w:tcBorders>
            <w:shd w:val="clear" w:color="auto" w:fill="auto"/>
            <w:tcMar>
              <w:left w:w="57" w:type="dxa"/>
              <w:right w:w="57" w:type="dxa"/>
            </w:tcMar>
          </w:tcPr>
          <w:p w14:paraId="1F2597FD" w14:textId="77777777" w:rsidR="00D32704" w:rsidRPr="00506B28" w:rsidRDefault="00D32704"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004498FC" w14:textId="77777777" w:rsidR="00D32704" w:rsidRPr="00506B28" w:rsidRDefault="00D32704"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62ADA761" w14:textId="77777777" w:rsidR="00D32704" w:rsidRPr="00506B28" w:rsidRDefault="00D32704"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3AFB180B" w14:textId="77777777" w:rsidR="00D32704" w:rsidRPr="00506B28" w:rsidRDefault="00D32704"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4DD6441F" w14:textId="77777777" w:rsidR="00D32704" w:rsidRPr="00506B28" w:rsidRDefault="00D32704"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0004935" w14:textId="77777777" w:rsidR="00D32704" w:rsidRPr="00506B28" w:rsidRDefault="00D32704"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60537F8" w14:textId="77777777" w:rsidR="00D32704" w:rsidRPr="00506B28" w:rsidRDefault="00D32704"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6140E408" w14:textId="77777777" w:rsidR="00D32704" w:rsidRPr="00506B28" w:rsidRDefault="00D32704"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1178F6ED" w14:textId="77777777" w:rsidR="00D32704" w:rsidRPr="00506B28" w:rsidRDefault="00D32704"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8A5AAC7" w14:textId="77777777" w:rsidR="00D32704" w:rsidRPr="00506B28" w:rsidRDefault="00D32704"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695757A" w14:textId="77777777" w:rsidR="00D32704" w:rsidRPr="00506B28" w:rsidRDefault="00D32704"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1EC8935A" w14:textId="77777777" w:rsidR="00D32704" w:rsidRPr="00506B28" w:rsidRDefault="00D32704"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0FC9A8DB" w14:textId="77777777" w:rsidR="00D32704" w:rsidRPr="00506B28" w:rsidRDefault="00D32704"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465FA623" w14:textId="77777777" w:rsidR="00D32704" w:rsidRPr="00506B28" w:rsidRDefault="00D32704"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E75589E" w14:textId="77777777" w:rsidR="00D32704" w:rsidRPr="00506B28" w:rsidRDefault="00D32704" w:rsidP="00203B4E">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56D57F50" w14:textId="77777777" w:rsidR="00D32704" w:rsidRPr="00506B28" w:rsidRDefault="00D32704" w:rsidP="00203B4E">
            <w:pPr>
              <w:pStyle w:val="Isi"/>
              <w:ind w:firstLine="0"/>
            </w:pPr>
          </w:p>
        </w:tc>
      </w:tr>
      <w:tr w:rsidR="0032102D" w:rsidRPr="00506B28" w14:paraId="79F21E10" w14:textId="77777777" w:rsidTr="002E73B0">
        <w:trPr>
          <w:trHeight w:val="20"/>
        </w:trPr>
        <w:tc>
          <w:tcPr>
            <w:tcW w:w="2835" w:type="dxa"/>
          </w:tcPr>
          <w:p w14:paraId="779659E2" w14:textId="58784040" w:rsidR="0032102D" w:rsidRPr="00D32704" w:rsidRDefault="0032102D" w:rsidP="00D32704">
            <w:pPr>
              <w:pStyle w:val="ListParagraph"/>
              <w:numPr>
                <w:ilvl w:val="1"/>
                <w:numId w:val="74"/>
              </w:numPr>
              <w:spacing w:before="0" w:line="360" w:lineRule="auto"/>
              <w:jc w:val="both"/>
              <w:rPr>
                <w:rFonts w:ascii="Times New Roman" w:hAnsi="Times New Roman"/>
                <w:sz w:val="24"/>
                <w:szCs w:val="24"/>
              </w:rPr>
            </w:pPr>
            <w:r>
              <w:rPr>
                <w:rFonts w:ascii="Times New Roman" w:hAnsi="Times New Roman"/>
                <w:sz w:val="24"/>
                <w:szCs w:val="24"/>
              </w:rPr>
              <w:lastRenderedPageBreak/>
              <w:t>Pengembangan DSL</w:t>
            </w:r>
          </w:p>
        </w:tc>
        <w:tc>
          <w:tcPr>
            <w:tcW w:w="236" w:type="dxa"/>
            <w:shd w:val="clear" w:color="auto" w:fill="auto"/>
            <w:tcMar>
              <w:left w:w="57" w:type="dxa"/>
              <w:right w:w="57" w:type="dxa"/>
            </w:tcMar>
          </w:tcPr>
          <w:p w14:paraId="5E032D15" w14:textId="77777777" w:rsidR="0032102D" w:rsidRPr="00506B28" w:rsidRDefault="0032102D" w:rsidP="00203B4E">
            <w:pPr>
              <w:pStyle w:val="Isi"/>
              <w:ind w:firstLine="0"/>
            </w:pPr>
          </w:p>
        </w:tc>
        <w:tc>
          <w:tcPr>
            <w:tcW w:w="236" w:type="dxa"/>
            <w:shd w:val="clear" w:color="auto" w:fill="auto"/>
            <w:tcMar>
              <w:left w:w="57" w:type="dxa"/>
              <w:right w:w="57" w:type="dxa"/>
            </w:tcMar>
          </w:tcPr>
          <w:p w14:paraId="3AE573BE" w14:textId="77777777" w:rsidR="0032102D" w:rsidRPr="00506B28" w:rsidRDefault="0032102D" w:rsidP="00203B4E">
            <w:pPr>
              <w:pStyle w:val="Isi"/>
              <w:ind w:firstLine="0"/>
            </w:pPr>
          </w:p>
        </w:tc>
        <w:tc>
          <w:tcPr>
            <w:tcW w:w="236" w:type="dxa"/>
            <w:shd w:val="clear" w:color="auto" w:fill="auto"/>
            <w:tcMar>
              <w:left w:w="57" w:type="dxa"/>
              <w:right w:w="57" w:type="dxa"/>
            </w:tcMar>
          </w:tcPr>
          <w:p w14:paraId="0F961632" w14:textId="77777777" w:rsidR="0032102D" w:rsidRPr="00506B28" w:rsidRDefault="0032102D" w:rsidP="00203B4E">
            <w:pPr>
              <w:pStyle w:val="Isi"/>
              <w:ind w:firstLine="0"/>
            </w:pPr>
          </w:p>
        </w:tc>
        <w:tc>
          <w:tcPr>
            <w:tcW w:w="236" w:type="dxa"/>
            <w:tcBorders>
              <w:right w:val="single" w:sz="8" w:space="0" w:color="000000"/>
            </w:tcBorders>
            <w:shd w:val="clear" w:color="auto" w:fill="auto"/>
            <w:tcMar>
              <w:left w:w="57" w:type="dxa"/>
              <w:right w:w="57" w:type="dxa"/>
            </w:tcMar>
          </w:tcPr>
          <w:p w14:paraId="0BDE2B4C" w14:textId="77777777" w:rsidR="0032102D" w:rsidRPr="00506B28" w:rsidRDefault="0032102D" w:rsidP="00203B4E">
            <w:pPr>
              <w:pStyle w:val="Isi"/>
              <w:ind w:firstLine="0"/>
            </w:pPr>
          </w:p>
        </w:tc>
        <w:tc>
          <w:tcPr>
            <w:tcW w:w="236" w:type="dxa"/>
            <w:tcBorders>
              <w:left w:val="single" w:sz="8" w:space="0" w:color="000000"/>
            </w:tcBorders>
            <w:shd w:val="clear" w:color="auto" w:fill="auto"/>
            <w:tcMar>
              <w:left w:w="57" w:type="dxa"/>
              <w:right w:w="57" w:type="dxa"/>
            </w:tcMar>
          </w:tcPr>
          <w:p w14:paraId="652FBFC0" w14:textId="77777777" w:rsidR="0032102D" w:rsidRPr="00506B28" w:rsidRDefault="0032102D" w:rsidP="00203B4E">
            <w:pPr>
              <w:pStyle w:val="Isi"/>
              <w:ind w:firstLine="0"/>
            </w:pPr>
          </w:p>
        </w:tc>
        <w:tc>
          <w:tcPr>
            <w:tcW w:w="236" w:type="dxa"/>
            <w:shd w:val="clear" w:color="auto" w:fill="auto"/>
            <w:tcMar>
              <w:left w:w="57" w:type="dxa"/>
              <w:right w:w="57" w:type="dxa"/>
            </w:tcMar>
          </w:tcPr>
          <w:p w14:paraId="73DC0AFA" w14:textId="77777777" w:rsidR="0032102D" w:rsidRPr="00506B28" w:rsidRDefault="0032102D" w:rsidP="00203B4E">
            <w:pPr>
              <w:pStyle w:val="Isi"/>
              <w:ind w:firstLine="0"/>
            </w:pPr>
          </w:p>
        </w:tc>
        <w:tc>
          <w:tcPr>
            <w:tcW w:w="236" w:type="dxa"/>
            <w:shd w:val="clear" w:color="auto" w:fill="D9D9D9" w:themeFill="background1" w:themeFillShade="D9"/>
            <w:tcMar>
              <w:left w:w="57" w:type="dxa"/>
              <w:right w:w="57" w:type="dxa"/>
            </w:tcMar>
          </w:tcPr>
          <w:p w14:paraId="5B9E1E0B" w14:textId="77777777" w:rsidR="0032102D" w:rsidRPr="00506B28" w:rsidRDefault="0032102D" w:rsidP="00203B4E">
            <w:pPr>
              <w:pStyle w:val="Isi"/>
              <w:ind w:firstLine="0"/>
            </w:pPr>
          </w:p>
        </w:tc>
        <w:tc>
          <w:tcPr>
            <w:tcW w:w="236" w:type="dxa"/>
            <w:tcBorders>
              <w:right w:val="single" w:sz="8" w:space="0" w:color="000000"/>
            </w:tcBorders>
            <w:shd w:val="clear" w:color="auto" w:fill="D9D9D9" w:themeFill="background1" w:themeFillShade="D9"/>
            <w:tcMar>
              <w:left w:w="57" w:type="dxa"/>
              <w:right w:w="57" w:type="dxa"/>
            </w:tcMar>
          </w:tcPr>
          <w:p w14:paraId="5BF36456" w14:textId="77777777" w:rsidR="0032102D" w:rsidRPr="00506B28" w:rsidRDefault="0032102D" w:rsidP="00203B4E">
            <w:pPr>
              <w:pStyle w:val="Isi"/>
              <w:ind w:firstLine="0"/>
            </w:pPr>
          </w:p>
        </w:tc>
        <w:tc>
          <w:tcPr>
            <w:tcW w:w="236" w:type="dxa"/>
            <w:tcBorders>
              <w:left w:val="single" w:sz="8" w:space="0" w:color="000000"/>
            </w:tcBorders>
            <w:shd w:val="clear" w:color="auto" w:fill="auto"/>
            <w:tcMar>
              <w:left w:w="57" w:type="dxa"/>
              <w:right w:w="57" w:type="dxa"/>
            </w:tcMar>
          </w:tcPr>
          <w:p w14:paraId="235D1701" w14:textId="77777777" w:rsidR="0032102D" w:rsidRPr="00506B28" w:rsidRDefault="0032102D"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45483A16" w14:textId="77777777" w:rsidR="0032102D" w:rsidRPr="00506B28" w:rsidRDefault="003210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7EE924B9" w14:textId="77777777" w:rsidR="0032102D" w:rsidRPr="00506B28" w:rsidRDefault="0032102D"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5132B907" w14:textId="77777777" w:rsidR="0032102D" w:rsidRPr="00506B28" w:rsidRDefault="0032102D"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21F12A12" w14:textId="77777777" w:rsidR="0032102D" w:rsidRPr="00506B28" w:rsidRDefault="003210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BE7B6ED" w14:textId="77777777" w:rsidR="0032102D" w:rsidRPr="00506B28" w:rsidRDefault="003210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43617964" w14:textId="77777777" w:rsidR="0032102D" w:rsidRPr="00506B28" w:rsidRDefault="0032102D"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0D7ABC43" w14:textId="77777777" w:rsidR="0032102D" w:rsidRPr="00506B28" w:rsidRDefault="0032102D"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3894FC08" w14:textId="77777777" w:rsidR="0032102D" w:rsidRPr="00506B28" w:rsidRDefault="003210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46958065" w14:textId="77777777" w:rsidR="0032102D" w:rsidRPr="00506B28" w:rsidRDefault="003210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706B7316" w14:textId="77777777" w:rsidR="0032102D" w:rsidRPr="00506B28" w:rsidRDefault="0032102D"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652B0F5F" w14:textId="77777777" w:rsidR="0032102D" w:rsidRPr="00506B28" w:rsidRDefault="0032102D"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3FF99D6F" w14:textId="77777777" w:rsidR="0032102D" w:rsidRPr="00506B28" w:rsidRDefault="003210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61970B5" w14:textId="77777777" w:rsidR="0032102D" w:rsidRPr="00506B28" w:rsidRDefault="0032102D"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7905B13C" w14:textId="77777777" w:rsidR="0032102D" w:rsidRPr="00506B28" w:rsidRDefault="0032102D" w:rsidP="00203B4E">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6A6D30B2" w14:textId="77777777" w:rsidR="0032102D" w:rsidRPr="00506B28" w:rsidRDefault="0032102D" w:rsidP="00203B4E">
            <w:pPr>
              <w:pStyle w:val="Isi"/>
              <w:ind w:firstLine="0"/>
            </w:pPr>
          </w:p>
        </w:tc>
      </w:tr>
      <w:tr w:rsidR="00640CA9" w:rsidRPr="00506B28" w14:paraId="35CAF106" w14:textId="77777777" w:rsidTr="002E73B0">
        <w:trPr>
          <w:trHeight w:val="20"/>
        </w:trPr>
        <w:tc>
          <w:tcPr>
            <w:tcW w:w="2835" w:type="dxa"/>
          </w:tcPr>
          <w:p w14:paraId="30BA2DD4" w14:textId="458D3EA2" w:rsidR="00640CA9" w:rsidRDefault="00640CA9" w:rsidP="00D32704">
            <w:pPr>
              <w:pStyle w:val="ListParagraph"/>
              <w:numPr>
                <w:ilvl w:val="1"/>
                <w:numId w:val="74"/>
              </w:numPr>
              <w:spacing w:before="0" w:line="360" w:lineRule="auto"/>
              <w:jc w:val="both"/>
              <w:rPr>
                <w:rFonts w:ascii="Times New Roman" w:hAnsi="Times New Roman"/>
                <w:sz w:val="24"/>
                <w:szCs w:val="24"/>
              </w:rPr>
            </w:pPr>
            <w:r>
              <w:rPr>
                <w:rFonts w:ascii="Times New Roman" w:hAnsi="Times New Roman"/>
                <w:sz w:val="24"/>
                <w:szCs w:val="24"/>
              </w:rPr>
              <w:t>Implementasi Pembangkitan Skrip Pengujian</w:t>
            </w:r>
          </w:p>
        </w:tc>
        <w:tc>
          <w:tcPr>
            <w:tcW w:w="236" w:type="dxa"/>
            <w:shd w:val="clear" w:color="auto" w:fill="auto"/>
            <w:tcMar>
              <w:left w:w="57" w:type="dxa"/>
              <w:right w:w="57" w:type="dxa"/>
            </w:tcMar>
          </w:tcPr>
          <w:p w14:paraId="717CDC94" w14:textId="77777777" w:rsidR="00640CA9" w:rsidRPr="00506B28" w:rsidRDefault="00640CA9" w:rsidP="00203B4E">
            <w:pPr>
              <w:pStyle w:val="Isi"/>
              <w:ind w:firstLine="0"/>
            </w:pPr>
          </w:p>
        </w:tc>
        <w:tc>
          <w:tcPr>
            <w:tcW w:w="236" w:type="dxa"/>
            <w:shd w:val="clear" w:color="auto" w:fill="auto"/>
            <w:tcMar>
              <w:left w:w="57" w:type="dxa"/>
              <w:right w:w="57" w:type="dxa"/>
            </w:tcMar>
          </w:tcPr>
          <w:p w14:paraId="5E270D4E" w14:textId="77777777" w:rsidR="00640CA9" w:rsidRPr="00506B28" w:rsidRDefault="00640CA9" w:rsidP="00203B4E">
            <w:pPr>
              <w:pStyle w:val="Isi"/>
              <w:ind w:firstLine="0"/>
            </w:pPr>
          </w:p>
        </w:tc>
        <w:tc>
          <w:tcPr>
            <w:tcW w:w="236" w:type="dxa"/>
            <w:shd w:val="clear" w:color="auto" w:fill="auto"/>
            <w:tcMar>
              <w:left w:w="57" w:type="dxa"/>
              <w:right w:w="57" w:type="dxa"/>
            </w:tcMar>
          </w:tcPr>
          <w:p w14:paraId="1B3646C6" w14:textId="77777777" w:rsidR="00640CA9" w:rsidRPr="00506B28" w:rsidRDefault="00640CA9" w:rsidP="00203B4E">
            <w:pPr>
              <w:pStyle w:val="Isi"/>
              <w:ind w:firstLine="0"/>
            </w:pPr>
          </w:p>
        </w:tc>
        <w:tc>
          <w:tcPr>
            <w:tcW w:w="236" w:type="dxa"/>
            <w:tcBorders>
              <w:right w:val="single" w:sz="8" w:space="0" w:color="000000"/>
            </w:tcBorders>
            <w:shd w:val="clear" w:color="auto" w:fill="auto"/>
            <w:tcMar>
              <w:left w:w="57" w:type="dxa"/>
              <w:right w:w="57" w:type="dxa"/>
            </w:tcMar>
          </w:tcPr>
          <w:p w14:paraId="0C45E0D1" w14:textId="77777777" w:rsidR="00640CA9" w:rsidRPr="00506B28" w:rsidRDefault="00640CA9" w:rsidP="00203B4E">
            <w:pPr>
              <w:pStyle w:val="Isi"/>
              <w:ind w:firstLine="0"/>
            </w:pPr>
          </w:p>
        </w:tc>
        <w:tc>
          <w:tcPr>
            <w:tcW w:w="236" w:type="dxa"/>
            <w:tcBorders>
              <w:left w:val="single" w:sz="8" w:space="0" w:color="000000"/>
            </w:tcBorders>
            <w:shd w:val="clear" w:color="auto" w:fill="auto"/>
            <w:tcMar>
              <w:left w:w="57" w:type="dxa"/>
              <w:right w:w="57" w:type="dxa"/>
            </w:tcMar>
          </w:tcPr>
          <w:p w14:paraId="6FCE5EF5" w14:textId="77777777" w:rsidR="00640CA9" w:rsidRPr="00506B28" w:rsidRDefault="00640CA9" w:rsidP="00203B4E">
            <w:pPr>
              <w:pStyle w:val="Isi"/>
              <w:ind w:firstLine="0"/>
            </w:pPr>
          </w:p>
        </w:tc>
        <w:tc>
          <w:tcPr>
            <w:tcW w:w="236" w:type="dxa"/>
            <w:shd w:val="clear" w:color="auto" w:fill="auto"/>
            <w:tcMar>
              <w:left w:w="57" w:type="dxa"/>
              <w:right w:w="57" w:type="dxa"/>
            </w:tcMar>
          </w:tcPr>
          <w:p w14:paraId="5B1DBD36" w14:textId="77777777" w:rsidR="00640CA9" w:rsidRPr="00506B28" w:rsidRDefault="00640CA9" w:rsidP="00203B4E">
            <w:pPr>
              <w:pStyle w:val="Isi"/>
              <w:ind w:firstLine="0"/>
            </w:pPr>
          </w:p>
        </w:tc>
        <w:tc>
          <w:tcPr>
            <w:tcW w:w="236" w:type="dxa"/>
            <w:shd w:val="clear" w:color="auto" w:fill="auto"/>
            <w:tcMar>
              <w:left w:w="57" w:type="dxa"/>
              <w:right w:w="57" w:type="dxa"/>
            </w:tcMar>
          </w:tcPr>
          <w:p w14:paraId="1EF0A326" w14:textId="77777777" w:rsidR="00640CA9" w:rsidRPr="00506B28" w:rsidRDefault="00640CA9" w:rsidP="00203B4E">
            <w:pPr>
              <w:pStyle w:val="Isi"/>
              <w:ind w:firstLine="0"/>
            </w:pPr>
          </w:p>
        </w:tc>
        <w:tc>
          <w:tcPr>
            <w:tcW w:w="236" w:type="dxa"/>
            <w:tcBorders>
              <w:right w:val="single" w:sz="8" w:space="0" w:color="000000"/>
            </w:tcBorders>
            <w:shd w:val="clear" w:color="auto" w:fill="auto"/>
            <w:tcMar>
              <w:left w:w="57" w:type="dxa"/>
              <w:right w:w="57" w:type="dxa"/>
            </w:tcMar>
          </w:tcPr>
          <w:p w14:paraId="10AFBD2D" w14:textId="77777777" w:rsidR="00640CA9" w:rsidRPr="00506B28" w:rsidRDefault="00640CA9" w:rsidP="00203B4E">
            <w:pPr>
              <w:pStyle w:val="Isi"/>
              <w:ind w:firstLine="0"/>
            </w:pPr>
          </w:p>
        </w:tc>
        <w:tc>
          <w:tcPr>
            <w:tcW w:w="236" w:type="dxa"/>
            <w:tcBorders>
              <w:left w:val="single" w:sz="8" w:space="0" w:color="000000"/>
            </w:tcBorders>
            <w:shd w:val="clear" w:color="auto" w:fill="D9D9D9" w:themeFill="background1" w:themeFillShade="D9"/>
            <w:tcMar>
              <w:left w:w="57" w:type="dxa"/>
              <w:right w:w="57" w:type="dxa"/>
            </w:tcMar>
          </w:tcPr>
          <w:p w14:paraId="40F92F0E" w14:textId="77777777" w:rsidR="00640CA9" w:rsidRPr="00506B28" w:rsidRDefault="00640CA9"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D9D9D9" w:themeFill="background1" w:themeFillShade="D9"/>
            <w:tcMar>
              <w:left w:w="57" w:type="dxa"/>
              <w:right w:w="57" w:type="dxa"/>
            </w:tcMar>
          </w:tcPr>
          <w:p w14:paraId="328EFF68" w14:textId="77777777" w:rsidR="00640CA9" w:rsidRPr="00506B28" w:rsidRDefault="00640CA9"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32E91206" w14:textId="77777777" w:rsidR="00640CA9" w:rsidRPr="00506B28" w:rsidRDefault="00640CA9"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32653078" w14:textId="77777777" w:rsidR="00640CA9" w:rsidRPr="00506B28" w:rsidRDefault="00640CA9"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6F013F96" w14:textId="77777777" w:rsidR="00640CA9" w:rsidRPr="00506B28" w:rsidRDefault="00640CA9"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DF14F16" w14:textId="77777777" w:rsidR="00640CA9" w:rsidRPr="00506B28" w:rsidRDefault="00640CA9"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4D73C08E" w14:textId="77777777" w:rsidR="00640CA9" w:rsidRPr="00506B28" w:rsidRDefault="00640CA9"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6CAEDEF3" w14:textId="77777777" w:rsidR="00640CA9" w:rsidRPr="00506B28" w:rsidRDefault="00640CA9"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0BAC088A" w14:textId="77777777" w:rsidR="00640CA9" w:rsidRPr="00506B28" w:rsidRDefault="00640CA9"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1D05E23" w14:textId="77777777" w:rsidR="00640CA9" w:rsidRPr="00506B28" w:rsidRDefault="00640CA9"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1B853E9" w14:textId="77777777" w:rsidR="00640CA9" w:rsidRPr="00506B28" w:rsidRDefault="00640CA9"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6777DA66" w14:textId="77777777" w:rsidR="00640CA9" w:rsidRPr="00506B28" w:rsidRDefault="00640CA9"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7C026334" w14:textId="77777777" w:rsidR="00640CA9" w:rsidRPr="00506B28" w:rsidRDefault="00640CA9"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02A4AE2B" w14:textId="77777777" w:rsidR="00640CA9" w:rsidRPr="00506B28" w:rsidRDefault="00640CA9"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02BA46DF" w14:textId="77777777" w:rsidR="00640CA9" w:rsidRPr="00506B28" w:rsidRDefault="00640CA9" w:rsidP="00203B4E">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3F3D82AD" w14:textId="77777777" w:rsidR="00640CA9" w:rsidRPr="00506B28" w:rsidRDefault="00640CA9" w:rsidP="00203B4E">
            <w:pPr>
              <w:pStyle w:val="Isi"/>
              <w:ind w:firstLine="0"/>
            </w:pPr>
          </w:p>
        </w:tc>
      </w:tr>
      <w:tr w:rsidR="009D6ABB" w:rsidRPr="00506B28" w14:paraId="6CF74092" w14:textId="77777777" w:rsidTr="002E73B0">
        <w:trPr>
          <w:trHeight w:val="20"/>
        </w:trPr>
        <w:tc>
          <w:tcPr>
            <w:tcW w:w="2835" w:type="dxa"/>
          </w:tcPr>
          <w:p w14:paraId="3E7E6B3F" w14:textId="71F1EC48" w:rsidR="009D6ABB" w:rsidRDefault="00E31A9D" w:rsidP="00000856">
            <w:pPr>
              <w:pStyle w:val="ListParagraph"/>
              <w:numPr>
                <w:ilvl w:val="1"/>
                <w:numId w:val="74"/>
              </w:numPr>
              <w:spacing w:before="0" w:line="360" w:lineRule="auto"/>
              <w:rPr>
                <w:rFonts w:ascii="Times New Roman" w:hAnsi="Times New Roman"/>
                <w:sz w:val="24"/>
                <w:szCs w:val="24"/>
              </w:rPr>
            </w:pPr>
            <w:r>
              <w:rPr>
                <w:rFonts w:ascii="Times New Roman" w:hAnsi="Times New Roman"/>
                <w:sz w:val="24"/>
                <w:szCs w:val="24"/>
              </w:rPr>
              <w:t xml:space="preserve">Implementasi Translasi </w:t>
            </w:r>
            <w:r w:rsidR="00000856">
              <w:rPr>
                <w:rFonts w:ascii="Times New Roman" w:hAnsi="Times New Roman"/>
                <w:sz w:val="24"/>
                <w:szCs w:val="24"/>
              </w:rPr>
              <w:t>Spesifikasi ke Spesifikasi Formal</w:t>
            </w:r>
          </w:p>
        </w:tc>
        <w:tc>
          <w:tcPr>
            <w:tcW w:w="236" w:type="dxa"/>
            <w:shd w:val="clear" w:color="auto" w:fill="auto"/>
            <w:tcMar>
              <w:left w:w="57" w:type="dxa"/>
              <w:right w:w="57" w:type="dxa"/>
            </w:tcMar>
          </w:tcPr>
          <w:p w14:paraId="12E52383" w14:textId="77777777" w:rsidR="009D6ABB" w:rsidRPr="00506B28" w:rsidRDefault="009D6ABB" w:rsidP="00203B4E">
            <w:pPr>
              <w:pStyle w:val="Isi"/>
              <w:ind w:firstLine="0"/>
            </w:pPr>
          </w:p>
        </w:tc>
        <w:tc>
          <w:tcPr>
            <w:tcW w:w="236" w:type="dxa"/>
            <w:shd w:val="clear" w:color="auto" w:fill="auto"/>
            <w:tcMar>
              <w:left w:w="57" w:type="dxa"/>
              <w:right w:w="57" w:type="dxa"/>
            </w:tcMar>
          </w:tcPr>
          <w:p w14:paraId="7B9000F9" w14:textId="77777777" w:rsidR="009D6ABB" w:rsidRPr="00506B28" w:rsidRDefault="009D6ABB" w:rsidP="00203B4E">
            <w:pPr>
              <w:pStyle w:val="Isi"/>
              <w:ind w:firstLine="0"/>
            </w:pPr>
          </w:p>
        </w:tc>
        <w:tc>
          <w:tcPr>
            <w:tcW w:w="236" w:type="dxa"/>
            <w:shd w:val="clear" w:color="auto" w:fill="auto"/>
            <w:tcMar>
              <w:left w:w="57" w:type="dxa"/>
              <w:right w:w="57" w:type="dxa"/>
            </w:tcMar>
          </w:tcPr>
          <w:p w14:paraId="5E824CFC" w14:textId="77777777" w:rsidR="009D6ABB" w:rsidRPr="00506B28" w:rsidRDefault="009D6ABB" w:rsidP="00203B4E">
            <w:pPr>
              <w:pStyle w:val="Isi"/>
              <w:ind w:firstLine="0"/>
            </w:pPr>
          </w:p>
        </w:tc>
        <w:tc>
          <w:tcPr>
            <w:tcW w:w="236" w:type="dxa"/>
            <w:tcBorders>
              <w:right w:val="single" w:sz="8" w:space="0" w:color="000000"/>
            </w:tcBorders>
            <w:shd w:val="clear" w:color="auto" w:fill="auto"/>
            <w:tcMar>
              <w:left w:w="57" w:type="dxa"/>
              <w:right w:w="57" w:type="dxa"/>
            </w:tcMar>
          </w:tcPr>
          <w:p w14:paraId="47D05B8E" w14:textId="77777777" w:rsidR="009D6ABB" w:rsidRPr="00506B28" w:rsidRDefault="009D6ABB" w:rsidP="00203B4E">
            <w:pPr>
              <w:pStyle w:val="Isi"/>
              <w:ind w:firstLine="0"/>
            </w:pPr>
          </w:p>
        </w:tc>
        <w:tc>
          <w:tcPr>
            <w:tcW w:w="236" w:type="dxa"/>
            <w:tcBorders>
              <w:left w:val="single" w:sz="8" w:space="0" w:color="000000"/>
            </w:tcBorders>
            <w:shd w:val="clear" w:color="auto" w:fill="auto"/>
            <w:tcMar>
              <w:left w:w="57" w:type="dxa"/>
              <w:right w:w="57" w:type="dxa"/>
            </w:tcMar>
          </w:tcPr>
          <w:p w14:paraId="1F5521AB" w14:textId="77777777" w:rsidR="009D6ABB" w:rsidRPr="00506B28" w:rsidRDefault="009D6ABB" w:rsidP="00203B4E">
            <w:pPr>
              <w:pStyle w:val="Isi"/>
              <w:ind w:firstLine="0"/>
            </w:pPr>
          </w:p>
        </w:tc>
        <w:tc>
          <w:tcPr>
            <w:tcW w:w="236" w:type="dxa"/>
            <w:shd w:val="clear" w:color="auto" w:fill="auto"/>
            <w:tcMar>
              <w:left w:w="57" w:type="dxa"/>
              <w:right w:w="57" w:type="dxa"/>
            </w:tcMar>
          </w:tcPr>
          <w:p w14:paraId="1FF950C0" w14:textId="77777777" w:rsidR="009D6ABB" w:rsidRPr="00506B28" w:rsidRDefault="009D6ABB" w:rsidP="00203B4E">
            <w:pPr>
              <w:pStyle w:val="Isi"/>
              <w:ind w:firstLine="0"/>
            </w:pPr>
          </w:p>
        </w:tc>
        <w:tc>
          <w:tcPr>
            <w:tcW w:w="236" w:type="dxa"/>
            <w:shd w:val="clear" w:color="auto" w:fill="auto"/>
            <w:tcMar>
              <w:left w:w="57" w:type="dxa"/>
              <w:right w:w="57" w:type="dxa"/>
            </w:tcMar>
          </w:tcPr>
          <w:p w14:paraId="3A9B8EFF" w14:textId="77777777" w:rsidR="009D6ABB" w:rsidRPr="00506B28" w:rsidRDefault="009D6ABB" w:rsidP="00203B4E">
            <w:pPr>
              <w:pStyle w:val="Isi"/>
              <w:ind w:firstLine="0"/>
            </w:pPr>
          </w:p>
        </w:tc>
        <w:tc>
          <w:tcPr>
            <w:tcW w:w="236" w:type="dxa"/>
            <w:tcBorders>
              <w:right w:val="single" w:sz="8" w:space="0" w:color="000000"/>
            </w:tcBorders>
            <w:shd w:val="clear" w:color="auto" w:fill="auto"/>
            <w:tcMar>
              <w:left w:w="57" w:type="dxa"/>
              <w:right w:w="57" w:type="dxa"/>
            </w:tcMar>
          </w:tcPr>
          <w:p w14:paraId="7CC99DC8" w14:textId="77777777" w:rsidR="009D6ABB" w:rsidRPr="00506B28" w:rsidRDefault="009D6ABB" w:rsidP="00203B4E">
            <w:pPr>
              <w:pStyle w:val="Isi"/>
              <w:ind w:firstLine="0"/>
            </w:pPr>
          </w:p>
        </w:tc>
        <w:tc>
          <w:tcPr>
            <w:tcW w:w="236" w:type="dxa"/>
            <w:tcBorders>
              <w:left w:val="single" w:sz="8" w:space="0" w:color="000000"/>
            </w:tcBorders>
            <w:shd w:val="clear" w:color="auto" w:fill="auto"/>
            <w:tcMar>
              <w:left w:w="57" w:type="dxa"/>
              <w:right w:w="57" w:type="dxa"/>
            </w:tcMar>
          </w:tcPr>
          <w:p w14:paraId="5DB6F6FE" w14:textId="77777777" w:rsidR="009D6ABB" w:rsidRPr="00506B28" w:rsidRDefault="009D6ABB"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4F2E597F" w14:textId="77777777" w:rsidR="009D6ABB" w:rsidRPr="00506B28" w:rsidRDefault="009D6ABB"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57" w:type="dxa"/>
              <w:right w:w="57" w:type="dxa"/>
            </w:tcMar>
          </w:tcPr>
          <w:p w14:paraId="402C3434" w14:textId="77777777" w:rsidR="009D6ABB" w:rsidRPr="00506B28" w:rsidRDefault="009D6ABB"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D9D9D9" w:themeFill="background1" w:themeFillShade="D9"/>
            <w:tcMar>
              <w:left w:w="57" w:type="dxa"/>
              <w:right w:w="57" w:type="dxa"/>
            </w:tcMar>
          </w:tcPr>
          <w:p w14:paraId="7ADB8B46" w14:textId="77777777" w:rsidR="009D6ABB" w:rsidRPr="00506B28" w:rsidRDefault="009D6ABB"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537AFB35" w14:textId="77777777" w:rsidR="009D6ABB" w:rsidRPr="00506B28" w:rsidRDefault="009D6ABB"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00406FB" w14:textId="77777777" w:rsidR="009D6ABB" w:rsidRPr="00506B28" w:rsidRDefault="009D6ABB"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258CA626" w14:textId="77777777" w:rsidR="009D6ABB" w:rsidRPr="00506B28" w:rsidRDefault="009D6ABB"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1FCEC6EA" w14:textId="77777777" w:rsidR="009D6ABB" w:rsidRPr="00506B28" w:rsidRDefault="009D6ABB"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5AB1C0F2" w14:textId="77777777" w:rsidR="009D6ABB" w:rsidRPr="00506B28" w:rsidRDefault="009D6ABB"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7043D7C2" w14:textId="77777777" w:rsidR="009D6ABB" w:rsidRPr="00506B28" w:rsidRDefault="009D6ABB"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75B91121" w14:textId="77777777" w:rsidR="009D6ABB" w:rsidRPr="00506B28" w:rsidRDefault="009D6ABB"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57D30F4E" w14:textId="77777777" w:rsidR="009D6ABB" w:rsidRPr="00506B28" w:rsidRDefault="009D6ABB"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56FF07F7" w14:textId="77777777" w:rsidR="009D6ABB" w:rsidRPr="00506B28" w:rsidRDefault="009D6ABB"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0E16666" w14:textId="77777777" w:rsidR="009D6ABB" w:rsidRPr="00506B28" w:rsidRDefault="009D6ABB"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2221E76" w14:textId="77777777" w:rsidR="009D6ABB" w:rsidRPr="00506B28" w:rsidRDefault="009D6ABB" w:rsidP="00203B4E">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61F772AD" w14:textId="77777777" w:rsidR="009D6ABB" w:rsidRPr="00506B28" w:rsidRDefault="009D6ABB" w:rsidP="00203B4E">
            <w:pPr>
              <w:pStyle w:val="Isi"/>
              <w:ind w:firstLine="0"/>
            </w:pPr>
          </w:p>
        </w:tc>
      </w:tr>
      <w:tr w:rsidR="00000856" w:rsidRPr="00506B28" w14:paraId="07DB6A69" w14:textId="77777777" w:rsidTr="002E73B0">
        <w:trPr>
          <w:trHeight w:val="20"/>
        </w:trPr>
        <w:tc>
          <w:tcPr>
            <w:tcW w:w="2835" w:type="dxa"/>
          </w:tcPr>
          <w:p w14:paraId="3BDE344B" w14:textId="078DF4FF" w:rsidR="00000856" w:rsidRDefault="00000856" w:rsidP="00000856">
            <w:pPr>
              <w:pStyle w:val="ListParagraph"/>
              <w:numPr>
                <w:ilvl w:val="1"/>
                <w:numId w:val="74"/>
              </w:numPr>
              <w:spacing w:before="0" w:line="360" w:lineRule="auto"/>
              <w:rPr>
                <w:rFonts w:ascii="Times New Roman" w:hAnsi="Times New Roman"/>
                <w:sz w:val="24"/>
                <w:szCs w:val="24"/>
              </w:rPr>
            </w:pPr>
            <w:r>
              <w:rPr>
                <w:rFonts w:ascii="Times New Roman" w:hAnsi="Times New Roman"/>
                <w:sz w:val="24"/>
                <w:szCs w:val="24"/>
              </w:rPr>
              <w:t xml:space="preserve">Implementasi Transformasi </w:t>
            </w:r>
            <w:r w:rsidRPr="00000856">
              <w:rPr>
                <w:rFonts w:ascii="Times New Roman" w:hAnsi="Times New Roman"/>
                <w:i/>
                <w:sz w:val="24"/>
                <w:szCs w:val="24"/>
              </w:rPr>
              <w:t>source code</w:t>
            </w:r>
            <w:r>
              <w:rPr>
                <w:rFonts w:ascii="Times New Roman" w:hAnsi="Times New Roman"/>
                <w:sz w:val="24"/>
                <w:szCs w:val="24"/>
              </w:rPr>
              <w:t xml:space="preserve"> ke model formal</w:t>
            </w:r>
          </w:p>
        </w:tc>
        <w:tc>
          <w:tcPr>
            <w:tcW w:w="236" w:type="dxa"/>
            <w:shd w:val="clear" w:color="auto" w:fill="auto"/>
            <w:tcMar>
              <w:left w:w="57" w:type="dxa"/>
              <w:right w:w="57" w:type="dxa"/>
            </w:tcMar>
          </w:tcPr>
          <w:p w14:paraId="56890234" w14:textId="77777777" w:rsidR="00000856" w:rsidRPr="00506B28" w:rsidRDefault="00000856" w:rsidP="00203B4E">
            <w:pPr>
              <w:pStyle w:val="Isi"/>
              <w:ind w:firstLine="0"/>
            </w:pPr>
          </w:p>
        </w:tc>
        <w:tc>
          <w:tcPr>
            <w:tcW w:w="236" w:type="dxa"/>
            <w:shd w:val="clear" w:color="auto" w:fill="auto"/>
            <w:tcMar>
              <w:left w:w="57" w:type="dxa"/>
              <w:right w:w="57" w:type="dxa"/>
            </w:tcMar>
          </w:tcPr>
          <w:p w14:paraId="61266060" w14:textId="77777777" w:rsidR="00000856" w:rsidRPr="00506B28" w:rsidRDefault="00000856" w:rsidP="00203B4E">
            <w:pPr>
              <w:pStyle w:val="Isi"/>
              <w:ind w:firstLine="0"/>
            </w:pPr>
          </w:p>
        </w:tc>
        <w:tc>
          <w:tcPr>
            <w:tcW w:w="236" w:type="dxa"/>
            <w:shd w:val="clear" w:color="auto" w:fill="auto"/>
            <w:tcMar>
              <w:left w:w="57" w:type="dxa"/>
              <w:right w:w="57" w:type="dxa"/>
            </w:tcMar>
          </w:tcPr>
          <w:p w14:paraId="184C3AC3" w14:textId="77777777" w:rsidR="00000856" w:rsidRPr="00506B28" w:rsidRDefault="00000856" w:rsidP="00203B4E">
            <w:pPr>
              <w:pStyle w:val="Isi"/>
              <w:ind w:firstLine="0"/>
            </w:pPr>
          </w:p>
        </w:tc>
        <w:tc>
          <w:tcPr>
            <w:tcW w:w="236" w:type="dxa"/>
            <w:tcBorders>
              <w:right w:val="single" w:sz="8" w:space="0" w:color="000000"/>
            </w:tcBorders>
            <w:shd w:val="clear" w:color="auto" w:fill="auto"/>
            <w:tcMar>
              <w:left w:w="57" w:type="dxa"/>
              <w:right w:w="57" w:type="dxa"/>
            </w:tcMar>
          </w:tcPr>
          <w:p w14:paraId="3F77164B" w14:textId="77777777" w:rsidR="00000856" w:rsidRPr="00506B28" w:rsidRDefault="00000856" w:rsidP="00203B4E">
            <w:pPr>
              <w:pStyle w:val="Isi"/>
              <w:ind w:firstLine="0"/>
            </w:pPr>
          </w:p>
        </w:tc>
        <w:tc>
          <w:tcPr>
            <w:tcW w:w="236" w:type="dxa"/>
            <w:tcBorders>
              <w:left w:val="single" w:sz="8" w:space="0" w:color="000000"/>
            </w:tcBorders>
            <w:shd w:val="clear" w:color="auto" w:fill="auto"/>
            <w:tcMar>
              <w:left w:w="57" w:type="dxa"/>
              <w:right w:w="57" w:type="dxa"/>
            </w:tcMar>
          </w:tcPr>
          <w:p w14:paraId="569F11B6" w14:textId="77777777" w:rsidR="00000856" w:rsidRPr="00506B28" w:rsidRDefault="00000856" w:rsidP="00203B4E">
            <w:pPr>
              <w:pStyle w:val="Isi"/>
              <w:ind w:firstLine="0"/>
            </w:pPr>
          </w:p>
        </w:tc>
        <w:tc>
          <w:tcPr>
            <w:tcW w:w="236" w:type="dxa"/>
            <w:shd w:val="clear" w:color="auto" w:fill="auto"/>
            <w:tcMar>
              <w:left w:w="57" w:type="dxa"/>
              <w:right w:w="57" w:type="dxa"/>
            </w:tcMar>
          </w:tcPr>
          <w:p w14:paraId="2F77647C" w14:textId="77777777" w:rsidR="00000856" w:rsidRPr="00506B28" w:rsidRDefault="00000856" w:rsidP="00203B4E">
            <w:pPr>
              <w:pStyle w:val="Isi"/>
              <w:ind w:firstLine="0"/>
            </w:pPr>
          </w:p>
        </w:tc>
        <w:tc>
          <w:tcPr>
            <w:tcW w:w="236" w:type="dxa"/>
            <w:shd w:val="clear" w:color="auto" w:fill="auto"/>
            <w:tcMar>
              <w:left w:w="57" w:type="dxa"/>
              <w:right w:w="57" w:type="dxa"/>
            </w:tcMar>
          </w:tcPr>
          <w:p w14:paraId="1256BC12" w14:textId="77777777" w:rsidR="00000856" w:rsidRPr="00506B28" w:rsidRDefault="00000856" w:rsidP="00203B4E">
            <w:pPr>
              <w:pStyle w:val="Isi"/>
              <w:ind w:firstLine="0"/>
            </w:pPr>
          </w:p>
        </w:tc>
        <w:tc>
          <w:tcPr>
            <w:tcW w:w="236" w:type="dxa"/>
            <w:tcBorders>
              <w:right w:val="single" w:sz="8" w:space="0" w:color="000000"/>
            </w:tcBorders>
            <w:shd w:val="clear" w:color="auto" w:fill="auto"/>
            <w:tcMar>
              <w:left w:w="57" w:type="dxa"/>
              <w:right w:w="57" w:type="dxa"/>
            </w:tcMar>
          </w:tcPr>
          <w:p w14:paraId="2479BBE8" w14:textId="77777777" w:rsidR="00000856" w:rsidRPr="00506B28" w:rsidRDefault="00000856" w:rsidP="00203B4E">
            <w:pPr>
              <w:pStyle w:val="Isi"/>
              <w:ind w:firstLine="0"/>
            </w:pPr>
          </w:p>
        </w:tc>
        <w:tc>
          <w:tcPr>
            <w:tcW w:w="236" w:type="dxa"/>
            <w:tcBorders>
              <w:left w:val="single" w:sz="8" w:space="0" w:color="000000"/>
            </w:tcBorders>
            <w:shd w:val="clear" w:color="auto" w:fill="auto"/>
            <w:tcMar>
              <w:left w:w="57" w:type="dxa"/>
              <w:right w:w="57" w:type="dxa"/>
            </w:tcMar>
          </w:tcPr>
          <w:p w14:paraId="6D2A840D" w14:textId="77777777" w:rsidR="00000856" w:rsidRPr="00506B28" w:rsidRDefault="00000856"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1318DF96" w14:textId="77777777" w:rsidR="00000856" w:rsidRPr="00506B28" w:rsidRDefault="00000856"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3C463085" w14:textId="77777777" w:rsidR="00000856" w:rsidRPr="00506B28" w:rsidRDefault="00000856"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6BC02C8A" w14:textId="77777777" w:rsidR="00000856" w:rsidRPr="00506B28" w:rsidRDefault="00000856"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D9D9D9" w:themeFill="background1" w:themeFillShade="D9"/>
          </w:tcPr>
          <w:p w14:paraId="46799C40" w14:textId="77777777" w:rsidR="00000856" w:rsidRPr="00506B28" w:rsidRDefault="00000856"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26C0F4D" w14:textId="77777777" w:rsidR="00000856" w:rsidRPr="00506B28" w:rsidRDefault="00000856"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4693E4D3" w14:textId="77777777" w:rsidR="00000856" w:rsidRPr="00506B28" w:rsidRDefault="00000856"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32BE430D" w14:textId="77777777" w:rsidR="00000856" w:rsidRPr="00506B28" w:rsidRDefault="00000856"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481F1FBD" w14:textId="77777777" w:rsidR="00000856" w:rsidRPr="00506B28" w:rsidRDefault="00000856"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D118394" w14:textId="77777777" w:rsidR="00000856" w:rsidRPr="00506B28" w:rsidRDefault="00000856"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3F1B083" w14:textId="77777777" w:rsidR="00000856" w:rsidRPr="00506B28" w:rsidRDefault="00000856"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7A0D7338" w14:textId="77777777" w:rsidR="00000856" w:rsidRPr="00506B28" w:rsidRDefault="00000856"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710A1F2E" w14:textId="77777777" w:rsidR="00000856" w:rsidRPr="00506B28" w:rsidRDefault="00000856"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2C5B2105" w14:textId="77777777" w:rsidR="00000856" w:rsidRPr="00506B28" w:rsidRDefault="00000856"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F0E99A7" w14:textId="77777777" w:rsidR="00000856" w:rsidRPr="00506B28" w:rsidRDefault="00000856" w:rsidP="00203B4E">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2E297788" w14:textId="77777777" w:rsidR="00000856" w:rsidRPr="00506B28" w:rsidRDefault="00000856" w:rsidP="00203B4E">
            <w:pPr>
              <w:pStyle w:val="Isi"/>
              <w:ind w:firstLine="0"/>
            </w:pPr>
          </w:p>
        </w:tc>
      </w:tr>
      <w:tr w:rsidR="00B9243C" w:rsidRPr="00506B28" w14:paraId="70EE868C" w14:textId="77777777" w:rsidTr="002E73B0">
        <w:trPr>
          <w:trHeight w:val="20"/>
        </w:trPr>
        <w:tc>
          <w:tcPr>
            <w:tcW w:w="2835" w:type="dxa"/>
          </w:tcPr>
          <w:p w14:paraId="601030E2" w14:textId="3FA289C8" w:rsidR="00B9243C" w:rsidRDefault="00F57AE7" w:rsidP="00000856">
            <w:pPr>
              <w:pStyle w:val="ListParagraph"/>
              <w:numPr>
                <w:ilvl w:val="1"/>
                <w:numId w:val="74"/>
              </w:numPr>
              <w:spacing w:before="0" w:line="360" w:lineRule="auto"/>
              <w:rPr>
                <w:rFonts w:ascii="Times New Roman" w:hAnsi="Times New Roman"/>
                <w:sz w:val="24"/>
                <w:szCs w:val="24"/>
              </w:rPr>
            </w:pPr>
            <w:r>
              <w:rPr>
                <w:rFonts w:ascii="Times New Roman" w:hAnsi="Times New Roman"/>
                <w:sz w:val="24"/>
                <w:szCs w:val="24"/>
              </w:rPr>
              <w:t>Implementasi verifikasi formal</w:t>
            </w:r>
          </w:p>
        </w:tc>
        <w:tc>
          <w:tcPr>
            <w:tcW w:w="236" w:type="dxa"/>
            <w:shd w:val="clear" w:color="auto" w:fill="auto"/>
            <w:tcMar>
              <w:left w:w="57" w:type="dxa"/>
              <w:right w:w="57" w:type="dxa"/>
            </w:tcMar>
          </w:tcPr>
          <w:p w14:paraId="68303773" w14:textId="77777777" w:rsidR="00B9243C" w:rsidRPr="00506B28" w:rsidRDefault="00B9243C" w:rsidP="00203B4E">
            <w:pPr>
              <w:pStyle w:val="Isi"/>
              <w:ind w:firstLine="0"/>
            </w:pPr>
          </w:p>
        </w:tc>
        <w:tc>
          <w:tcPr>
            <w:tcW w:w="236" w:type="dxa"/>
            <w:shd w:val="clear" w:color="auto" w:fill="auto"/>
            <w:tcMar>
              <w:left w:w="57" w:type="dxa"/>
              <w:right w:w="57" w:type="dxa"/>
            </w:tcMar>
          </w:tcPr>
          <w:p w14:paraId="1CCC1F74" w14:textId="77777777" w:rsidR="00B9243C" w:rsidRPr="00506B28" w:rsidRDefault="00B9243C" w:rsidP="00203B4E">
            <w:pPr>
              <w:pStyle w:val="Isi"/>
              <w:ind w:firstLine="0"/>
            </w:pPr>
          </w:p>
        </w:tc>
        <w:tc>
          <w:tcPr>
            <w:tcW w:w="236" w:type="dxa"/>
            <w:shd w:val="clear" w:color="auto" w:fill="auto"/>
            <w:tcMar>
              <w:left w:w="57" w:type="dxa"/>
              <w:right w:w="57" w:type="dxa"/>
            </w:tcMar>
          </w:tcPr>
          <w:p w14:paraId="5DDF7576" w14:textId="77777777" w:rsidR="00B9243C" w:rsidRPr="00506B28" w:rsidRDefault="00B9243C" w:rsidP="00203B4E">
            <w:pPr>
              <w:pStyle w:val="Isi"/>
              <w:ind w:firstLine="0"/>
            </w:pPr>
          </w:p>
        </w:tc>
        <w:tc>
          <w:tcPr>
            <w:tcW w:w="236" w:type="dxa"/>
            <w:tcBorders>
              <w:right w:val="single" w:sz="8" w:space="0" w:color="000000"/>
            </w:tcBorders>
            <w:shd w:val="clear" w:color="auto" w:fill="auto"/>
            <w:tcMar>
              <w:left w:w="57" w:type="dxa"/>
              <w:right w:w="57" w:type="dxa"/>
            </w:tcMar>
          </w:tcPr>
          <w:p w14:paraId="60AA2547" w14:textId="77777777" w:rsidR="00B9243C" w:rsidRPr="00506B28" w:rsidRDefault="00B9243C" w:rsidP="00203B4E">
            <w:pPr>
              <w:pStyle w:val="Isi"/>
              <w:ind w:firstLine="0"/>
            </w:pPr>
          </w:p>
        </w:tc>
        <w:tc>
          <w:tcPr>
            <w:tcW w:w="236" w:type="dxa"/>
            <w:tcBorders>
              <w:left w:val="single" w:sz="8" w:space="0" w:color="000000"/>
            </w:tcBorders>
            <w:shd w:val="clear" w:color="auto" w:fill="auto"/>
            <w:tcMar>
              <w:left w:w="57" w:type="dxa"/>
              <w:right w:w="57" w:type="dxa"/>
            </w:tcMar>
          </w:tcPr>
          <w:p w14:paraId="7A6506D5" w14:textId="77777777" w:rsidR="00B9243C" w:rsidRPr="00506B28" w:rsidRDefault="00B9243C" w:rsidP="00203B4E">
            <w:pPr>
              <w:pStyle w:val="Isi"/>
              <w:ind w:firstLine="0"/>
            </w:pPr>
          </w:p>
        </w:tc>
        <w:tc>
          <w:tcPr>
            <w:tcW w:w="236" w:type="dxa"/>
            <w:shd w:val="clear" w:color="auto" w:fill="auto"/>
            <w:tcMar>
              <w:left w:w="57" w:type="dxa"/>
              <w:right w:w="57" w:type="dxa"/>
            </w:tcMar>
          </w:tcPr>
          <w:p w14:paraId="10C404C1" w14:textId="77777777" w:rsidR="00B9243C" w:rsidRPr="00506B28" w:rsidRDefault="00B9243C" w:rsidP="00203B4E">
            <w:pPr>
              <w:pStyle w:val="Isi"/>
              <w:ind w:firstLine="0"/>
            </w:pPr>
          </w:p>
        </w:tc>
        <w:tc>
          <w:tcPr>
            <w:tcW w:w="236" w:type="dxa"/>
            <w:shd w:val="clear" w:color="auto" w:fill="auto"/>
            <w:tcMar>
              <w:left w:w="57" w:type="dxa"/>
              <w:right w:w="57" w:type="dxa"/>
            </w:tcMar>
          </w:tcPr>
          <w:p w14:paraId="4AF71ED4" w14:textId="77777777" w:rsidR="00B9243C" w:rsidRPr="00506B28" w:rsidRDefault="00B9243C" w:rsidP="00203B4E">
            <w:pPr>
              <w:pStyle w:val="Isi"/>
              <w:ind w:firstLine="0"/>
            </w:pPr>
          </w:p>
        </w:tc>
        <w:tc>
          <w:tcPr>
            <w:tcW w:w="236" w:type="dxa"/>
            <w:tcBorders>
              <w:right w:val="single" w:sz="8" w:space="0" w:color="000000"/>
            </w:tcBorders>
            <w:shd w:val="clear" w:color="auto" w:fill="auto"/>
            <w:tcMar>
              <w:left w:w="57" w:type="dxa"/>
              <w:right w:w="57" w:type="dxa"/>
            </w:tcMar>
          </w:tcPr>
          <w:p w14:paraId="05668622" w14:textId="77777777" w:rsidR="00B9243C" w:rsidRPr="00506B28" w:rsidRDefault="00B9243C" w:rsidP="00203B4E">
            <w:pPr>
              <w:pStyle w:val="Isi"/>
              <w:ind w:firstLine="0"/>
            </w:pPr>
          </w:p>
        </w:tc>
        <w:tc>
          <w:tcPr>
            <w:tcW w:w="236" w:type="dxa"/>
            <w:tcBorders>
              <w:left w:val="single" w:sz="8" w:space="0" w:color="000000"/>
            </w:tcBorders>
            <w:shd w:val="clear" w:color="auto" w:fill="auto"/>
            <w:tcMar>
              <w:left w:w="57" w:type="dxa"/>
              <w:right w:w="57" w:type="dxa"/>
            </w:tcMar>
          </w:tcPr>
          <w:p w14:paraId="49347508" w14:textId="77777777" w:rsidR="00B9243C" w:rsidRPr="00506B28" w:rsidRDefault="00B9243C"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7C7A93F6" w14:textId="77777777" w:rsidR="00B9243C" w:rsidRPr="00506B28" w:rsidRDefault="00B9243C"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058B3F54" w14:textId="77777777" w:rsidR="00B9243C" w:rsidRPr="00506B28" w:rsidRDefault="00B9243C"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4A092FD7" w14:textId="77777777" w:rsidR="00B9243C" w:rsidRPr="00506B28" w:rsidRDefault="00B9243C"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5D7D1908" w14:textId="77777777" w:rsidR="00B9243C" w:rsidRPr="00506B28" w:rsidRDefault="00B9243C"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23361E27" w14:textId="77777777" w:rsidR="00B9243C" w:rsidRPr="00506B28" w:rsidRDefault="00B9243C"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E2F7444" w14:textId="77777777" w:rsidR="00B9243C" w:rsidRPr="00506B28" w:rsidRDefault="00B9243C"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D9D9D9" w:themeFill="background1" w:themeFillShade="D9"/>
          </w:tcPr>
          <w:p w14:paraId="2D8C3417" w14:textId="77777777" w:rsidR="00B9243C" w:rsidRPr="00506B28" w:rsidRDefault="00B9243C"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76B712AB" w14:textId="77777777" w:rsidR="00B9243C" w:rsidRPr="00506B28" w:rsidRDefault="00B9243C"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85432CA" w14:textId="77777777" w:rsidR="00B9243C" w:rsidRPr="00506B28" w:rsidRDefault="00B9243C"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012D5537" w14:textId="77777777" w:rsidR="00B9243C" w:rsidRPr="00506B28" w:rsidRDefault="00B9243C"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432ACCB0" w14:textId="77777777" w:rsidR="00B9243C" w:rsidRPr="00506B28" w:rsidRDefault="00B9243C"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5BFB4E22" w14:textId="77777777" w:rsidR="00B9243C" w:rsidRPr="00506B28" w:rsidRDefault="00B9243C"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2F15D9F" w14:textId="77777777" w:rsidR="00B9243C" w:rsidRPr="00506B28" w:rsidRDefault="00B9243C"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0A16C7D" w14:textId="77777777" w:rsidR="00B9243C" w:rsidRPr="00506B28" w:rsidRDefault="00B9243C" w:rsidP="00203B4E">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1BCBB514" w14:textId="77777777" w:rsidR="00B9243C" w:rsidRPr="00506B28" w:rsidRDefault="00B9243C" w:rsidP="00203B4E">
            <w:pPr>
              <w:pStyle w:val="Isi"/>
              <w:ind w:firstLine="0"/>
            </w:pPr>
          </w:p>
        </w:tc>
      </w:tr>
      <w:tr w:rsidR="002E73B0" w:rsidRPr="00506B28" w14:paraId="5A2BFFC1" w14:textId="77777777" w:rsidTr="002E73B0">
        <w:trPr>
          <w:trHeight w:val="20"/>
        </w:trPr>
        <w:tc>
          <w:tcPr>
            <w:tcW w:w="2835" w:type="dxa"/>
          </w:tcPr>
          <w:p w14:paraId="23CB2147" w14:textId="7AF2CE74" w:rsidR="00943A20" w:rsidRDefault="00463539" w:rsidP="00BF33F1">
            <w:pPr>
              <w:pStyle w:val="ListParagraph"/>
              <w:numPr>
                <w:ilvl w:val="1"/>
                <w:numId w:val="74"/>
              </w:numPr>
              <w:spacing w:before="0" w:line="360" w:lineRule="auto"/>
              <w:rPr>
                <w:rFonts w:ascii="Times New Roman" w:hAnsi="Times New Roman"/>
                <w:sz w:val="24"/>
                <w:szCs w:val="24"/>
              </w:rPr>
            </w:pPr>
            <w:r>
              <w:rPr>
                <w:rFonts w:ascii="Times New Roman" w:hAnsi="Times New Roman"/>
                <w:sz w:val="24"/>
                <w:szCs w:val="24"/>
              </w:rPr>
              <w:t>Penyusunan</w:t>
            </w:r>
            <w:r w:rsidR="00943A20">
              <w:rPr>
                <w:rFonts w:ascii="Times New Roman" w:hAnsi="Times New Roman"/>
                <w:sz w:val="24"/>
                <w:szCs w:val="24"/>
              </w:rPr>
              <w:t xml:space="preserve"> </w:t>
            </w:r>
            <w:r w:rsidR="00BF33F1">
              <w:rPr>
                <w:rFonts w:ascii="Times New Roman" w:hAnsi="Times New Roman"/>
                <w:sz w:val="24"/>
                <w:szCs w:val="24"/>
              </w:rPr>
              <w:t>Bab II</w:t>
            </w:r>
            <w:r w:rsidR="00D86473">
              <w:rPr>
                <w:rFonts w:ascii="Times New Roman" w:hAnsi="Times New Roman"/>
                <w:sz w:val="24"/>
                <w:szCs w:val="24"/>
              </w:rPr>
              <w:t>I</w:t>
            </w:r>
            <w:r w:rsidR="00943A20">
              <w:rPr>
                <w:rFonts w:ascii="Times New Roman" w:hAnsi="Times New Roman"/>
                <w:sz w:val="24"/>
                <w:szCs w:val="24"/>
              </w:rPr>
              <w:t xml:space="preserve"> </w:t>
            </w:r>
          </w:p>
        </w:tc>
        <w:tc>
          <w:tcPr>
            <w:tcW w:w="236" w:type="dxa"/>
            <w:shd w:val="clear" w:color="auto" w:fill="auto"/>
            <w:tcMar>
              <w:left w:w="57" w:type="dxa"/>
              <w:right w:w="57" w:type="dxa"/>
            </w:tcMar>
          </w:tcPr>
          <w:p w14:paraId="42C86966" w14:textId="77777777" w:rsidR="00943A20" w:rsidRPr="00506B28" w:rsidRDefault="00943A20" w:rsidP="00203B4E">
            <w:pPr>
              <w:pStyle w:val="Isi"/>
              <w:ind w:firstLine="0"/>
            </w:pPr>
          </w:p>
        </w:tc>
        <w:tc>
          <w:tcPr>
            <w:tcW w:w="236" w:type="dxa"/>
            <w:shd w:val="clear" w:color="auto" w:fill="auto"/>
            <w:tcMar>
              <w:left w:w="57" w:type="dxa"/>
              <w:right w:w="57" w:type="dxa"/>
            </w:tcMar>
          </w:tcPr>
          <w:p w14:paraId="1D804845" w14:textId="77777777" w:rsidR="00943A20" w:rsidRPr="00506B28" w:rsidRDefault="00943A20" w:rsidP="00203B4E">
            <w:pPr>
              <w:pStyle w:val="Isi"/>
              <w:ind w:firstLine="0"/>
            </w:pPr>
          </w:p>
        </w:tc>
        <w:tc>
          <w:tcPr>
            <w:tcW w:w="236" w:type="dxa"/>
            <w:shd w:val="clear" w:color="auto" w:fill="auto"/>
            <w:tcMar>
              <w:left w:w="57" w:type="dxa"/>
              <w:right w:w="57" w:type="dxa"/>
            </w:tcMar>
          </w:tcPr>
          <w:p w14:paraId="5D614D37" w14:textId="77777777" w:rsidR="00943A20" w:rsidRPr="00506B28" w:rsidRDefault="00943A20" w:rsidP="00203B4E">
            <w:pPr>
              <w:pStyle w:val="Isi"/>
              <w:ind w:firstLine="0"/>
            </w:pPr>
          </w:p>
        </w:tc>
        <w:tc>
          <w:tcPr>
            <w:tcW w:w="236" w:type="dxa"/>
            <w:tcBorders>
              <w:right w:val="single" w:sz="8" w:space="0" w:color="000000"/>
            </w:tcBorders>
            <w:shd w:val="clear" w:color="auto" w:fill="auto"/>
            <w:tcMar>
              <w:left w:w="57" w:type="dxa"/>
              <w:right w:w="57" w:type="dxa"/>
            </w:tcMar>
          </w:tcPr>
          <w:p w14:paraId="78DC2220" w14:textId="77777777" w:rsidR="00943A20" w:rsidRPr="00506B28" w:rsidRDefault="00943A20" w:rsidP="00203B4E">
            <w:pPr>
              <w:pStyle w:val="Isi"/>
              <w:ind w:firstLine="0"/>
            </w:pPr>
          </w:p>
        </w:tc>
        <w:tc>
          <w:tcPr>
            <w:tcW w:w="236" w:type="dxa"/>
            <w:tcBorders>
              <w:left w:val="single" w:sz="8" w:space="0" w:color="000000"/>
            </w:tcBorders>
            <w:shd w:val="clear" w:color="auto" w:fill="auto"/>
            <w:tcMar>
              <w:left w:w="57" w:type="dxa"/>
              <w:right w:w="57" w:type="dxa"/>
            </w:tcMar>
          </w:tcPr>
          <w:p w14:paraId="30161C17" w14:textId="77777777" w:rsidR="00943A20" w:rsidRPr="00506B28" w:rsidRDefault="00943A20" w:rsidP="00203B4E">
            <w:pPr>
              <w:pStyle w:val="Isi"/>
              <w:ind w:firstLine="0"/>
            </w:pPr>
          </w:p>
        </w:tc>
        <w:tc>
          <w:tcPr>
            <w:tcW w:w="236" w:type="dxa"/>
            <w:shd w:val="clear" w:color="auto" w:fill="auto"/>
            <w:tcMar>
              <w:left w:w="57" w:type="dxa"/>
              <w:right w:w="57" w:type="dxa"/>
            </w:tcMar>
          </w:tcPr>
          <w:p w14:paraId="5B405893" w14:textId="77777777" w:rsidR="00943A20" w:rsidRPr="00506B28" w:rsidRDefault="00943A20" w:rsidP="00203B4E">
            <w:pPr>
              <w:pStyle w:val="Isi"/>
              <w:ind w:firstLine="0"/>
            </w:pPr>
          </w:p>
        </w:tc>
        <w:tc>
          <w:tcPr>
            <w:tcW w:w="236" w:type="dxa"/>
            <w:shd w:val="clear" w:color="auto" w:fill="D9D9D9" w:themeFill="background1" w:themeFillShade="D9"/>
            <w:tcMar>
              <w:left w:w="57" w:type="dxa"/>
              <w:right w:w="57" w:type="dxa"/>
            </w:tcMar>
          </w:tcPr>
          <w:p w14:paraId="4E92DE69" w14:textId="77777777" w:rsidR="00943A20" w:rsidRPr="00506B28" w:rsidRDefault="00943A20" w:rsidP="00203B4E">
            <w:pPr>
              <w:pStyle w:val="Isi"/>
              <w:ind w:firstLine="0"/>
            </w:pPr>
          </w:p>
        </w:tc>
        <w:tc>
          <w:tcPr>
            <w:tcW w:w="236" w:type="dxa"/>
            <w:tcBorders>
              <w:right w:val="single" w:sz="8" w:space="0" w:color="000000"/>
            </w:tcBorders>
            <w:shd w:val="clear" w:color="auto" w:fill="D9D9D9" w:themeFill="background1" w:themeFillShade="D9"/>
            <w:tcMar>
              <w:left w:w="57" w:type="dxa"/>
              <w:right w:w="57" w:type="dxa"/>
            </w:tcMar>
          </w:tcPr>
          <w:p w14:paraId="736B4845" w14:textId="77777777" w:rsidR="00943A20" w:rsidRPr="00506B28" w:rsidRDefault="00943A20" w:rsidP="00203B4E">
            <w:pPr>
              <w:pStyle w:val="Isi"/>
              <w:ind w:firstLine="0"/>
            </w:pPr>
          </w:p>
        </w:tc>
        <w:tc>
          <w:tcPr>
            <w:tcW w:w="236" w:type="dxa"/>
            <w:tcBorders>
              <w:left w:val="single" w:sz="8" w:space="0" w:color="000000"/>
            </w:tcBorders>
            <w:shd w:val="clear" w:color="auto" w:fill="D9D9D9" w:themeFill="background1" w:themeFillShade="D9"/>
            <w:tcMar>
              <w:left w:w="57" w:type="dxa"/>
              <w:right w:w="57" w:type="dxa"/>
            </w:tcMar>
          </w:tcPr>
          <w:p w14:paraId="75C06F02" w14:textId="77777777" w:rsidR="00943A20" w:rsidRPr="00506B28" w:rsidRDefault="00943A20"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D9D9D9" w:themeFill="background1" w:themeFillShade="D9"/>
            <w:tcMar>
              <w:left w:w="57" w:type="dxa"/>
              <w:right w:w="57" w:type="dxa"/>
            </w:tcMar>
          </w:tcPr>
          <w:p w14:paraId="726F87F3" w14:textId="77777777" w:rsidR="00943A20" w:rsidRPr="00506B28" w:rsidRDefault="00943A2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57" w:type="dxa"/>
              <w:right w:w="57" w:type="dxa"/>
            </w:tcMar>
          </w:tcPr>
          <w:p w14:paraId="3BBF6898" w14:textId="77777777" w:rsidR="00943A20" w:rsidRPr="00506B28" w:rsidRDefault="00943A20"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D9D9D9" w:themeFill="background1" w:themeFillShade="D9"/>
            <w:tcMar>
              <w:left w:w="57" w:type="dxa"/>
              <w:right w:w="57" w:type="dxa"/>
            </w:tcMar>
          </w:tcPr>
          <w:p w14:paraId="391C57AD" w14:textId="77777777" w:rsidR="00943A20" w:rsidRPr="00506B28" w:rsidRDefault="00943A20"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D9D9D9" w:themeFill="background1" w:themeFillShade="D9"/>
          </w:tcPr>
          <w:p w14:paraId="0F5C5421" w14:textId="77777777" w:rsidR="00943A20" w:rsidRPr="00506B28" w:rsidRDefault="00943A2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4142604" w14:textId="77777777" w:rsidR="00943A20" w:rsidRPr="00506B28" w:rsidRDefault="00943A2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0351D9" w14:textId="77777777" w:rsidR="00943A20" w:rsidRPr="00506B28" w:rsidRDefault="00943A20"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D9D9D9" w:themeFill="background1" w:themeFillShade="D9"/>
          </w:tcPr>
          <w:p w14:paraId="3E67EF56" w14:textId="77777777" w:rsidR="00943A20" w:rsidRPr="00506B28" w:rsidRDefault="00943A20"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345599AC" w14:textId="77777777" w:rsidR="00943A20" w:rsidRPr="00506B28" w:rsidRDefault="00943A2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2F536BF" w14:textId="77777777" w:rsidR="00943A20" w:rsidRPr="00506B28" w:rsidRDefault="00943A2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2442205E" w14:textId="77777777" w:rsidR="00943A20" w:rsidRPr="00506B28" w:rsidRDefault="00943A20"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17E08DF8" w14:textId="77777777" w:rsidR="00943A20" w:rsidRPr="00506B28" w:rsidRDefault="00943A20"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1CB31214" w14:textId="77777777" w:rsidR="00943A20" w:rsidRPr="00506B28" w:rsidRDefault="00943A2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CC93879" w14:textId="77777777" w:rsidR="00943A20" w:rsidRPr="00506B28" w:rsidRDefault="00943A2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E883E10" w14:textId="77777777" w:rsidR="00943A20" w:rsidRPr="00506B28" w:rsidRDefault="00943A20" w:rsidP="00203B4E">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7BC1F048" w14:textId="77777777" w:rsidR="00943A20" w:rsidRPr="00506B28" w:rsidRDefault="00943A20" w:rsidP="00203B4E">
            <w:pPr>
              <w:pStyle w:val="Isi"/>
              <w:ind w:firstLine="0"/>
            </w:pPr>
          </w:p>
        </w:tc>
      </w:tr>
      <w:tr w:rsidR="00E27018" w:rsidRPr="00506B28" w14:paraId="088CCE8C" w14:textId="77777777" w:rsidTr="003E3408">
        <w:trPr>
          <w:trHeight w:val="20"/>
        </w:trPr>
        <w:tc>
          <w:tcPr>
            <w:tcW w:w="2835" w:type="dxa"/>
          </w:tcPr>
          <w:p w14:paraId="61037BB7" w14:textId="1CDC7AE6" w:rsidR="00E27018" w:rsidRDefault="00E27018" w:rsidP="00203B4E">
            <w:pPr>
              <w:pStyle w:val="Isi"/>
              <w:numPr>
                <w:ilvl w:val="2"/>
                <w:numId w:val="27"/>
              </w:numPr>
              <w:ind w:left="313"/>
              <w:jc w:val="left"/>
            </w:pPr>
            <w:r>
              <w:t>Eksperimen</w:t>
            </w:r>
          </w:p>
        </w:tc>
        <w:tc>
          <w:tcPr>
            <w:tcW w:w="236" w:type="dxa"/>
            <w:shd w:val="clear" w:color="auto" w:fill="auto"/>
            <w:tcMar>
              <w:left w:w="57" w:type="dxa"/>
              <w:right w:w="57" w:type="dxa"/>
            </w:tcMar>
          </w:tcPr>
          <w:p w14:paraId="5DAE134A" w14:textId="77777777" w:rsidR="00E27018" w:rsidRPr="00506B28" w:rsidRDefault="00E27018" w:rsidP="00203B4E">
            <w:pPr>
              <w:pStyle w:val="Isi"/>
              <w:ind w:firstLine="0"/>
            </w:pPr>
          </w:p>
        </w:tc>
        <w:tc>
          <w:tcPr>
            <w:tcW w:w="236" w:type="dxa"/>
            <w:shd w:val="clear" w:color="auto" w:fill="auto"/>
            <w:tcMar>
              <w:left w:w="57" w:type="dxa"/>
              <w:right w:w="57" w:type="dxa"/>
            </w:tcMar>
          </w:tcPr>
          <w:p w14:paraId="7A26E8BA" w14:textId="77777777" w:rsidR="00E27018" w:rsidRPr="00506B28" w:rsidRDefault="00E27018" w:rsidP="00203B4E">
            <w:pPr>
              <w:pStyle w:val="Isi"/>
              <w:ind w:firstLine="0"/>
            </w:pPr>
          </w:p>
        </w:tc>
        <w:tc>
          <w:tcPr>
            <w:tcW w:w="236" w:type="dxa"/>
            <w:shd w:val="clear" w:color="auto" w:fill="auto"/>
            <w:tcMar>
              <w:left w:w="57" w:type="dxa"/>
              <w:right w:w="57" w:type="dxa"/>
            </w:tcMar>
          </w:tcPr>
          <w:p w14:paraId="41BB2886" w14:textId="77777777" w:rsidR="00E27018" w:rsidRPr="00506B28" w:rsidRDefault="00E27018" w:rsidP="00203B4E">
            <w:pPr>
              <w:pStyle w:val="Isi"/>
              <w:ind w:firstLine="0"/>
            </w:pPr>
          </w:p>
        </w:tc>
        <w:tc>
          <w:tcPr>
            <w:tcW w:w="236" w:type="dxa"/>
            <w:tcBorders>
              <w:right w:val="single" w:sz="8" w:space="0" w:color="000000"/>
            </w:tcBorders>
            <w:shd w:val="clear" w:color="auto" w:fill="auto"/>
            <w:tcMar>
              <w:left w:w="57" w:type="dxa"/>
              <w:right w:w="57" w:type="dxa"/>
            </w:tcMar>
          </w:tcPr>
          <w:p w14:paraId="440E6762" w14:textId="77777777" w:rsidR="00E27018" w:rsidRPr="00506B28" w:rsidRDefault="00E27018" w:rsidP="00203B4E">
            <w:pPr>
              <w:pStyle w:val="Isi"/>
              <w:ind w:firstLine="0"/>
            </w:pPr>
          </w:p>
        </w:tc>
        <w:tc>
          <w:tcPr>
            <w:tcW w:w="236" w:type="dxa"/>
            <w:tcBorders>
              <w:left w:val="single" w:sz="8" w:space="0" w:color="000000"/>
            </w:tcBorders>
            <w:shd w:val="clear" w:color="auto" w:fill="auto"/>
            <w:tcMar>
              <w:left w:w="57" w:type="dxa"/>
              <w:right w:w="57" w:type="dxa"/>
            </w:tcMar>
          </w:tcPr>
          <w:p w14:paraId="77A0F81C" w14:textId="77777777" w:rsidR="00E27018" w:rsidRPr="00506B28" w:rsidRDefault="00E27018" w:rsidP="00203B4E">
            <w:pPr>
              <w:pStyle w:val="Isi"/>
              <w:ind w:firstLine="0"/>
            </w:pPr>
          </w:p>
        </w:tc>
        <w:tc>
          <w:tcPr>
            <w:tcW w:w="236" w:type="dxa"/>
            <w:shd w:val="clear" w:color="auto" w:fill="auto"/>
            <w:tcMar>
              <w:left w:w="57" w:type="dxa"/>
              <w:right w:w="57" w:type="dxa"/>
            </w:tcMar>
          </w:tcPr>
          <w:p w14:paraId="755B3E62" w14:textId="77777777" w:rsidR="00E27018" w:rsidRPr="00506B28" w:rsidRDefault="00E27018" w:rsidP="00203B4E">
            <w:pPr>
              <w:pStyle w:val="Isi"/>
              <w:ind w:firstLine="0"/>
            </w:pPr>
          </w:p>
        </w:tc>
        <w:tc>
          <w:tcPr>
            <w:tcW w:w="236" w:type="dxa"/>
            <w:shd w:val="clear" w:color="auto" w:fill="auto"/>
            <w:tcMar>
              <w:left w:w="57" w:type="dxa"/>
              <w:right w:w="57" w:type="dxa"/>
            </w:tcMar>
          </w:tcPr>
          <w:p w14:paraId="48752B50" w14:textId="77777777" w:rsidR="00E27018" w:rsidRPr="00506B28" w:rsidRDefault="00E27018" w:rsidP="00203B4E">
            <w:pPr>
              <w:pStyle w:val="Isi"/>
              <w:ind w:firstLine="0"/>
            </w:pPr>
          </w:p>
        </w:tc>
        <w:tc>
          <w:tcPr>
            <w:tcW w:w="236" w:type="dxa"/>
            <w:tcBorders>
              <w:right w:val="single" w:sz="8" w:space="0" w:color="000000"/>
            </w:tcBorders>
            <w:shd w:val="clear" w:color="auto" w:fill="auto"/>
            <w:tcMar>
              <w:left w:w="57" w:type="dxa"/>
              <w:right w:w="57" w:type="dxa"/>
            </w:tcMar>
          </w:tcPr>
          <w:p w14:paraId="520B83B0" w14:textId="77777777" w:rsidR="00E27018" w:rsidRPr="00506B28" w:rsidRDefault="00E27018" w:rsidP="00203B4E">
            <w:pPr>
              <w:pStyle w:val="Isi"/>
              <w:ind w:firstLine="0"/>
            </w:pPr>
          </w:p>
        </w:tc>
        <w:tc>
          <w:tcPr>
            <w:tcW w:w="236" w:type="dxa"/>
            <w:tcBorders>
              <w:left w:val="single" w:sz="8" w:space="0" w:color="000000"/>
            </w:tcBorders>
            <w:shd w:val="clear" w:color="auto" w:fill="auto"/>
            <w:tcMar>
              <w:left w:w="57" w:type="dxa"/>
              <w:right w:w="57" w:type="dxa"/>
            </w:tcMar>
          </w:tcPr>
          <w:p w14:paraId="1EC7D8CC" w14:textId="77777777" w:rsidR="00E27018" w:rsidRPr="00506B28" w:rsidRDefault="00E27018"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73D4C620" w14:textId="77777777" w:rsidR="00E27018" w:rsidRPr="00506B28" w:rsidRDefault="00E2701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44C1A66C" w14:textId="77777777" w:rsidR="00E27018" w:rsidRPr="00506B28" w:rsidRDefault="00E27018"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541A4D2F" w14:textId="77777777" w:rsidR="00E27018" w:rsidRPr="00506B28" w:rsidRDefault="00E27018"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100FD6A6" w14:textId="77777777" w:rsidR="00E27018" w:rsidRPr="00506B28" w:rsidRDefault="00E2701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4AAA5839" w14:textId="77777777" w:rsidR="00E27018" w:rsidRPr="00506B28" w:rsidRDefault="00E2701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04076C36" w14:textId="77777777" w:rsidR="00E27018" w:rsidRPr="00506B28" w:rsidRDefault="00E27018"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2BCEFD81" w14:textId="77777777" w:rsidR="00E27018" w:rsidRPr="00506B28" w:rsidRDefault="00E27018"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D9D9D9" w:themeFill="background1" w:themeFillShade="D9"/>
          </w:tcPr>
          <w:p w14:paraId="3EE005F2" w14:textId="77777777" w:rsidR="00E27018" w:rsidRPr="00506B28" w:rsidRDefault="00E2701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350E4B7" w14:textId="77777777" w:rsidR="00E27018" w:rsidRPr="00506B28" w:rsidRDefault="00E2701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163051D" w14:textId="77777777" w:rsidR="00E27018" w:rsidRPr="00506B28" w:rsidRDefault="00E27018"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D9D9D9" w:themeFill="background1" w:themeFillShade="D9"/>
          </w:tcPr>
          <w:p w14:paraId="0EC81210" w14:textId="77777777" w:rsidR="00E27018" w:rsidRPr="00506B28" w:rsidRDefault="00E27018"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D9D9D9" w:themeFill="background1" w:themeFillShade="D9"/>
          </w:tcPr>
          <w:p w14:paraId="2C69B233" w14:textId="77777777" w:rsidR="00E27018" w:rsidRPr="00506B28" w:rsidRDefault="00E2701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625D1" w14:textId="77777777" w:rsidR="00E27018" w:rsidRPr="00506B28" w:rsidRDefault="00E27018"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145B438" w14:textId="77777777" w:rsidR="00E27018" w:rsidRPr="00506B28" w:rsidRDefault="00E27018" w:rsidP="00203B4E">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5A1F9465" w14:textId="77777777" w:rsidR="00E27018" w:rsidRPr="00506B28" w:rsidRDefault="00E27018" w:rsidP="00203B4E">
            <w:pPr>
              <w:pStyle w:val="Isi"/>
              <w:ind w:firstLine="0"/>
            </w:pPr>
          </w:p>
        </w:tc>
      </w:tr>
      <w:tr w:rsidR="00F30891" w:rsidRPr="00506B28" w14:paraId="23AC0E10" w14:textId="77777777" w:rsidTr="00F30891">
        <w:trPr>
          <w:trHeight w:val="20"/>
        </w:trPr>
        <w:tc>
          <w:tcPr>
            <w:tcW w:w="2835" w:type="dxa"/>
          </w:tcPr>
          <w:p w14:paraId="761888F0" w14:textId="22C9D3B7" w:rsidR="001C3C00" w:rsidRPr="009A2BD6" w:rsidRDefault="009A2BD6" w:rsidP="00D15D2E">
            <w:pPr>
              <w:pStyle w:val="ListParagraph"/>
              <w:numPr>
                <w:ilvl w:val="1"/>
                <w:numId w:val="80"/>
              </w:numPr>
              <w:spacing w:before="0" w:line="360" w:lineRule="auto"/>
              <w:rPr>
                <w:rFonts w:ascii="Times New Roman" w:hAnsi="Times New Roman"/>
                <w:sz w:val="24"/>
                <w:szCs w:val="24"/>
              </w:rPr>
            </w:pPr>
            <w:r w:rsidRPr="009A2BD6">
              <w:rPr>
                <w:rFonts w:ascii="Times New Roman" w:hAnsi="Times New Roman"/>
                <w:sz w:val="24"/>
                <w:szCs w:val="24"/>
              </w:rPr>
              <w:t xml:space="preserve">Penentuan </w:t>
            </w:r>
            <w:r w:rsidR="00321A04" w:rsidRPr="00321A04">
              <w:rPr>
                <w:rFonts w:ascii="Times New Roman" w:hAnsi="Times New Roman"/>
                <w:i/>
                <w:sz w:val="24"/>
                <w:szCs w:val="24"/>
              </w:rPr>
              <w:t>input</w:t>
            </w:r>
            <w:r w:rsidR="00321A04">
              <w:rPr>
                <w:rFonts w:ascii="Times New Roman" w:hAnsi="Times New Roman"/>
                <w:sz w:val="24"/>
                <w:szCs w:val="24"/>
              </w:rPr>
              <w:t xml:space="preserve"> </w:t>
            </w:r>
            <w:r w:rsidR="0030687F">
              <w:rPr>
                <w:rFonts w:ascii="Times New Roman" w:hAnsi="Times New Roman"/>
                <w:sz w:val="24"/>
                <w:szCs w:val="24"/>
              </w:rPr>
              <w:t>(</w:t>
            </w:r>
            <w:r w:rsidRPr="009A2BD6">
              <w:rPr>
                <w:rFonts w:ascii="Times New Roman" w:hAnsi="Times New Roman"/>
                <w:sz w:val="24"/>
                <w:szCs w:val="24"/>
              </w:rPr>
              <w:t>perangkat lunak</w:t>
            </w:r>
            <w:r w:rsidR="00D15D2E">
              <w:rPr>
                <w:rFonts w:ascii="Times New Roman" w:hAnsi="Times New Roman"/>
                <w:sz w:val="24"/>
                <w:szCs w:val="24"/>
              </w:rPr>
              <w:t xml:space="preserve"> studi kasus</w:t>
            </w:r>
            <w:r w:rsidR="0030687F">
              <w:rPr>
                <w:rFonts w:ascii="Times New Roman" w:hAnsi="Times New Roman"/>
                <w:sz w:val="24"/>
                <w:szCs w:val="24"/>
              </w:rPr>
              <w:t>)</w:t>
            </w:r>
            <w:r w:rsidRPr="009A2BD6">
              <w:rPr>
                <w:rFonts w:ascii="Times New Roman" w:hAnsi="Times New Roman"/>
                <w:sz w:val="24"/>
                <w:szCs w:val="24"/>
              </w:rPr>
              <w:t>, dan identifikasi properti dan perilaku yang harus dipenuhi</w:t>
            </w:r>
          </w:p>
        </w:tc>
        <w:tc>
          <w:tcPr>
            <w:tcW w:w="236" w:type="dxa"/>
            <w:shd w:val="clear" w:color="auto" w:fill="auto"/>
            <w:tcMar>
              <w:left w:w="57" w:type="dxa"/>
              <w:right w:w="57" w:type="dxa"/>
            </w:tcMar>
          </w:tcPr>
          <w:p w14:paraId="264A4A69" w14:textId="77777777" w:rsidR="001C3C00" w:rsidRPr="00506B28" w:rsidRDefault="001C3C00" w:rsidP="00936416">
            <w:pPr>
              <w:pStyle w:val="Isi"/>
              <w:ind w:firstLine="0"/>
            </w:pPr>
          </w:p>
        </w:tc>
        <w:tc>
          <w:tcPr>
            <w:tcW w:w="236" w:type="dxa"/>
            <w:shd w:val="clear" w:color="auto" w:fill="auto"/>
            <w:tcMar>
              <w:left w:w="57" w:type="dxa"/>
              <w:right w:w="57" w:type="dxa"/>
            </w:tcMar>
          </w:tcPr>
          <w:p w14:paraId="0B15754A" w14:textId="77777777" w:rsidR="001C3C00" w:rsidRPr="00506B28" w:rsidRDefault="001C3C00" w:rsidP="00936416">
            <w:pPr>
              <w:pStyle w:val="Isi"/>
              <w:ind w:firstLine="0"/>
            </w:pPr>
          </w:p>
        </w:tc>
        <w:tc>
          <w:tcPr>
            <w:tcW w:w="236" w:type="dxa"/>
            <w:shd w:val="clear" w:color="auto" w:fill="auto"/>
            <w:tcMar>
              <w:left w:w="57" w:type="dxa"/>
              <w:right w:w="57" w:type="dxa"/>
            </w:tcMar>
          </w:tcPr>
          <w:p w14:paraId="514154E0" w14:textId="77777777" w:rsidR="001C3C00" w:rsidRPr="00506B28" w:rsidRDefault="001C3C00" w:rsidP="00936416">
            <w:pPr>
              <w:pStyle w:val="Isi"/>
              <w:ind w:firstLine="0"/>
            </w:pPr>
          </w:p>
        </w:tc>
        <w:tc>
          <w:tcPr>
            <w:tcW w:w="236" w:type="dxa"/>
            <w:tcBorders>
              <w:right w:val="single" w:sz="8" w:space="0" w:color="000000"/>
            </w:tcBorders>
            <w:shd w:val="clear" w:color="auto" w:fill="auto"/>
            <w:tcMar>
              <w:left w:w="57" w:type="dxa"/>
              <w:right w:w="57" w:type="dxa"/>
            </w:tcMar>
          </w:tcPr>
          <w:p w14:paraId="5261E9AB" w14:textId="77777777" w:rsidR="001C3C00" w:rsidRPr="00506B28" w:rsidRDefault="001C3C00" w:rsidP="00936416">
            <w:pPr>
              <w:pStyle w:val="Isi"/>
              <w:ind w:firstLine="0"/>
            </w:pPr>
          </w:p>
        </w:tc>
        <w:tc>
          <w:tcPr>
            <w:tcW w:w="236" w:type="dxa"/>
            <w:tcBorders>
              <w:left w:val="single" w:sz="8" w:space="0" w:color="000000"/>
            </w:tcBorders>
            <w:shd w:val="clear" w:color="auto" w:fill="auto"/>
            <w:tcMar>
              <w:left w:w="57" w:type="dxa"/>
              <w:right w:w="57" w:type="dxa"/>
            </w:tcMar>
          </w:tcPr>
          <w:p w14:paraId="114E2C3A" w14:textId="77777777" w:rsidR="001C3C00" w:rsidRPr="00506B28" w:rsidRDefault="001C3C00" w:rsidP="00936416">
            <w:pPr>
              <w:pStyle w:val="Isi"/>
              <w:ind w:firstLine="0"/>
            </w:pPr>
          </w:p>
        </w:tc>
        <w:tc>
          <w:tcPr>
            <w:tcW w:w="236" w:type="dxa"/>
            <w:shd w:val="clear" w:color="auto" w:fill="auto"/>
            <w:tcMar>
              <w:left w:w="57" w:type="dxa"/>
              <w:right w:w="57" w:type="dxa"/>
            </w:tcMar>
          </w:tcPr>
          <w:p w14:paraId="7F035E25" w14:textId="77777777" w:rsidR="001C3C00" w:rsidRPr="00506B28" w:rsidRDefault="001C3C00" w:rsidP="00936416">
            <w:pPr>
              <w:pStyle w:val="Isi"/>
              <w:ind w:firstLine="0"/>
            </w:pPr>
          </w:p>
        </w:tc>
        <w:tc>
          <w:tcPr>
            <w:tcW w:w="236" w:type="dxa"/>
            <w:shd w:val="clear" w:color="auto" w:fill="auto"/>
            <w:tcMar>
              <w:left w:w="57" w:type="dxa"/>
              <w:right w:w="57" w:type="dxa"/>
            </w:tcMar>
          </w:tcPr>
          <w:p w14:paraId="3F3FB0AC" w14:textId="77777777" w:rsidR="001C3C00" w:rsidRPr="00506B28" w:rsidRDefault="001C3C00" w:rsidP="00936416">
            <w:pPr>
              <w:pStyle w:val="Isi"/>
              <w:ind w:firstLine="0"/>
            </w:pPr>
          </w:p>
        </w:tc>
        <w:tc>
          <w:tcPr>
            <w:tcW w:w="236" w:type="dxa"/>
            <w:tcBorders>
              <w:right w:val="single" w:sz="8" w:space="0" w:color="000000"/>
            </w:tcBorders>
            <w:shd w:val="clear" w:color="auto" w:fill="auto"/>
            <w:tcMar>
              <w:left w:w="57" w:type="dxa"/>
              <w:right w:w="57" w:type="dxa"/>
            </w:tcMar>
          </w:tcPr>
          <w:p w14:paraId="09697A73" w14:textId="77777777" w:rsidR="001C3C00" w:rsidRPr="00506B28" w:rsidRDefault="001C3C00" w:rsidP="00936416">
            <w:pPr>
              <w:pStyle w:val="Isi"/>
              <w:ind w:firstLine="0"/>
            </w:pPr>
          </w:p>
        </w:tc>
        <w:tc>
          <w:tcPr>
            <w:tcW w:w="236" w:type="dxa"/>
            <w:tcBorders>
              <w:left w:val="single" w:sz="8" w:space="0" w:color="000000"/>
            </w:tcBorders>
            <w:shd w:val="clear" w:color="auto" w:fill="auto"/>
            <w:tcMar>
              <w:left w:w="57" w:type="dxa"/>
              <w:right w:w="57" w:type="dxa"/>
            </w:tcMar>
          </w:tcPr>
          <w:p w14:paraId="2E8B3797" w14:textId="77777777" w:rsidR="001C3C00" w:rsidRPr="00506B28" w:rsidRDefault="001C3C00" w:rsidP="00936416">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2DE05CF8" w14:textId="77777777" w:rsidR="001C3C00" w:rsidRPr="00506B28" w:rsidRDefault="001C3C00"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135B6A04" w14:textId="77777777" w:rsidR="001C3C00" w:rsidRPr="00506B28" w:rsidRDefault="001C3C00"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34FEDFB7" w14:textId="77777777" w:rsidR="001C3C00" w:rsidRPr="00506B28" w:rsidRDefault="001C3C00" w:rsidP="00936416">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30D9352A" w14:textId="77777777" w:rsidR="001C3C00" w:rsidRPr="00506B28" w:rsidRDefault="001C3C00"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7D96341" w14:textId="77777777" w:rsidR="001C3C00" w:rsidRPr="00506B28" w:rsidRDefault="001C3C00"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09C163AC" w14:textId="77777777" w:rsidR="001C3C00" w:rsidRPr="00506B28" w:rsidRDefault="001C3C00"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5B1973A8" w14:textId="77777777" w:rsidR="001C3C00" w:rsidRPr="00506B28" w:rsidRDefault="001C3C00" w:rsidP="00936416">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D9D9D9" w:themeFill="background1" w:themeFillShade="D9"/>
          </w:tcPr>
          <w:p w14:paraId="7A76DA61" w14:textId="77777777" w:rsidR="001C3C00" w:rsidRPr="00506B28" w:rsidRDefault="001C3C00"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CA4C016" w14:textId="77777777" w:rsidR="001C3C00" w:rsidRPr="00506B28" w:rsidRDefault="001C3C00"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769E7C8" w14:textId="77777777" w:rsidR="001C3C00" w:rsidRPr="00506B28" w:rsidRDefault="001C3C00"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54EDAAB0" w14:textId="77777777" w:rsidR="001C3C00" w:rsidRPr="00506B28" w:rsidRDefault="001C3C00" w:rsidP="00936416">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3CBA0345" w14:textId="77777777" w:rsidR="001C3C00" w:rsidRPr="00506B28" w:rsidRDefault="001C3C00"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471C4608" w14:textId="77777777" w:rsidR="001C3C00" w:rsidRPr="00506B28" w:rsidRDefault="001C3C00"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22B78430" w14:textId="77777777" w:rsidR="001C3C00" w:rsidRPr="00506B28" w:rsidRDefault="001C3C00" w:rsidP="00936416">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7556F2C3" w14:textId="77777777" w:rsidR="001C3C00" w:rsidRPr="00506B28" w:rsidRDefault="001C3C00" w:rsidP="00936416">
            <w:pPr>
              <w:pStyle w:val="Isi"/>
              <w:ind w:firstLine="0"/>
            </w:pPr>
          </w:p>
        </w:tc>
      </w:tr>
      <w:tr w:rsidR="007D4A37" w:rsidRPr="00506B28" w14:paraId="2009C78C" w14:textId="77777777" w:rsidTr="00F30891">
        <w:trPr>
          <w:trHeight w:val="20"/>
        </w:trPr>
        <w:tc>
          <w:tcPr>
            <w:tcW w:w="2835" w:type="dxa"/>
          </w:tcPr>
          <w:p w14:paraId="2E41A2B0" w14:textId="03ED44CB" w:rsidR="007D4A37" w:rsidRPr="009A2BD6" w:rsidRDefault="00367025" w:rsidP="00D15D2E">
            <w:pPr>
              <w:pStyle w:val="ListParagraph"/>
              <w:numPr>
                <w:ilvl w:val="1"/>
                <w:numId w:val="80"/>
              </w:numPr>
              <w:spacing w:before="0" w:line="360" w:lineRule="auto"/>
              <w:rPr>
                <w:rFonts w:ascii="Times New Roman" w:hAnsi="Times New Roman"/>
                <w:sz w:val="24"/>
                <w:szCs w:val="24"/>
              </w:rPr>
            </w:pPr>
            <w:r>
              <w:rPr>
                <w:rFonts w:ascii="Times New Roman" w:hAnsi="Times New Roman"/>
                <w:sz w:val="24"/>
                <w:szCs w:val="24"/>
              </w:rPr>
              <w:t>Eksekusi Pengujian</w:t>
            </w:r>
          </w:p>
        </w:tc>
        <w:tc>
          <w:tcPr>
            <w:tcW w:w="236" w:type="dxa"/>
            <w:shd w:val="clear" w:color="auto" w:fill="auto"/>
            <w:tcMar>
              <w:left w:w="57" w:type="dxa"/>
              <w:right w:w="57" w:type="dxa"/>
            </w:tcMar>
          </w:tcPr>
          <w:p w14:paraId="270B1820" w14:textId="77777777" w:rsidR="007D4A37" w:rsidRPr="00506B28" w:rsidRDefault="007D4A37" w:rsidP="00936416">
            <w:pPr>
              <w:pStyle w:val="Isi"/>
              <w:ind w:firstLine="0"/>
            </w:pPr>
          </w:p>
        </w:tc>
        <w:tc>
          <w:tcPr>
            <w:tcW w:w="236" w:type="dxa"/>
            <w:shd w:val="clear" w:color="auto" w:fill="auto"/>
            <w:tcMar>
              <w:left w:w="57" w:type="dxa"/>
              <w:right w:w="57" w:type="dxa"/>
            </w:tcMar>
          </w:tcPr>
          <w:p w14:paraId="6FA94376" w14:textId="77777777" w:rsidR="007D4A37" w:rsidRPr="00506B28" w:rsidRDefault="007D4A37" w:rsidP="00936416">
            <w:pPr>
              <w:pStyle w:val="Isi"/>
              <w:ind w:firstLine="0"/>
            </w:pPr>
          </w:p>
        </w:tc>
        <w:tc>
          <w:tcPr>
            <w:tcW w:w="236" w:type="dxa"/>
            <w:shd w:val="clear" w:color="auto" w:fill="auto"/>
            <w:tcMar>
              <w:left w:w="57" w:type="dxa"/>
              <w:right w:w="57" w:type="dxa"/>
            </w:tcMar>
          </w:tcPr>
          <w:p w14:paraId="4B8DFCC7" w14:textId="77777777" w:rsidR="007D4A37" w:rsidRPr="00506B28" w:rsidRDefault="007D4A37" w:rsidP="00936416">
            <w:pPr>
              <w:pStyle w:val="Isi"/>
              <w:ind w:firstLine="0"/>
            </w:pPr>
          </w:p>
        </w:tc>
        <w:tc>
          <w:tcPr>
            <w:tcW w:w="236" w:type="dxa"/>
            <w:tcBorders>
              <w:right w:val="single" w:sz="8" w:space="0" w:color="000000"/>
            </w:tcBorders>
            <w:shd w:val="clear" w:color="auto" w:fill="auto"/>
            <w:tcMar>
              <w:left w:w="57" w:type="dxa"/>
              <w:right w:w="57" w:type="dxa"/>
            </w:tcMar>
          </w:tcPr>
          <w:p w14:paraId="21274253" w14:textId="77777777" w:rsidR="007D4A37" w:rsidRPr="00506B28" w:rsidRDefault="007D4A37" w:rsidP="00936416">
            <w:pPr>
              <w:pStyle w:val="Isi"/>
              <w:ind w:firstLine="0"/>
            </w:pPr>
          </w:p>
        </w:tc>
        <w:tc>
          <w:tcPr>
            <w:tcW w:w="236" w:type="dxa"/>
            <w:tcBorders>
              <w:left w:val="single" w:sz="8" w:space="0" w:color="000000"/>
            </w:tcBorders>
            <w:shd w:val="clear" w:color="auto" w:fill="auto"/>
            <w:tcMar>
              <w:left w:w="57" w:type="dxa"/>
              <w:right w:w="57" w:type="dxa"/>
            </w:tcMar>
          </w:tcPr>
          <w:p w14:paraId="7A28306F" w14:textId="77777777" w:rsidR="007D4A37" w:rsidRPr="00506B28" w:rsidRDefault="007D4A37" w:rsidP="00936416">
            <w:pPr>
              <w:pStyle w:val="Isi"/>
              <w:ind w:firstLine="0"/>
            </w:pPr>
          </w:p>
        </w:tc>
        <w:tc>
          <w:tcPr>
            <w:tcW w:w="236" w:type="dxa"/>
            <w:shd w:val="clear" w:color="auto" w:fill="auto"/>
            <w:tcMar>
              <w:left w:w="57" w:type="dxa"/>
              <w:right w:w="57" w:type="dxa"/>
            </w:tcMar>
          </w:tcPr>
          <w:p w14:paraId="72D6FAB2" w14:textId="77777777" w:rsidR="007D4A37" w:rsidRPr="00506B28" w:rsidRDefault="007D4A37" w:rsidP="00936416">
            <w:pPr>
              <w:pStyle w:val="Isi"/>
              <w:ind w:firstLine="0"/>
            </w:pPr>
          </w:p>
        </w:tc>
        <w:tc>
          <w:tcPr>
            <w:tcW w:w="236" w:type="dxa"/>
            <w:shd w:val="clear" w:color="auto" w:fill="auto"/>
            <w:tcMar>
              <w:left w:w="57" w:type="dxa"/>
              <w:right w:w="57" w:type="dxa"/>
            </w:tcMar>
          </w:tcPr>
          <w:p w14:paraId="3C5C7FEA" w14:textId="77777777" w:rsidR="007D4A37" w:rsidRPr="00506B28" w:rsidRDefault="007D4A37" w:rsidP="00936416">
            <w:pPr>
              <w:pStyle w:val="Isi"/>
              <w:ind w:firstLine="0"/>
            </w:pPr>
          </w:p>
        </w:tc>
        <w:tc>
          <w:tcPr>
            <w:tcW w:w="236" w:type="dxa"/>
            <w:tcBorders>
              <w:right w:val="single" w:sz="8" w:space="0" w:color="000000"/>
            </w:tcBorders>
            <w:shd w:val="clear" w:color="auto" w:fill="auto"/>
            <w:tcMar>
              <w:left w:w="57" w:type="dxa"/>
              <w:right w:w="57" w:type="dxa"/>
            </w:tcMar>
          </w:tcPr>
          <w:p w14:paraId="43A41A96" w14:textId="77777777" w:rsidR="007D4A37" w:rsidRPr="00506B28" w:rsidRDefault="007D4A37" w:rsidP="00936416">
            <w:pPr>
              <w:pStyle w:val="Isi"/>
              <w:ind w:firstLine="0"/>
            </w:pPr>
          </w:p>
        </w:tc>
        <w:tc>
          <w:tcPr>
            <w:tcW w:w="236" w:type="dxa"/>
            <w:tcBorders>
              <w:left w:val="single" w:sz="8" w:space="0" w:color="000000"/>
            </w:tcBorders>
            <w:shd w:val="clear" w:color="auto" w:fill="auto"/>
            <w:tcMar>
              <w:left w:w="57" w:type="dxa"/>
              <w:right w:w="57" w:type="dxa"/>
            </w:tcMar>
          </w:tcPr>
          <w:p w14:paraId="099CB986" w14:textId="77777777" w:rsidR="007D4A37" w:rsidRPr="00506B28" w:rsidRDefault="007D4A37" w:rsidP="00936416">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5C85F2AA" w14:textId="77777777" w:rsidR="007D4A37" w:rsidRPr="00506B28" w:rsidRDefault="007D4A37"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19BB4B50" w14:textId="77777777" w:rsidR="007D4A37" w:rsidRPr="00506B28" w:rsidRDefault="007D4A37"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4144F096" w14:textId="77777777" w:rsidR="007D4A37" w:rsidRPr="00506B28" w:rsidRDefault="007D4A37" w:rsidP="00936416">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0CCE90FF" w14:textId="77777777" w:rsidR="007D4A37" w:rsidRPr="00506B28" w:rsidRDefault="007D4A37"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B9D4CB1" w14:textId="77777777" w:rsidR="007D4A37" w:rsidRPr="00506B28" w:rsidRDefault="007D4A37"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0C941C23" w14:textId="77777777" w:rsidR="007D4A37" w:rsidRPr="00506B28" w:rsidRDefault="007D4A37"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29082BAE" w14:textId="77777777" w:rsidR="007D4A37" w:rsidRPr="00506B28" w:rsidRDefault="007D4A37" w:rsidP="00936416">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39807832" w14:textId="77777777" w:rsidR="007D4A37" w:rsidRPr="00506B28" w:rsidRDefault="007D4A37"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08FE2AB" w14:textId="77777777" w:rsidR="007D4A37" w:rsidRPr="00506B28" w:rsidRDefault="007D4A37"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F77F0D" w14:textId="77777777" w:rsidR="007D4A37" w:rsidRPr="00506B28" w:rsidRDefault="007D4A37"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D9D9D9" w:themeFill="background1" w:themeFillShade="D9"/>
          </w:tcPr>
          <w:p w14:paraId="03D21A20" w14:textId="77777777" w:rsidR="007D4A37" w:rsidRPr="00506B28" w:rsidRDefault="007D4A37" w:rsidP="00936416">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2E40EF9B" w14:textId="77777777" w:rsidR="007D4A37" w:rsidRPr="00506B28" w:rsidRDefault="007D4A37"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0C34C6B5" w14:textId="77777777" w:rsidR="007D4A37" w:rsidRPr="00506B28" w:rsidRDefault="007D4A37"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FB7C679" w14:textId="77777777" w:rsidR="007D4A37" w:rsidRPr="00506B28" w:rsidRDefault="007D4A37" w:rsidP="00936416">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2845FD0E" w14:textId="77777777" w:rsidR="007D4A37" w:rsidRPr="00506B28" w:rsidRDefault="007D4A37" w:rsidP="00936416">
            <w:pPr>
              <w:pStyle w:val="Isi"/>
              <w:ind w:firstLine="0"/>
            </w:pPr>
          </w:p>
        </w:tc>
      </w:tr>
      <w:tr w:rsidR="00367025" w:rsidRPr="00506B28" w14:paraId="2DFA5ED7" w14:textId="77777777" w:rsidTr="00F30891">
        <w:trPr>
          <w:trHeight w:val="20"/>
        </w:trPr>
        <w:tc>
          <w:tcPr>
            <w:tcW w:w="2835" w:type="dxa"/>
          </w:tcPr>
          <w:p w14:paraId="06101474" w14:textId="16FFEC7D" w:rsidR="00367025" w:rsidRDefault="006C49ED" w:rsidP="00D15D2E">
            <w:pPr>
              <w:pStyle w:val="ListParagraph"/>
              <w:numPr>
                <w:ilvl w:val="1"/>
                <w:numId w:val="80"/>
              </w:numPr>
              <w:spacing w:before="0" w:line="360" w:lineRule="auto"/>
              <w:rPr>
                <w:rFonts w:ascii="Times New Roman" w:hAnsi="Times New Roman"/>
                <w:sz w:val="24"/>
                <w:szCs w:val="24"/>
              </w:rPr>
            </w:pPr>
            <w:r>
              <w:rPr>
                <w:rFonts w:ascii="Times New Roman" w:hAnsi="Times New Roman"/>
                <w:sz w:val="24"/>
                <w:szCs w:val="24"/>
              </w:rPr>
              <w:lastRenderedPageBreak/>
              <w:t>Analisis Hasil Pengujian</w:t>
            </w:r>
          </w:p>
        </w:tc>
        <w:tc>
          <w:tcPr>
            <w:tcW w:w="236" w:type="dxa"/>
            <w:shd w:val="clear" w:color="auto" w:fill="auto"/>
            <w:tcMar>
              <w:left w:w="57" w:type="dxa"/>
              <w:right w:w="57" w:type="dxa"/>
            </w:tcMar>
          </w:tcPr>
          <w:p w14:paraId="31ED52CD" w14:textId="77777777" w:rsidR="00367025" w:rsidRPr="00506B28" w:rsidRDefault="00367025" w:rsidP="00936416">
            <w:pPr>
              <w:pStyle w:val="Isi"/>
              <w:ind w:firstLine="0"/>
            </w:pPr>
          </w:p>
        </w:tc>
        <w:tc>
          <w:tcPr>
            <w:tcW w:w="236" w:type="dxa"/>
            <w:shd w:val="clear" w:color="auto" w:fill="auto"/>
            <w:tcMar>
              <w:left w:w="57" w:type="dxa"/>
              <w:right w:w="57" w:type="dxa"/>
            </w:tcMar>
          </w:tcPr>
          <w:p w14:paraId="788E3FD6" w14:textId="77777777" w:rsidR="00367025" w:rsidRPr="00506B28" w:rsidRDefault="00367025" w:rsidP="00936416">
            <w:pPr>
              <w:pStyle w:val="Isi"/>
              <w:ind w:firstLine="0"/>
            </w:pPr>
          </w:p>
        </w:tc>
        <w:tc>
          <w:tcPr>
            <w:tcW w:w="236" w:type="dxa"/>
            <w:shd w:val="clear" w:color="auto" w:fill="auto"/>
            <w:tcMar>
              <w:left w:w="57" w:type="dxa"/>
              <w:right w:w="57" w:type="dxa"/>
            </w:tcMar>
          </w:tcPr>
          <w:p w14:paraId="0433EBE2" w14:textId="77777777" w:rsidR="00367025" w:rsidRPr="00506B28" w:rsidRDefault="00367025" w:rsidP="00936416">
            <w:pPr>
              <w:pStyle w:val="Isi"/>
              <w:ind w:firstLine="0"/>
            </w:pPr>
          </w:p>
        </w:tc>
        <w:tc>
          <w:tcPr>
            <w:tcW w:w="236" w:type="dxa"/>
            <w:tcBorders>
              <w:right w:val="single" w:sz="8" w:space="0" w:color="000000"/>
            </w:tcBorders>
            <w:shd w:val="clear" w:color="auto" w:fill="auto"/>
            <w:tcMar>
              <w:left w:w="57" w:type="dxa"/>
              <w:right w:w="57" w:type="dxa"/>
            </w:tcMar>
          </w:tcPr>
          <w:p w14:paraId="56ECE962" w14:textId="77777777" w:rsidR="00367025" w:rsidRPr="00506B28" w:rsidRDefault="00367025" w:rsidP="00936416">
            <w:pPr>
              <w:pStyle w:val="Isi"/>
              <w:ind w:firstLine="0"/>
            </w:pPr>
          </w:p>
        </w:tc>
        <w:tc>
          <w:tcPr>
            <w:tcW w:w="236" w:type="dxa"/>
            <w:tcBorders>
              <w:left w:val="single" w:sz="8" w:space="0" w:color="000000"/>
            </w:tcBorders>
            <w:shd w:val="clear" w:color="auto" w:fill="auto"/>
            <w:tcMar>
              <w:left w:w="57" w:type="dxa"/>
              <w:right w:w="57" w:type="dxa"/>
            </w:tcMar>
          </w:tcPr>
          <w:p w14:paraId="59C23BDA" w14:textId="77777777" w:rsidR="00367025" w:rsidRPr="00506B28" w:rsidRDefault="00367025" w:rsidP="00936416">
            <w:pPr>
              <w:pStyle w:val="Isi"/>
              <w:ind w:firstLine="0"/>
            </w:pPr>
          </w:p>
        </w:tc>
        <w:tc>
          <w:tcPr>
            <w:tcW w:w="236" w:type="dxa"/>
            <w:shd w:val="clear" w:color="auto" w:fill="auto"/>
            <w:tcMar>
              <w:left w:w="57" w:type="dxa"/>
              <w:right w:w="57" w:type="dxa"/>
            </w:tcMar>
          </w:tcPr>
          <w:p w14:paraId="0B7EFF94" w14:textId="77777777" w:rsidR="00367025" w:rsidRPr="00506B28" w:rsidRDefault="00367025" w:rsidP="00936416">
            <w:pPr>
              <w:pStyle w:val="Isi"/>
              <w:ind w:firstLine="0"/>
            </w:pPr>
          </w:p>
        </w:tc>
        <w:tc>
          <w:tcPr>
            <w:tcW w:w="236" w:type="dxa"/>
            <w:shd w:val="clear" w:color="auto" w:fill="auto"/>
            <w:tcMar>
              <w:left w:w="57" w:type="dxa"/>
              <w:right w:w="57" w:type="dxa"/>
            </w:tcMar>
          </w:tcPr>
          <w:p w14:paraId="221F7B07" w14:textId="77777777" w:rsidR="00367025" w:rsidRPr="00506B28" w:rsidRDefault="00367025" w:rsidP="00936416">
            <w:pPr>
              <w:pStyle w:val="Isi"/>
              <w:ind w:firstLine="0"/>
            </w:pPr>
          </w:p>
        </w:tc>
        <w:tc>
          <w:tcPr>
            <w:tcW w:w="236" w:type="dxa"/>
            <w:tcBorders>
              <w:right w:val="single" w:sz="8" w:space="0" w:color="000000"/>
            </w:tcBorders>
            <w:shd w:val="clear" w:color="auto" w:fill="auto"/>
            <w:tcMar>
              <w:left w:w="57" w:type="dxa"/>
              <w:right w:w="57" w:type="dxa"/>
            </w:tcMar>
          </w:tcPr>
          <w:p w14:paraId="2CBF801B" w14:textId="77777777" w:rsidR="00367025" w:rsidRPr="00506B28" w:rsidRDefault="00367025" w:rsidP="00936416">
            <w:pPr>
              <w:pStyle w:val="Isi"/>
              <w:ind w:firstLine="0"/>
            </w:pPr>
          </w:p>
        </w:tc>
        <w:tc>
          <w:tcPr>
            <w:tcW w:w="236" w:type="dxa"/>
            <w:tcBorders>
              <w:left w:val="single" w:sz="8" w:space="0" w:color="000000"/>
            </w:tcBorders>
            <w:shd w:val="clear" w:color="auto" w:fill="auto"/>
            <w:tcMar>
              <w:left w:w="57" w:type="dxa"/>
              <w:right w:w="57" w:type="dxa"/>
            </w:tcMar>
          </w:tcPr>
          <w:p w14:paraId="49A24700" w14:textId="77777777" w:rsidR="00367025" w:rsidRPr="00506B28" w:rsidRDefault="00367025" w:rsidP="00936416">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718AB7DE" w14:textId="77777777" w:rsidR="00367025" w:rsidRPr="00506B28" w:rsidRDefault="00367025"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71BCBCED" w14:textId="77777777" w:rsidR="00367025" w:rsidRPr="00506B28" w:rsidRDefault="00367025"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70A8C4E9" w14:textId="77777777" w:rsidR="00367025" w:rsidRPr="00506B28" w:rsidRDefault="00367025" w:rsidP="00936416">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1596FF61" w14:textId="77777777" w:rsidR="00367025" w:rsidRPr="00506B28" w:rsidRDefault="00367025"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CCFF2E5" w14:textId="77777777" w:rsidR="00367025" w:rsidRPr="00506B28" w:rsidRDefault="00367025"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0A6200C" w14:textId="77777777" w:rsidR="00367025" w:rsidRPr="00506B28" w:rsidRDefault="00367025"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70283291" w14:textId="77777777" w:rsidR="00367025" w:rsidRPr="00506B28" w:rsidRDefault="00367025" w:rsidP="00936416">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5128C615" w14:textId="77777777" w:rsidR="00367025" w:rsidRPr="00506B28" w:rsidRDefault="00367025"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2443F291" w14:textId="77777777" w:rsidR="00367025" w:rsidRPr="00506B28" w:rsidRDefault="00367025"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DBD5D78" w14:textId="77777777" w:rsidR="00367025" w:rsidRPr="00506B28" w:rsidRDefault="00367025"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D9D9D9" w:themeFill="background1" w:themeFillShade="D9"/>
          </w:tcPr>
          <w:p w14:paraId="44B7B8A8" w14:textId="77777777" w:rsidR="00367025" w:rsidRPr="00506B28" w:rsidRDefault="00367025" w:rsidP="00936416">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5733ECBB" w14:textId="77777777" w:rsidR="00367025" w:rsidRPr="00506B28" w:rsidRDefault="00367025"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7E0DAAC1" w14:textId="77777777" w:rsidR="00367025" w:rsidRPr="00506B28" w:rsidRDefault="00367025"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D5CB2BC" w14:textId="77777777" w:rsidR="00367025" w:rsidRPr="00506B28" w:rsidRDefault="00367025" w:rsidP="00936416">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1841C39F" w14:textId="77777777" w:rsidR="00367025" w:rsidRPr="00506B28" w:rsidRDefault="00367025" w:rsidP="00936416">
            <w:pPr>
              <w:pStyle w:val="Isi"/>
              <w:ind w:firstLine="0"/>
            </w:pPr>
          </w:p>
        </w:tc>
      </w:tr>
      <w:tr w:rsidR="003D49B8" w:rsidRPr="00506B28" w14:paraId="4AC6A884" w14:textId="77777777" w:rsidTr="00F30891">
        <w:trPr>
          <w:trHeight w:val="20"/>
        </w:trPr>
        <w:tc>
          <w:tcPr>
            <w:tcW w:w="2835" w:type="dxa"/>
          </w:tcPr>
          <w:p w14:paraId="12590F1D" w14:textId="423BBFE5" w:rsidR="003D49B8" w:rsidRDefault="003D49B8" w:rsidP="00D15D2E">
            <w:pPr>
              <w:pStyle w:val="ListParagraph"/>
              <w:numPr>
                <w:ilvl w:val="1"/>
                <w:numId w:val="80"/>
              </w:numPr>
              <w:spacing w:before="0" w:line="360" w:lineRule="auto"/>
              <w:rPr>
                <w:rFonts w:ascii="Times New Roman" w:hAnsi="Times New Roman"/>
                <w:sz w:val="24"/>
                <w:szCs w:val="24"/>
              </w:rPr>
            </w:pPr>
            <w:r>
              <w:rPr>
                <w:rFonts w:ascii="Times New Roman" w:hAnsi="Times New Roman"/>
                <w:sz w:val="24"/>
                <w:szCs w:val="24"/>
              </w:rPr>
              <w:t>Eksekusi Verifikasi Formal</w:t>
            </w:r>
          </w:p>
        </w:tc>
        <w:tc>
          <w:tcPr>
            <w:tcW w:w="236" w:type="dxa"/>
            <w:shd w:val="clear" w:color="auto" w:fill="auto"/>
            <w:tcMar>
              <w:left w:w="57" w:type="dxa"/>
              <w:right w:w="57" w:type="dxa"/>
            </w:tcMar>
          </w:tcPr>
          <w:p w14:paraId="7DA586BA" w14:textId="77777777" w:rsidR="003D49B8" w:rsidRPr="00506B28" w:rsidRDefault="003D49B8" w:rsidP="00936416">
            <w:pPr>
              <w:pStyle w:val="Isi"/>
              <w:ind w:firstLine="0"/>
            </w:pPr>
          </w:p>
        </w:tc>
        <w:tc>
          <w:tcPr>
            <w:tcW w:w="236" w:type="dxa"/>
            <w:shd w:val="clear" w:color="auto" w:fill="auto"/>
            <w:tcMar>
              <w:left w:w="57" w:type="dxa"/>
              <w:right w:w="57" w:type="dxa"/>
            </w:tcMar>
          </w:tcPr>
          <w:p w14:paraId="522E7A71" w14:textId="77777777" w:rsidR="003D49B8" w:rsidRPr="00506B28" w:rsidRDefault="003D49B8" w:rsidP="00936416">
            <w:pPr>
              <w:pStyle w:val="Isi"/>
              <w:ind w:firstLine="0"/>
            </w:pPr>
          </w:p>
        </w:tc>
        <w:tc>
          <w:tcPr>
            <w:tcW w:w="236" w:type="dxa"/>
            <w:shd w:val="clear" w:color="auto" w:fill="auto"/>
            <w:tcMar>
              <w:left w:w="57" w:type="dxa"/>
              <w:right w:w="57" w:type="dxa"/>
            </w:tcMar>
          </w:tcPr>
          <w:p w14:paraId="5C1C180B" w14:textId="77777777" w:rsidR="003D49B8" w:rsidRPr="00506B28" w:rsidRDefault="003D49B8" w:rsidP="00936416">
            <w:pPr>
              <w:pStyle w:val="Isi"/>
              <w:ind w:firstLine="0"/>
            </w:pPr>
          </w:p>
        </w:tc>
        <w:tc>
          <w:tcPr>
            <w:tcW w:w="236" w:type="dxa"/>
            <w:tcBorders>
              <w:right w:val="single" w:sz="8" w:space="0" w:color="000000"/>
            </w:tcBorders>
            <w:shd w:val="clear" w:color="auto" w:fill="auto"/>
            <w:tcMar>
              <w:left w:w="57" w:type="dxa"/>
              <w:right w:w="57" w:type="dxa"/>
            </w:tcMar>
          </w:tcPr>
          <w:p w14:paraId="3CD3336A" w14:textId="77777777" w:rsidR="003D49B8" w:rsidRPr="00506B28" w:rsidRDefault="003D49B8" w:rsidP="00936416">
            <w:pPr>
              <w:pStyle w:val="Isi"/>
              <w:ind w:firstLine="0"/>
            </w:pPr>
          </w:p>
        </w:tc>
        <w:tc>
          <w:tcPr>
            <w:tcW w:w="236" w:type="dxa"/>
            <w:tcBorders>
              <w:left w:val="single" w:sz="8" w:space="0" w:color="000000"/>
            </w:tcBorders>
            <w:shd w:val="clear" w:color="auto" w:fill="auto"/>
            <w:tcMar>
              <w:left w:w="57" w:type="dxa"/>
              <w:right w:w="57" w:type="dxa"/>
            </w:tcMar>
          </w:tcPr>
          <w:p w14:paraId="0D68460C" w14:textId="77777777" w:rsidR="003D49B8" w:rsidRPr="00506B28" w:rsidRDefault="003D49B8" w:rsidP="00936416">
            <w:pPr>
              <w:pStyle w:val="Isi"/>
              <w:ind w:firstLine="0"/>
            </w:pPr>
          </w:p>
        </w:tc>
        <w:tc>
          <w:tcPr>
            <w:tcW w:w="236" w:type="dxa"/>
            <w:shd w:val="clear" w:color="auto" w:fill="auto"/>
            <w:tcMar>
              <w:left w:w="57" w:type="dxa"/>
              <w:right w:w="57" w:type="dxa"/>
            </w:tcMar>
          </w:tcPr>
          <w:p w14:paraId="7453FA58" w14:textId="77777777" w:rsidR="003D49B8" w:rsidRPr="00506B28" w:rsidRDefault="003D49B8" w:rsidP="00936416">
            <w:pPr>
              <w:pStyle w:val="Isi"/>
              <w:ind w:firstLine="0"/>
            </w:pPr>
          </w:p>
        </w:tc>
        <w:tc>
          <w:tcPr>
            <w:tcW w:w="236" w:type="dxa"/>
            <w:shd w:val="clear" w:color="auto" w:fill="auto"/>
            <w:tcMar>
              <w:left w:w="57" w:type="dxa"/>
              <w:right w:w="57" w:type="dxa"/>
            </w:tcMar>
          </w:tcPr>
          <w:p w14:paraId="54B806D1" w14:textId="77777777" w:rsidR="003D49B8" w:rsidRPr="00506B28" w:rsidRDefault="003D49B8" w:rsidP="00936416">
            <w:pPr>
              <w:pStyle w:val="Isi"/>
              <w:ind w:firstLine="0"/>
            </w:pPr>
          </w:p>
        </w:tc>
        <w:tc>
          <w:tcPr>
            <w:tcW w:w="236" w:type="dxa"/>
            <w:tcBorders>
              <w:right w:val="single" w:sz="8" w:space="0" w:color="000000"/>
            </w:tcBorders>
            <w:shd w:val="clear" w:color="auto" w:fill="auto"/>
            <w:tcMar>
              <w:left w:w="57" w:type="dxa"/>
              <w:right w:w="57" w:type="dxa"/>
            </w:tcMar>
          </w:tcPr>
          <w:p w14:paraId="32EA5BB7" w14:textId="77777777" w:rsidR="003D49B8" w:rsidRPr="00506B28" w:rsidRDefault="003D49B8" w:rsidP="00936416">
            <w:pPr>
              <w:pStyle w:val="Isi"/>
              <w:ind w:firstLine="0"/>
            </w:pPr>
          </w:p>
        </w:tc>
        <w:tc>
          <w:tcPr>
            <w:tcW w:w="236" w:type="dxa"/>
            <w:tcBorders>
              <w:left w:val="single" w:sz="8" w:space="0" w:color="000000"/>
            </w:tcBorders>
            <w:shd w:val="clear" w:color="auto" w:fill="auto"/>
            <w:tcMar>
              <w:left w:w="57" w:type="dxa"/>
              <w:right w:w="57" w:type="dxa"/>
            </w:tcMar>
          </w:tcPr>
          <w:p w14:paraId="63CD4283" w14:textId="77777777" w:rsidR="003D49B8" w:rsidRPr="00506B28" w:rsidRDefault="003D49B8" w:rsidP="00936416">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547D7CEC" w14:textId="77777777" w:rsidR="003D49B8" w:rsidRPr="00506B28" w:rsidRDefault="003D49B8"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6D2E41B3" w14:textId="77777777" w:rsidR="003D49B8" w:rsidRPr="00506B28" w:rsidRDefault="003D49B8"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229B534F" w14:textId="77777777" w:rsidR="003D49B8" w:rsidRPr="00506B28" w:rsidRDefault="003D49B8" w:rsidP="00936416">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3BD7CB1A" w14:textId="77777777" w:rsidR="003D49B8" w:rsidRPr="00506B28" w:rsidRDefault="003D49B8"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60977045" w14:textId="77777777" w:rsidR="003D49B8" w:rsidRPr="00506B28" w:rsidRDefault="003D49B8"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2CBB0060" w14:textId="77777777" w:rsidR="003D49B8" w:rsidRPr="00506B28" w:rsidRDefault="003D49B8"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1D0A3FA4" w14:textId="77777777" w:rsidR="003D49B8" w:rsidRPr="00506B28" w:rsidRDefault="003D49B8" w:rsidP="00936416">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2D38251C" w14:textId="77777777" w:rsidR="003D49B8" w:rsidRPr="00506B28" w:rsidRDefault="003D49B8"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DF4754B" w14:textId="77777777" w:rsidR="003D49B8" w:rsidRPr="00506B28" w:rsidRDefault="003D49B8"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06449B16" w14:textId="77777777" w:rsidR="003D49B8" w:rsidRPr="00506B28" w:rsidRDefault="003D49B8"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10FE507F" w14:textId="77777777" w:rsidR="003D49B8" w:rsidRPr="00506B28" w:rsidRDefault="003D49B8" w:rsidP="00936416">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D9D9D9" w:themeFill="background1" w:themeFillShade="D9"/>
          </w:tcPr>
          <w:p w14:paraId="0762BFC7" w14:textId="77777777" w:rsidR="003D49B8" w:rsidRPr="00506B28" w:rsidRDefault="003D49B8"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263EC23" w14:textId="77777777" w:rsidR="003D49B8" w:rsidRPr="00506B28" w:rsidRDefault="003D49B8"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7E66F96A" w14:textId="77777777" w:rsidR="003D49B8" w:rsidRPr="00506B28" w:rsidRDefault="003D49B8" w:rsidP="00936416">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4F7B5DB4" w14:textId="77777777" w:rsidR="003D49B8" w:rsidRPr="00506B28" w:rsidRDefault="003D49B8" w:rsidP="00936416">
            <w:pPr>
              <w:pStyle w:val="Isi"/>
              <w:ind w:firstLine="0"/>
            </w:pPr>
          </w:p>
        </w:tc>
      </w:tr>
      <w:tr w:rsidR="006C49ED" w:rsidRPr="00506B28" w14:paraId="2933520F" w14:textId="77777777" w:rsidTr="00F30891">
        <w:trPr>
          <w:trHeight w:val="20"/>
        </w:trPr>
        <w:tc>
          <w:tcPr>
            <w:tcW w:w="2835" w:type="dxa"/>
          </w:tcPr>
          <w:p w14:paraId="0A8033A2" w14:textId="5DDD4E09" w:rsidR="006C49ED" w:rsidRDefault="00892259" w:rsidP="00D15D2E">
            <w:pPr>
              <w:pStyle w:val="ListParagraph"/>
              <w:numPr>
                <w:ilvl w:val="1"/>
                <w:numId w:val="80"/>
              </w:numPr>
              <w:spacing w:before="0" w:line="360" w:lineRule="auto"/>
              <w:rPr>
                <w:rFonts w:ascii="Times New Roman" w:hAnsi="Times New Roman"/>
                <w:sz w:val="24"/>
                <w:szCs w:val="24"/>
              </w:rPr>
            </w:pPr>
            <w:r>
              <w:rPr>
                <w:rFonts w:ascii="Times New Roman" w:hAnsi="Times New Roman"/>
                <w:sz w:val="24"/>
                <w:szCs w:val="24"/>
              </w:rPr>
              <w:t>Analisis Hasil Verifikasi Formal</w:t>
            </w:r>
          </w:p>
        </w:tc>
        <w:tc>
          <w:tcPr>
            <w:tcW w:w="236" w:type="dxa"/>
            <w:shd w:val="clear" w:color="auto" w:fill="auto"/>
            <w:tcMar>
              <w:left w:w="57" w:type="dxa"/>
              <w:right w:w="57" w:type="dxa"/>
            </w:tcMar>
          </w:tcPr>
          <w:p w14:paraId="7349787C" w14:textId="77777777" w:rsidR="006C49ED" w:rsidRPr="00506B28" w:rsidRDefault="006C49ED" w:rsidP="00936416">
            <w:pPr>
              <w:pStyle w:val="Isi"/>
              <w:ind w:firstLine="0"/>
            </w:pPr>
          </w:p>
        </w:tc>
        <w:tc>
          <w:tcPr>
            <w:tcW w:w="236" w:type="dxa"/>
            <w:shd w:val="clear" w:color="auto" w:fill="auto"/>
            <w:tcMar>
              <w:left w:w="57" w:type="dxa"/>
              <w:right w:w="57" w:type="dxa"/>
            </w:tcMar>
          </w:tcPr>
          <w:p w14:paraId="64A01472" w14:textId="77777777" w:rsidR="006C49ED" w:rsidRPr="00506B28" w:rsidRDefault="006C49ED" w:rsidP="00936416">
            <w:pPr>
              <w:pStyle w:val="Isi"/>
              <w:ind w:firstLine="0"/>
            </w:pPr>
          </w:p>
        </w:tc>
        <w:tc>
          <w:tcPr>
            <w:tcW w:w="236" w:type="dxa"/>
            <w:shd w:val="clear" w:color="auto" w:fill="auto"/>
            <w:tcMar>
              <w:left w:w="57" w:type="dxa"/>
              <w:right w:w="57" w:type="dxa"/>
            </w:tcMar>
          </w:tcPr>
          <w:p w14:paraId="6C3D4CBA" w14:textId="77777777" w:rsidR="006C49ED" w:rsidRPr="00506B28" w:rsidRDefault="006C49ED" w:rsidP="00936416">
            <w:pPr>
              <w:pStyle w:val="Isi"/>
              <w:ind w:firstLine="0"/>
            </w:pPr>
          </w:p>
        </w:tc>
        <w:tc>
          <w:tcPr>
            <w:tcW w:w="236" w:type="dxa"/>
            <w:tcBorders>
              <w:right w:val="single" w:sz="8" w:space="0" w:color="000000"/>
            </w:tcBorders>
            <w:shd w:val="clear" w:color="auto" w:fill="auto"/>
            <w:tcMar>
              <w:left w:w="57" w:type="dxa"/>
              <w:right w:w="57" w:type="dxa"/>
            </w:tcMar>
          </w:tcPr>
          <w:p w14:paraId="06B56A51" w14:textId="77777777" w:rsidR="006C49ED" w:rsidRPr="00506B28" w:rsidRDefault="006C49ED" w:rsidP="00936416">
            <w:pPr>
              <w:pStyle w:val="Isi"/>
              <w:ind w:firstLine="0"/>
            </w:pPr>
          </w:p>
        </w:tc>
        <w:tc>
          <w:tcPr>
            <w:tcW w:w="236" w:type="dxa"/>
            <w:tcBorders>
              <w:left w:val="single" w:sz="8" w:space="0" w:color="000000"/>
            </w:tcBorders>
            <w:shd w:val="clear" w:color="auto" w:fill="auto"/>
            <w:tcMar>
              <w:left w:w="57" w:type="dxa"/>
              <w:right w:w="57" w:type="dxa"/>
            </w:tcMar>
          </w:tcPr>
          <w:p w14:paraId="78BC6AE2" w14:textId="77777777" w:rsidR="006C49ED" w:rsidRPr="00506B28" w:rsidRDefault="006C49ED" w:rsidP="00936416">
            <w:pPr>
              <w:pStyle w:val="Isi"/>
              <w:ind w:firstLine="0"/>
            </w:pPr>
          </w:p>
        </w:tc>
        <w:tc>
          <w:tcPr>
            <w:tcW w:w="236" w:type="dxa"/>
            <w:shd w:val="clear" w:color="auto" w:fill="auto"/>
            <w:tcMar>
              <w:left w:w="57" w:type="dxa"/>
              <w:right w:w="57" w:type="dxa"/>
            </w:tcMar>
          </w:tcPr>
          <w:p w14:paraId="6F5D488D" w14:textId="77777777" w:rsidR="006C49ED" w:rsidRPr="00506B28" w:rsidRDefault="006C49ED" w:rsidP="00936416">
            <w:pPr>
              <w:pStyle w:val="Isi"/>
              <w:ind w:firstLine="0"/>
            </w:pPr>
          </w:p>
        </w:tc>
        <w:tc>
          <w:tcPr>
            <w:tcW w:w="236" w:type="dxa"/>
            <w:shd w:val="clear" w:color="auto" w:fill="auto"/>
            <w:tcMar>
              <w:left w:w="57" w:type="dxa"/>
              <w:right w:w="57" w:type="dxa"/>
            </w:tcMar>
          </w:tcPr>
          <w:p w14:paraId="68B52B27" w14:textId="77777777" w:rsidR="006C49ED" w:rsidRPr="00506B28" w:rsidRDefault="006C49ED" w:rsidP="00936416">
            <w:pPr>
              <w:pStyle w:val="Isi"/>
              <w:ind w:firstLine="0"/>
            </w:pPr>
          </w:p>
        </w:tc>
        <w:tc>
          <w:tcPr>
            <w:tcW w:w="236" w:type="dxa"/>
            <w:tcBorders>
              <w:right w:val="single" w:sz="8" w:space="0" w:color="000000"/>
            </w:tcBorders>
            <w:shd w:val="clear" w:color="auto" w:fill="auto"/>
            <w:tcMar>
              <w:left w:w="57" w:type="dxa"/>
              <w:right w:w="57" w:type="dxa"/>
            </w:tcMar>
          </w:tcPr>
          <w:p w14:paraId="09456099" w14:textId="77777777" w:rsidR="006C49ED" w:rsidRPr="00506B28" w:rsidRDefault="006C49ED" w:rsidP="00936416">
            <w:pPr>
              <w:pStyle w:val="Isi"/>
              <w:ind w:firstLine="0"/>
            </w:pPr>
          </w:p>
        </w:tc>
        <w:tc>
          <w:tcPr>
            <w:tcW w:w="236" w:type="dxa"/>
            <w:tcBorders>
              <w:left w:val="single" w:sz="8" w:space="0" w:color="000000"/>
            </w:tcBorders>
            <w:shd w:val="clear" w:color="auto" w:fill="auto"/>
            <w:tcMar>
              <w:left w:w="57" w:type="dxa"/>
              <w:right w:w="57" w:type="dxa"/>
            </w:tcMar>
          </w:tcPr>
          <w:p w14:paraId="45977080" w14:textId="77777777" w:rsidR="006C49ED" w:rsidRPr="00506B28" w:rsidRDefault="006C49ED" w:rsidP="00936416">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5DC3AAB3" w14:textId="77777777" w:rsidR="006C49ED" w:rsidRPr="00506B28" w:rsidRDefault="006C49ED"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36788AD1" w14:textId="77777777" w:rsidR="006C49ED" w:rsidRPr="00506B28" w:rsidRDefault="006C49ED"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49723C15" w14:textId="77777777" w:rsidR="006C49ED" w:rsidRPr="00506B28" w:rsidRDefault="006C49ED" w:rsidP="00936416">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3E77C865" w14:textId="77777777" w:rsidR="006C49ED" w:rsidRPr="00506B28" w:rsidRDefault="006C49ED"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44FB192" w14:textId="77777777" w:rsidR="006C49ED" w:rsidRPr="00506B28" w:rsidRDefault="006C49ED"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05BF093" w14:textId="77777777" w:rsidR="006C49ED" w:rsidRPr="00506B28" w:rsidRDefault="006C49ED"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72291CA1" w14:textId="77777777" w:rsidR="006C49ED" w:rsidRPr="00506B28" w:rsidRDefault="006C49ED" w:rsidP="00936416">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2E3C358A" w14:textId="77777777" w:rsidR="006C49ED" w:rsidRPr="00506B28" w:rsidRDefault="006C49ED"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6DEBC15" w14:textId="77777777" w:rsidR="006C49ED" w:rsidRPr="00506B28" w:rsidRDefault="006C49ED"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9E26060" w14:textId="77777777" w:rsidR="006C49ED" w:rsidRPr="00506B28" w:rsidRDefault="006C49ED"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3C98082F" w14:textId="77777777" w:rsidR="006C49ED" w:rsidRPr="00506B28" w:rsidRDefault="006C49ED" w:rsidP="00936416">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D9D9D9" w:themeFill="background1" w:themeFillShade="D9"/>
          </w:tcPr>
          <w:p w14:paraId="2F7ECD97" w14:textId="77777777" w:rsidR="006C49ED" w:rsidRPr="00506B28" w:rsidRDefault="006C49ED"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A1DD84" w14:textId="77777777" w:rsidR="006C49ED" w:rsidRPr="00506B28" w:rsidRDefault="006C49ED"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2BBEB9F" w14:textId="77777777" w:rsidR="006C49ED" w:rsidRPr="00506B28" w:rsidRDefault="006C49ED" w:rsidP="00936416">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4E4ADDFF" w14:textId="77777777" w:rsidR="006C49ED" w:rsidRPr="00506B28" w:rsidRDefault="006C49ED" w:rsidP="00936416">
            <w:pPr>
              <w:pStyle w:val="Isi"/>
              <w:ind w:firstLine="0"/>
            </w:pPr>
          </w:p>
        </w:tc>
      </w:tr>
      <w:tr w:rsidR="007F45D9" w:rsidRPr="007F45D9" w14:paraId="49BC0061" w14:textId="77777777" w:rsidTr="003E3408">
        <w:trPr>
          <w:trHeight w:val="20"/>
        </w:trPr>
        <w:tc>
          <w:tcPr>
            <w:tcW w:w="2835" w:type="dxa"/>
          </w:tcPr>
          <w:p w14:paraId="1B6D4802" w14:textId="1455272E" w:rsidR="007F45D9" w:rsidRPr="007F45D9" w:rsidRDefault="007F45D9" w:rsidP="00D15D2E">
            <w:pPr>
              <w:pStyle w:val="ListParagraph"/>
              <w:numPr>
                <w:ilvl w:val="1"/>
                <w:numId w:val="80"/>
              </w:numPr>
              <w:spacing w:before="0" w:line="360" w:lineRule="auto"/>
              <w:rPr>
                <w:rFonts w:ascii="Times New Roman" w:hAnsi="Times New Roman"/>
                <w:sz w:val="24"/>
                <w:szCs w:val="24"/>
              </w:rPr>
            </w:pPr>
            <w:r w:rsidRPr="007F45D9">
              <w:rPr>
                <w:rFonts w:ascii="Times New Roman" w:hAnsi="Times New Roman"/>
                <w:sz w:val="24"/>
                <w:szCs w:val="24"/>
              </w:rPr>
              <w:t>Penyusunan Bab IV</w:t>
            </w:r>
          </w:p>
        </w:tc>
        <w:tc>
          <w:tcPr>
            <w:tcW w:w="236" w:type="dxa"/>
            <w:shd w:val="clear" w:color="auto" w:fill="auto"/>
            <w:tcMar>
              <w:left w:w="57" w:type="dxa"/>
              <w:right w:w="57" w:type="dxa"/>
            </w:tcMar>
          </w:tcPr>
          <w:p w14:paraId="4A7028CD" w14:textId="77777777" w:rsidR="007F45D9" w:rsidRPr="007F45D9" w:rsidRDefault="007F45D9" w:rsidP="00936416">
            <w:pPr>
              <w:pStyle w:val="Isi"/>
              <w:ind w:firstLine="0"/>
            </w:pPr>
          </w:p>
        </w:tc>
        <w:tc>
          <w:tcPr>
            <w:tcW w:w="236" w:type="dxa"/>
            <w:shd w:val="clear" w:color="auto" w:fill="auto"/>
            <w:tcMar>
              <w:left w:w="57" w:type="dxa"/>
              <w:right w:w="57" w:type="dxa"/>
            </w:tcMar>
          </w:tcPr>
          <w:p w14:paraId="4BDA2387" w14:textId="77777777" w:rsidR="007F45D9" w:rsidRPr="007F45D9" w:rsidRDefault="007F45D9" w:rsidP="00936416">
            <w:pPr>
              <w:pStyle w:val="Isi"/>
              <w:ind w:firstLine="0"/>
            </w:pPr>
          </w:p>
        </w:tc>
        <w:tc>
          <w:tcPr>
            <w:tcW w:w="236" w:type="dxa"/>
            <w:shd w:val="clear" w:color="auto" w:fill="auto"/>
            <w:tcMar>
              <w:left w:w="57" w:type="dxa"/>
              <w:right w:w="57" w:type="dxa"/>
            </w:tcMar>
          </w:tcPr>
          <w:p w14:paraId="0A91D0D5" w14:textId="77777777" w:rsidR="007F45D9" w:rsidRPr="007F45D9" w:rsidRDefault="007F45D9" w:rsidP="00936416">
            <w:pPr>
              <w:pStyle w:val="Isi"/>
              <w:ind w:firstLine="0"/>
            </w:pPr>
          </w:p>
        </w:tc>
        <w:tc>
          <w:tcPr>
            <w:tcW w:w="236" w:type="dxa"/>
            <w:tcBorders>
              <w:right w:val="single" w:sz="8" w:space="0" w:color="000000"/>
            </w:tcBorders>
            <w:shd w:val="clear" w:color="auto" w:fill="auto"/>
            <w:tcMar>
              <w:left w:w="57" w:type="dxa"/>
              <w:right w:w="57" w:type="dxa"/>
            </w:tcMar>
          </w:tcPr>
          <w:p w14:paraId="1705263E" w14:textId="77777777" w:rsidR="007F45D9" w:rsidRPr="007F45D9" w:rsidRDefault="007F45D9" w:rsidP="00936416">
            <w:pPr>
              <w:pStyle w:val="Isi"/>
              <w:ind w:firstLine="0"/>
            </w:pPr>
          </w:p>
        </w:tc>
        <w:tc>
          <w:tcPr>
            <w:tcW w:w="236" w:type="dxa"/>
            <w:tcBorders>
              <w:left w:val="single" w:sz="8" w:space="0" w:color="000000"/>
            </w:tcBorders>
            <w:shd w:val="clear" w:color="auto" w:fill="auto"/>
            <w:tcMar>
              <w:left w:w="57" w:type="dxa"/>
              <w:right w:w="57" w:type="dxa"/>
            </w:tcMar>
          </w:tcPr>
          <w:p w14:paraId="3B98C81A" w14:textId="77777777" w:rsidR="007F45D9" w:rsidRPr="007F45D9" w:rsidRDefault="007F45D9" w:rsidP="00936416">
            <w:pPr>
              <w:pStyle w:val="Isi"/>
              <w:ind w:firstLine="0"/>
            </w:pPr>
          </w:p>
        </w:tc>
        <w:tc>
          <w:tcPr>
            <w:tcW w:w="236" w:type="dxa"/>
            <w:shd w:val="clear" w:color="auto" w:fill="auto"/>
            <w:tcMar>
              <w:left w:w="57" w:type="dxa"/>
              <w:right w:w="57" w:type="dxa"/>
            </w:tcMar>
          </w:tcPr>
          <w:p w14:paraId="6F417465" w14:textId="77777777" w:rsidR="007F45D9" w:rsidRPr="007F45D9" w:rsidRDefault="007F45D9" w:rsidP="00936416">
            <w:pPr>
              <w:pStyle w:val="Isi"/>
              <w:ind w:firstLine="0"/>
            </w:pPr>
          </w:p>
        </w:tc>
        <w:tc>
          <w:tcPr>
            <w:tcW w:w="236" w:type="dxa"/>
            <w:shd w:val="clear" w:color="auto" w:fill="auto"/>
            <w:tcMar>
              <w:left w:w="57" w:type="dxa"/>
              <w:right w:w="57" w:type="dxa"/>
            </w:tcMar>
          </w:tcPr>
          <w:p w14:paraId="3D1B368F" w14:textId="77777777" w:rsidR="007F45D9" w:rsidRPr="007F45D9" w:rsidRDefault="007F45D9" w:rsidP="00936416">
            <w:pPr>
              <w:pStyle w:val="Isi"/>
              <w:ind w:firstLine="0"/>
            </w:pPr>
          </w:p>
        </w:tc>
        <w:tc>
          <w:tcPr>
            <w:tcW w:w="236" w:type="dxa"/>
            <w:tcBorders>
              <w:right w:val="single" w:sz="8" w:space="0" w:color="000000"/>
            </w:tcBorders>
            <w:shd w:val="clear" w:color="auto" w:fill="auto"/>
            <w:tcMar>
              <w:left w:w="57" w:type="dxa"/>
              <w:right w:w="57" w:type="dxa"/>
            </w:tcMar>
          </w:tcPr>
          <w:p w14:paraId="5808ED21" w14:textId="77777777" w:rsidR="007F45D9" w:rsidRPr="007F45D9" w:rsidRDefault="007F45D9" w:rsidP="00936416">
            <w:pPr>
              <w:pStyle w:val="Isi"/>
              <w:ind w:firstLine="0"/>
            </w:pPr>
          </w:p>
        </w:tc>
        <w:tc>
          <w:tcPr>
            <w:tcW w:w="236" w:type="dxa"/>
            <w:tcBorders>
              <w:left w:val="single" w:sz="8" w:space="0" w:color="000000"/>
            </w:tcBorders>
            <w:shd w:val="clear" w:color="auto" w:fill="auto"/>
            <w:tcMar>
              <w:left w:w="57" w:type="dxa"/>
              <w:right w:w="57" w:type="dxa"/>
            </w:tcMar>
          </w:tcPr>
          <w:p w14:paraId="697DFB61" w14:textId="77777777" w:rsidR="007F45D9" w:rsidRPr="007F45D9" w:rsidRDefault="007F45D9" w:rsidP="00936416">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2121A3C3" w14:textId="77777777" w:rsidR="007F45D9" w:rsidRPr="007F45D9" w:rsidRDefault="007F45D9"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22943C6B" w14:textId="77777777" w:rsidR="007F45D9" w:rsidRPr="007F45D9" w:rsidRDefault="007F45D9"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2BDEA0C6" w14:textId="77777777" w:rsidR="007F45D9" w:rsidRPr="007F45D9" w:rsidRDefault="007F45D9" w:rsidP="00936416">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16CAA5D9" w14:textId="77777777" w:rsidR="007F45D9" w:rsidRPr="007F45D9" w:rsidRDefault="007F45D9"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7749281B" w14:textId="77777777" w:rsidR="007F45D9" w:rsidRPr="007F45D9" w:rsidRDefault="007F45D9"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4C948F71" w14:textId="77777777" w:rsidR="007F45D9" w:rsidRPr="007F45D9" w:rsidRDefault="007F45D9"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7A4FB0CC" w14:textId="77777777" w:rsidR="007F45D9" w:rsidRPr="007F45D9" w:rsidRDefault="007F45D9" w:rsidP="00936416">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D9D9D9" w:themeFill="background1" w:themeFillShade="D9"/>
          </w:tcPr>
          <w:p w14:paraId="5E3E7EA4" w14:textId="77777777" w:rsidR="007F45D9" w:rsidRPr="007F45D9" w:rsidRDefault="007F45D9"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E8D2F39" w14:textId="77777777" w:rsidR="007F45D9" w:rsidRPr="007F45D9" w:rsidRDefault="007F45D9"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5968C9" w14:textId="77777777" w:rsidR="007F45D9" w:rsidRPr="007F45D9" w:rsidRDefault="007F45D9" w:rsidP="00936416">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D9D9D9" w:themeFill="background1" w:themeFillShade="D9"/>
          </w:tcPr>
          <w:p w14:paraId="6615C102" w14:textId="77777777" w:rsidR="007F45D9" w:rsidRPr="007F45D9" w:rsidRDefault="007F45D9" w:rsidP="00936416">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D9D9D9" w:themeFill="background1" w:themeFillShade="D9"/>
          </w:tcPr>
          <w:p w14:paraId="6B9A4955" w14:textId="77777777" w:rsidR="007F45D9" w:rsidRPr="007F45D9" w:rsidRDefault="007F45D9"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8FC3964" w14:textId="77777777" w:rsidR="007F45D9" w:rsidRPr="007F45D9" w:rsidRDefault="007F45D9" w:rsidP="00936416">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1F328061" w14:textId="77777777" w:rsidR="007F45D9" w:rsidRPr="007F45D9" w:rsidRDefault="007F45D9" w:rsidP="00936416">
            <w:pPr>
              <w:pStyle w:val="Isi"/>
              <w:ind w:firstLine="0"/>
            </w:pPr>
          </w:p>
        </w:tc>
        <w:tc>
          <w:tcPr>
            <w:tcW w:w="236" w:type="dxa"/>
            <w:tcBorders>
              <w:top w:val="single" w:sz="4" w:space="0" w:color="000000"/>
              <w:left w:val="single" w:sz="4" w:space="0" w:color="000000"/>
              <w:bottom w:val="single" w:sz="4" w:space="0" w:color="000000"/>
            </w:tcBorders>
            <w:shd w:val="clear" w:color="auto" w:fill="auto"/>
          </w:tcPr>
          <w:p w14:paraId="6F73D4EA" w14:textId="77777777" w:rsidR="007F45D9" w:rsidRPr="007F45D9" w:rsidRDefault="007F45D9" w:rsidP="00936416">
            <w:pPr>
              <w:pStyle w:val="Isi"/>
              <w:ind w:firstLine="0"/>
            </w:pPr>
          </w:p>
        </w:tc>
      </w:tr>
      <w:tr w:rsidR="001C3C00" w:rsidRPr="00506B28" w14:paraId="30CA5314" w14:textId="77777777" w:rsidTr="002E73B0">
        <w:trPr>
          <w:trHeight w:val="20"/>
        </w:trPr>
        <w:tc>
          <w:tcPr>
            <w:tcW w:w="2835" w:type="dxa"/>
          </w:tcPr>
          <w:p w14:paraId="144EAADA" w14:textId="04728DA7" w:rsidR="001C3C00" w:rsidRPr="00506B28" w:rsidRDefault="001C3C00" w:rsidP="00203B4E">
            <w:pPr>
              <w:pStyle w:val="Isi"/>
              <w:numPr>
                <w:ilvl w:val="2"/>
                <w:numId w:val="27"/>
              </w:numPr>
              <w:ind w:left="313"/>
              <w:jc w:val="left"/>
            </w:pPr>
            <w:r w:rsidRPr="00E327B7">
              <w:t>Penarikan Kesimpulan</w:t>
            </w:r>
            <w:r w:rsidR="001C1C54">
              <w:t xml:space="preserve"> dan penyusunan Bab V</w:t>
            </w:r>
          </w:p>
        </w:tc>
        <w:tc>
          <w:tcPr>
            <w:tcW w:w="236" w:type="dxa"/>
            <w:shd w:val="clear" w:color="auto" w:fill="auto"/>
            <w:tcMar>
              <w:left w:w="57" w:type="dxa"/>
              <w:right w:w="57" w:type="dxa"/>
            </w:tcMar>
          </w:tcPr>
          <w:p w14:paraId="28FD3940" w14:textId="77777777" w:rsidR="001C3C00" w:rsidRPr="00506B28" w:rsidRDefault="001C3C00" w:rsidP="00203B4E">
            <w:pPr>
              <w:pStyle w:val="Isi"/>
              <w:ind w:firstLine="0"/>
            </w:pPr>
          </w:p>
        </w:tc>
        <w:tc>
          <w:tcPr>
            <w:tcW w:w="236" w:type="dxa"/>
            <w:shd w:val="clear" w:color="auto" w:fill="auto"/>
            <w:tcMar>
              <w:left w:w="57" w:type="dxa"/>
              <w:right w:w="57" w:type="dxa"/>
            </w:tcMar>
          </w:tcPr>
          <w:p w14:paraId="158A0DBE" w14:textId="77777777" w:rsidR="001C3C00" w:rsidRPr="00506B28" w:rsidRDefault="001C3C00" w:rsidP="00203B4E">
            <w:pPr>
              <w:pStyle w:val="Isi"/>
              <w:ind w:firstLine="0"/>
            </w:pPr>
          </w:p>
        </w:tc>
        <w:tc>
          <w:tcPr>
            <w:tcW w:w="236" w:type="dxa"/>
            <w:shd w:val="clear" w:color="auto" w:fill="auto"/>
            <w:tcMar>
              <w:left w:w="57" w:type="dxa"/>
              <w:right w:w="57" w:type="dxa"/>
            </w:tcMar>
          </w:tcPr>
          <w:p w14:paraId="6C3DDC0E" w14:textId="77777777" w:rsidR="001C3C00" w:rsidRPr="00506B28" w:rsidRDefault="001C3C00" w:rsidP="00203B4E">
            <w:pPr>
              <w:pStyle w:val="Isi"/>
              <w:ind w:firstLine="0"/>
            </w:pPr>
          </w:p>
        </w:tc>
        <w:tc>
          <w:tcPr>
            <w:tcW w:w="236" w:type="dxa"/>
            <w:tcBorders>
              <w:right w:val="single" w:sz="8" w:space="0" w:color="000000"/>
            </w:tcBorders>
            <w:shd w:val="clear" w:color="auto" w:fill="auto"/>
            <w:tcMar>
              <w:left w:w="57" w:type="dxa"/>
              <w:right w:w="57" w:type="dxa"/>
            </w:tcMar>
          </w:tcPr>
          <w:p w14:paraId="1C300178" w14:textId="77777777" w:rsidR="001C3C00" w:rsidRPr="00506B28" w:rsidRDefault="001C3C00" w:rsidP="00203B4E">
            <w:pPr>
              <w:pStyle w:val="Isi"/>
              <w:ind w:firstLine="0"/>
            </w:pPr>
          </w:p>
        </w:tc>
        <w:tc>
          <w:tcPr>
            <w:tcW w:w="236" w:type="dxa"/>
            <w:tcBorders>
              <w:left w:val="single" w:sz="8" w:space="0" w:color="000000"/>
            </w:tcBorders>
            <w:shd w:val="clear" w:color="auto" w:fill="auto"/>
            <w:tcMar>
              <w:left w:w="57" w:type="dxa"/>
              <w:right w:w="57" w:type="dxa"/>
            </w:tcMar>
          </w:tcPr>
          <w:p w14:paraId="78B52026" w14:textId="77777777" w:rsidR="001C3C00" w:rsidRPr="00506B28" w:rsidRDefault="001C3C00" w:rsidP="00203B4E">
            <w:pPr>
              <w:pStyle w:val="Isi"/>
              <w:ind w:firstLine="0"/>
            </w:pPr>
          </w:p>
        </w:tc>
        <w:tc>
          <w:tcPr>
            <w:tcW w:w="236" w:type="dxa"/>
            <w:shd w:val="clear" w:color="auto" w:fill="auto"/>
            <w:tcMar>
              <w:left w:w="57" w:type="dxa"/>
              <w:right w:w="57" w:type="dxa"/>
            </w:tcMar>
          </w:tcPr>
          <w:p w14:paraId="579F3D8D" w14:textId="77777777" w:rsidR="001C3C00" w:rsidRPr="00506B28" w:rsidRDefault="001C3C00" w:rsidP="00203B4E">
            <w:pPr>
              <w:pStyle w:val="Isi"/>
              <w:ind w:firstLine="0"/>
            </w:pPr>
          </w:p>
        </w:tc>
        <w:tc>
          <w:tcPr>
            <w:tcW w:w="236" w:type="dxa"/>
            <w:shd w:val="clear" w:color="auto" w:fill="auto"/>
            <w:tcMar>
              <w:left w:w="57" w:type="dxa"/>
              <w:right w:w="57" w:type="dxa"/>
            </w:tcMar>
          </w:tcPr>
          <w:p w14:paraId="13092BDB" w14:textId="77777777" w:rsidR="001C3C00" w:rsidRPr="00506B28" w:rsidRDefault="001C3C00" w:rsidP="00203B4E">
            <w:pPr>
              <w:pStyle w:val="Isi"/>
              <w:ind w:firstLine="0"/>
            </w:pPr>
          </w:p>
        </w:tc>
        <w:tc>
          <w:tcPr>
            <w:tcW w:w="236" w:type="dxa"/>
            <w:tcBorders>
              <w:right w:val="single" w:sz="8" w:space="0" w:color="000000"/>
            </w:tcBorders>
            <w:shd w:val="clear" w:color="auto" w:fill="auto"/>
            <w:tcMar>
              <w:left w:w="57" w:type="dxa"/>
              <w:right w:w="57" w:type="dxa"/>
            </w:tcMar>
          </w:tcPr>
          <w:p w14:paraId="61E43E08" w14:textId="77777777" w:rsidR="001C3C00" w:rsidRPr="00506B28" w:rsidRDefault="001C3C00" w:rsidP="00203B4E">
            <w:pPr>
              <w:pStyle w:val="Isi"/>
              <w:ind w:firstLine="0"/>
            </w:pPr>
          </w:p>
        </w:tc>
        <w:tc>
          <w:tcPr>
            <w:tcW w:w="236" w:type="dxa"/>
            <w:tcBorders>
              <w:left w:val="single" w:sz="8" w:space="0" w:color="000000"/>
            </w:tcBorders>
            <w:shd w:val="clear" w:color="auto" w:fill="auto"/>
            <w:tcMar>
              <w:left w:w="57" w:type="dxa"/>
              <w:right w:w="57" w:type="dxa"/>
            </w:tcMar>
          </w:tcPr>
          <w:p w14:paraId="0C2CB212" w14:textId="77777777" w:rsidR="001C3C00" w:rsidRPr="00506B28" w:rsidRDefault="001C3C00" w:rsidP="00203B4E">
            <w:pPr>
              <w:pStyle w:val="Isi"/>
              <w:ind w:firstLine="0"/>
            </w:pPr>
          </w:p>
        </w:tc>
        <w:tc>
          <w:tcPr>
            <w:tcW w:w="236" w:type="dxa"/>
            <w:tcBorders>
              <w:top w:val="single" w:sz="4" w:space="0" w:color="000000"/>
              <w:bottom w:val="single" w:sz="4" w:space="0" w:color="000000"/>
              <w:right w:val="single" w:sz="4" w:space="0" w:color="000000"/>
            </w:tcBorders>
            <w:shd w:val="clear" w:color="auto" w:fill="auto"/>
            <w:tcMar>
              <w:left w:w="57" w:type="dxa"/>
              <w:right w:w="57" w:type="dxa"/>
            </w:tcMar>
          </w:tcPr>
          <w:p w14:paraId="29B80501" w14:textId="77777777" w:rsidR="001C3C00" w:rsidRPr="00506B28" w:rsidRDefault="001C3C0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tcPr>
          <w:p w14:paraId="13A4AE24" w14:textId="77777777" w:rsidR="001C3C00" w:rsidRPr="00506B28" w:rsidRDefault="001C3C00"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Mar>
              <w:left w:w="57" w:type="dxa"/>
              <w:right w:w="57" w:type="dxa"/>
            </w:tcMar>
          </w:tcPr>
          <w:p w14:paraId="2FB94617" w14:textId="77777777" w:rsidR="001C3C00" w:rsidRPr="00506B28" w:rsidRDefault="001C3C00"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71C29DDE" w14:textId="77777777" w:rsidR="001C3C00" w:rsidRPr="00506B28" w:rsidRDefault="001C3C0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522F52B8" w14:textId="77777777" w:rsidR="001C3C00" w:rsidRPr="00506B28" w:rsidRDefault="001C3C0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7C854D75" w14:textId="77777777" w:rsidR="001C3C00" w:rsidRPr="00506B28" w:rsidRDefault="001C3C00"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20F981EF" w14:textId="77777777" w:rsidR="001C3C00" w:rsidRPr="00506B28" w:rsidRDefault="001C3C00" w:rsidP="00203B4E">
            <w:pPr>
              <w:pStyle w:val="Isi"/>
              <w:ind w:firstLine="0"/>
            </w:pPr>
          </w:p>
        </w:tc>
        <w:tc>
          <w:tcPr>
            <w:tcW w:w="236" w:type="dxa"/>
            <w:tcBorders>
              <w:top w:val="single" w:sz="4" w:space="0" w:color="000000"/>
              <w:left w:val="single" w:sz="8" w:space="0" w:color="000000"/>
              <w:bottom w:val="single" w:sz="4" w:space="0" w:color="000000"/>
              <w:right w:val="single" w:sz="4" w:space="0" w:color="000000"/>
            </w:tcBorders>
            <w:shd w:val="clear" w:color="auto" w:fill="auto"/>
          </w:tcPr>
          <w:p w14:paraId="1EFA6E31" w14:textId="77777777" w:rsidR="001C3C00" w:rsidRPr="00506B28" w:rsidRDefault="001C3C0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08620267" w14:textId="77777777" w:rsidR="001C3C00" w:rsidRPr="00506B28" w:rsidRDefault="001C3C0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302F087" w14:textId="77777777" w:rsidR="001C3C00" w:rsidRPr="00506B28" w:rsidRDefault="001C3C00" w:rsidP="00203B4E">
            <w:pPr>
              <w:pStyle w:val="Isi"/>
              <w:ind w:firstLine="0"/>
            </w:pPr>
          </w:p>
        </w:tc>
        <w:tc>
          <w:tcPr>
            <w:tcW w:w="236" w:type="dxa"/>
            <w:tcBorders>
              <w:top w:val="single" w:sz="4" w:space="0" w:color="000000"/>
              <w:left w:val="single" w:sz="4" w:space="0" w:color="000000"/>
              <w:bottom w:val="single" w:sz="4" w:space="0" w:color="000000"/>
              <w:right w:val="single" w:sz="8" w:space="0" w:color="000000"/>
            </w:tcBorders>
            <w:shd w:val="clear" w:color="auto" w:fill="auto"/>
          </w:tcPr>
          <w:p w14:paraId="12D22CFC" w14:textId="77777777" w:rsidR="001C3C00" w:rsidRPr="00506B28" w:rsidRDefault="001C3C00" w:rsidP="00203B4E">
            <w:pPr>
              <w:pStyle w:val="Isi"/>
              <w:ind w:firstLine="0"/>
            </w:pPr>
          </w:p>
        </w:tc>
        <w:tc>
          <w:tcPr>
            <w:tcW w:w="237" w:type="dxa"/>
            <w:tcBorders>
              <w:top w:val="single" w:sz="4" w:space="0" w:color="000000"/>
              <w:left w:val="single" w:sz="8" w:space="0" w:color="000000"/>
              <w:bottom w:val="single" w:sz="4" w:space="0" w:color="000000"/>
              <w:right w:val="single" w:sz="4" w:space="0" w:color="000000"/>
            </w:tcBorders>
            <w:shd w:val="clear" w:color="auto" w:fill="auto"/>
          </w:tcPr>
          <w:p w14:paraId="24146D08" w14:textId="77777777" w:rsidR="001C3C00" w:rsidRPr="00506B28" w:rsidRDefault="001C3C0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auto"/>
          </w:tcPr>
          <w:p w14:paraId="3EA78933" w14:textId="77777777" w:rsidR="001C3C00" w:rsidRPr="00506B28" w:rsidRDefault="001C3C00" w:rsidP="00203B4E">
            <w:pPr>
              <w:pStyle w:val="Isi"/>
              <w:ind w:firstLine="0"/>
            </w:pPr>
          </w:p>
        </w:tc>
        <w:tc>
          <w:tcPr>
            <w:tcW w:w="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C473355" w14:textId="77777777" w:rsidR="001C3C00" w:rsidRPr="00506B28" w:rsidRDefault="001C3C00" w:rsidP="00203B4E">
            <w:pPr>
              <w:pStyle w:val="Isi"/>
              <w:ind w:firstLine="0"/>
            </w:pPr>
          </w:p>
        </w:tc>
        <w:tc>
          <w:tcPr>
            <w:tcW w:w="236" w:type="dxa"/>
            <w:tcBorders>
              <w:top w:val="single" w:sz="4" w:space="0" w:color="000000"/>
              <w:left w:val="single" w:sz="4" w:space="0" w:color="000000"/>
              <w:bottom w:val="single" w:sz="4" w:space="0" w:color="000000"/>
            </w:tcBorders>
            <w:shd w:val="clear" w:color="auto" w:fill="D9D9D9" w:themeFill="background1" w:themeFillShade="D9"/>
          </w:tcPr>
          <w:p w14:paraId="12891A80" w14:textId="77777777" w:rsidR="001C3C00" w:rsidRPr="00506B28" w:rsidRDefault="001C3C00" w:rsidP="00203B4E">
            <w:pPr>
              <w:pStyle w:val="Isi"/>
              <w:ind w:firstLine="0"/>
            </w:pPr>
          </w:p>
        </w:tc>
      </w:tr>
    </w:tbl>
    <w:p w14:paraId="4BA05A75" w14:textId="77777777" w:rsidR="00D158A5" w:rsidRPr="00506B28" w:rsidRDefault="00D158A5">
      <w:pPr>
        <w:spacing w:before="0"/>
        <w:rPr>
          <w:ins w:id="157" w:author="Jessie Andika Setiady" w:date="2017-04-18T14:15:00Z"/>
          <w:rFonts w:ascii="Times New Roman" w:hAnsi="Times New Roman"/>
          <w:b/>
          <w:sz w:val="24"/>
          <w:szCs w:val="24"/>
        </w:rPr>
      </w:pPr>
      <w:bookmarkStart w:id="158" w:name="_Toc447169626"/>
      <w:bookmarkStart w:id="159" w:name="_Toc447170080"/>
      <w:ins w:id="160" w:author="Jessie Andika Setiady" w:date="2017-04-18T14:15:00Z">
        <w:r w:rsidRPr="00506B28">
          <w:rPr>
            <w:rFonts w:ascii="Times New Roman" w:hAnsi="Times New Roman"/>
          </w:rPr>
          <w:br w:type="page"/>
        </w:r>
      </w:ins>
    </w:p>
    <w:p w14:paraId="72BCFA7A" w14:textId="63D56FA8" w:rsidR="00B46930" w:rsidRPr="00506B28" w:rsidRDefault="00B46930" w:rsidP="00880975">
      <w:pPr>
        <w:pStyle w:val="Heading1"/>
        <w:tabs>
          <w:tab w:val="left" w:pos="1134"/>
        </w:tabs>
      </w:pPr>
      <w:bookmarkStart w:id="161" w:name="_Toc494952755"/>
      <w:bookmarkEnd w:id="158"/>
      <w:bookmarkEnd w:id="159"/>
      <w:r w:rsidRPr="00506B28">
        <w:lastRenderedPageBreak/>
        <w:t>STUDI LITERATUR</w:t>
      </w:r>
      <w:bookmarkEnd w:id="161"/>
    </w:p>
    <w:p w14:paraId="3426DE67" w14:textId="77777777" w:rsidR="00FE510B" w:rsidRPr="00506B28" w:rsidRDefault="00FE510B" w:rsidP="002C694D">
      <w:pPr>
        <w:rPr>
          <w:rFonts w:ascii="Times New Roman" w:hAnsi="Times New Roman"/>
        </w:rPr>
      </w:pPr>
    </w:p>
    <w:p w14:paraId="62966E4D" w14:textId="7BECF2BE" w:rsidR="00DE52CD" w:rsidRDefault="003E18AB" w:rsidP="005E3899">
      <w:pPr>
        <w:spacing w:line="360" w:lineRule="auto"/>
        <w:jc w:val="both"/>
        <w:rPr>
          <w:rFonts w:ascii="Times New Roman" w:hAnsi="Times New Roman"/>
          <w:sz w:val="24"/>
          <w:szCs w:val="24"/>
        </w:rPr>
      </w:pPr>
      <w:r w:rsidRPr="00506B28">
        <w:rPr>
          <w:rFonts w:ascii="Times New Roman" w:hAnsi="Times New Roman"/>
          <w:sz w:val="24"/>
          <w:szCs w:val="24"/>
        </w:rPr>
        <w:t xml:space="preserve">Bab ini menyajikan hasil dari kajian </w:t>
      </w:r>
      <w:r w:rsidR="003A42B4" w:rsidRPr="00506B28">
        <w:rPr>
          <w:rFonts w:ascii="Times New Roman" w:hAnsi="Times New Roman"/>
          <w:sz w:val="24"/>
          <w:szCs w:val="24"/>
        </w:rPr>
        <w:t>literatur</w:t>
      </w:r>
      <w:r w:rsidRPr="00506B28">
        <w:rPr>
          <w:rFonts w:ascii="Times New Roman" w:hAnsi="Times New Roman"/>
          <w:sz w:val="24"/>
          <w:szCs w:val="24"/>
        </w:rPr>
        <w:t xml:space="preserve"> yang relevan dengan penelitian </w:t>
      </w:r>
      <w:r w:rsidR="000C5FD3" w:rsidRPr="00506B28">
        <w:rPr>
          <w:rFonts w:ascii="Times New Roman" w:hAnsi="Times New Roman"/>
          <w:sz w:val="24"/>
          <w:szCs w:val="24"/>
        </w:rPr>
        <w:t>mengenai verifikasi formal</w:t>
      </w:r>
      <w:r w:rsidR="00A71CFF" w:rsidRPr="00506B28">
        <w:rPr>
          <w:rFonts w:ascii="Times New Roman" w:hAnsi="Times New Roman"/>
          <w:sz w:val="24"/>
          <w:szCs w:val="24"/>
        </w:rPr>
        <w:t xml:space="preserve">, ekstraksi model dari </w:t>
      </w:r>
      <w:r w:rsidR="00A71CFF" w:rsidRPr="00506B28">
        <w:rPr>
          <w:rFonts w:ascii="Times New Roman" w:hAnsi="Times New Roman"/>
          <w:i/>
          <w:sz w:val="24"/>
          <w:szCs w:val="24"/>
        </w:rPr>
        <w:t>source code</w:t>
      </w:r>
      <w:r w:rsidR="00A71CFF" w:rsidRPr="00506B28">
        <w:rPr>
          <w:rFonts w:ascii="Times New Roman" w:hAnsi="Times New Roman"/>
          <w:sz w:val="24"/>
          <w:szCs w:val="24"/>
        </w:rPr>
        <w:t>,</w:t>
      </w:r>
      <w:r w:rsidR="000C5FD3" w:rsidRPr="00506B28">
        <w:rPr>
          <w:rFonts w:ascii="Times New Roman" w:hAnsi="Times New Roman"/>
          <w:sz w:val="24"/>
          <w:szCs w:val="24"/>
        </w:rPr>
        <w:t xml:space="preserve"> dan pengujian </w:t>
      </w:r>
      <w:r w:rsidR="000C5FD3" w:rsidRPr="00506B28">
        <w:rPr>
          <w:rFonts w:ascii="Times New Roman" w:hAnsi="Times New Roman"/>
          <w:i/>
          <w:sz w:val="24"/>
          <w:szCs w:val="24"/>
        </w:rPr>
        <w:t>behavior-driven</w:t>
      </w:r>
      <w:r w:rsidRPr="00506B28">
        <w:rPr>
          <w:rFonts w:ascii="Times New Roman" w:hAnsi="Times New Roman"/>
          <w:sz w:val="24"/>
          <w:szCs w:val="24"/>
        </w:rPr>
        <w:t>.</w:t>
      </w:r>
    </w:p>
    <w:p w14:paraId="5F2813E2" w14:textId="11158284" w:rsidR="00335069" w:rsidRDefault="00335069" w:rsidP="00335069">
      <w:pPr>
        <w:pStyle w:val="Heading2"/>
      </w:pPr>
      <w:r>
        <w:t>Behavior-Driven Development</w:t>
      </w:r>
    </w:p>
    <w:p w14:paraId="63F20F61" w14:textId="77777777" w:rsidR="00672F22" w:rsidRPr="00672F22" w:rsidRDefault="00672F22" w:rsidP="00672F22"/>
    <w:p w14:paraId="5BF411F9" w14:textId="39417AB7" w:rsidR="006141B1" w:rsidRDefault="00F75487" w:rsidP="006141B1">
      <w:pPr>
        <w:pStyle w:val="Heading2"/>
      </w:pPr>
      <w:r>
        <w:t>Domain-</w:t>
      </w:r>
      <w:r w:rsidR="00D01A28">
        <w:t>Spesific Language</w:t>
      </w:r>
      <w:r>
        <w:t>s (DSLs)</w:t>
      </w:r>
    </w:p>
    <w:p w14:paraId="71C444E4" w14:textId="70593523" w:rsidR="000F6796" w:rsidRDefault="00F75487" w:rsidP="00860603">
      <w:pPr>
        <w:spacing w:line="360" w:lineRule="auto"/>
        <w:jc w:val="both"/>
        <w:rPr>
          <w:rFonts w:ascii="Times New Roman" w:hAnsi="Times New Roman"/>
          <w:sz w:val="24"/>
          <w:szCs w:val="24"/>
        </w:rPr>
      </w:pPr>
      <w:r w:rsidRPr="00A8640B">
        <w:rPr>
          <w:rFonts w:ascii="Times New Roman" w:hAnsi="Times New Roman"/>
          <w:sz w:val="24"/>
          <w:szCs w:val="24"/>
        </w:rPr>
        <w:t>Domain-spesific languages (DSLs) adalah bahasa yang disesuaikan untuk domain aplikasi yang spesifik [When and how</w:t>
      </w:r>
      <w:r w:rsidR="00870239">
        <w:rPr>
          <w:rFonts w:ascii="Times New Roman" w:hAnsi="Times New Roman"/>
          <w:sz w:val="24"/>
          <w:szCs w:val="24"/>
        </w:rPr>
        <w:t xml:space="preserve"> to develop Domain-Spesific Language</w:t>
      </w:r>
      <w:r w:rsidRPr="00A8640B">
        <w:rPr>
          <w:rFonts w:ascii="Times New Roman" w:hAnsi="Times New Roman"/>
          <w:sz w:val="24"/>
          <w:szCs w:val="24"/>
        </w:rPr>
        <w:t xml:space="preserve">]. </w:t>
      </w:r>
      <w:r w:rsidRPr="00FB5EF7">
        <w:rPr>
          <w:rFonts w:ascii="Times New Roman" w:hAnsi="Times New Roman"/>
          <w:i/>
          <w:sz w:val="24"/>
          <w:szCs w:val="24"/>
        </w:rPr>
        <w:t>Domain-spesific language</w:t>
      </w:r>
      <w:r w:rsidRPr="00A8640B">
        <w:rPr>
          <w:rFonts w:ascii="Times New Roman" w:hAnsi="Times New Roman"/>
          <w:sz w:val="24"/>
          <w:szCs w:val="24"/>
        </w:rPr>
        <w:t xml:space="preserve"> dikenal juga dengan nama </w:t>
      </w:r>
      <w:r w:rsidRPr="00FB5EF7">
        <w:rPr>
          <w:rFonts w:ascii="Times New Roman" w:hAnsi="Times New Roman"/>
          <w:i/>
          <w:sz w:val="24"/>
          <w:szCs w:val="24"/>
        </w:rPr>
        <w:t>application-oriented</w:t>
      </w:r>
      <w:r w:rsidRPr="00A8640B">
        <w:rPr>
          <w:rFonts w:ascii="Times New Roman" w:hAnsi="Times New Roman"/>
          <w:sz w:val="24"/>
          <w:szCs w:val="24"/>
        </w:rPr>
        <w:t xml:space="preserve">, </w:t>
      </w:r>
      <w:r w:rsidRPr="00FB5EF7">
        <w:rPr>
          <w:rFonts w:ascii="Times New Roman" w:hAnsi="Times New Roman"/>
          <w:i/>
          <w:sz w:val="24"/>
          <w:szCs w:val="24"/>
        </w:rPr>
        <w:t>special purposes</w:t>
      </w:r>
      <w:r w:rsidR="005A075F" w:rsidRPr="00A8640B">
        <w:rPr>
          <w:rFonts w:ascii="Times New Roman" w:hAnsi="Times New Roman"/>
          <w:sz w:val="24"/>
          <w:szCs w:val="24"/>
        </w:rPr>
        <w:t xml:space="preserve">, </w:t>
      </w:r>
      <w:r w:rsidR="005A075F" w:rsidRPr="00FB5EF7">
        <w:rPr>
          <w:rFonts w:ascii="Times New Roman" w:hAnsi="Times New Roman"/>
          <w:i/>
          <w:sz w:val="24"/>
          <w:szCs w:val="24"/>
        </w:rPr>
        <w:t>specialized</w:t>
      </w:r>
      <w:r w:rsidR="005A075F" w:rsidRPr="00A8640B">
        <w:rPr>
          <w:rFonts w:ascii="Times New Roman" w:hAnsi="Times New Roman"/>
          <w:sz w:val="24"/>
          <w:szCs w:val="24"/>
        </w:rPr>
        <w:t xml:space="preserve">, </w:t>
      </w:r>
      <w:r w:rsidR="005A075F" w:rsidRPr="00FB5EF7">
        <w:rPr>
          <w:rFonts w:ascii="Times New Roman" w:hAnsi="Times New Roman"/>
          <w:i/>
          <w:sz w:val="24"/>
          <w:szCs w:val="24"/>
        </w:rPr>
        <w:t>task-specific</w:t>
      </w:r>
      <w:r w:rsidR="005A075F" w:rsidRPr="00A8640B">
        <w:rPr>
          <w:rFonts w:ascii="Times New Roman" w:hAnsi="Times New Roman"/>
          <w:sz w:val="24"/>
          <w:szCs w:val="24"/>
        </w:rPr>
        <w:t xml:space="preserve">, atau </w:t>
      </w:r>
      <w:r w:rsidR="005A075F" w:rsidRPr="00FB5EF7">
        <w:rPr>
          <w:rFonts w:ascii="Times New Roman" w:hAnsi="Times New Roman"/>
          <w:i/>
          <w:sz w:val="24"/>
          <w:szCs w:val="24"/>
        </w:rPr>
        <w:t>application language</w:t>
      </w:r>
      <w:r w:rsidR="005A075F" w:rsidRPr="00A8640B">
        <w:rPr>
          <w:rFonts w:ascii="Times New Roman" w:hAnsi="Times New Roman"/>
          <w:sz w:val="24"/>
          <w:szCs w:val="24"/>
        </w:rPr>
        <w:t>. DSLs menukarkan generalitas eksp</w:t>
      </w:r>
      <w:r w:rsidR="002B39CD">
        <w:rPr>
          <w:rFonts w:ascii="Times New Roman" w:hAnsi="Times New Roman"/>
          <w:sz w:val="24"/>
          <w:szCs w:val="24"/>
        </w:rPr>
        <w:t>r</w:t>
      </w:r>
      <w:r w:rsidR="009F2126">
        <w:rPr>
          <w:rFonts w:ascii="Times New Roman" w:hAnsi="Times New Roman"/>
          <w:sz w:val="24"/>
          <w:szCs w:val="24"/>
        </w:rPr>
        <w:t>esi dalam domain yang terbatas, d</w:t>
      </w:r>
      <w:r w:rsidR="000D36CC" w:rsidRPr="00A8640B">
        <w:rPr>
          <w:rFonts w:ascii="Times New Roman" w:hAnsi="Times New Roman"/>
          <w:sz w:val="24"/>
          <w:szCs w:val="24"/>
        </w:rPr>
        <w:t xml:space="preserve">engan menyediakan notasi dan konstruksi yang disesuaikan dengan domain aplikasi tertentu, DSLs menawarkan </w:t>
      </w:r>
      <w:r w:rsidR="00CB22E2">
        <w:rPr>
          <w:rFonts w:ascii="Times New Roman" w:hAnsi="Times New Roman"/>
          <w:sz w:val="24"/>
          <w:szCs w:val="24"/>
        </w:rPr>
        <w:t xml:space="preserve">peningkatan dalam </w:t>
      </w:r>
      <w:r w:rsidR="009B3352">
        <w:rPr>
          <w:rFonts w:ascii="Times New Roman" w:hAnsi="Times New Roman"/>
          <w:sz w:val="24"/>
          <w:szCs w:val="24"/>
        </w:rPr>
        <w:t xml:space="preserve">mengekspresikan dan kemudahan penggunaan, jika dibandingkan </w:t>
      </w:r>
      <w:r w:rsidR="00551C9D">
        <w:rPr>
          <w:rFonts w:ascii="Times New Roman" w:hAnsi="Times New Roman"/>
          <w:sz w:val="24"/>
          <w:szCs w:val="24"/>
        </w:rPr>
        <w:t>dengan GPLs (</w:t>
      </w:r>
      <w:r w:rsidR="00551C9D" w:rsidRPr="00175D4E">
        <w:rPr>
          <w:rFonts w:ascii="Times New Roman" w:hAnsi="Times New Roman"/>
          <w:i/>
          <w:sz w:val="24"/>
          <w:szCs w:val="24"/>
        </w:rPr>
        <w:t>General Programming Languages</w:t>
      </w:r>
      <w:r w:rsidR="00551C9D">
        <w:rPr>
          <w:rFonts w:ascii="Times New Roman" w:hAnsi="Times New Roman"/>
          <w:sz w:val="24"/>
          <w:szCs w:val="24"/>
        </w:rPr>
        <w:t xml:space="preserve">) untuk domain yang </w:t>
      </w:r>
      <w:r w:rsidR="006B14B3">
        <w:rPr>
          <w:rFonts w:ascii="Times New Roman" w:hAnsi="Times New Roman"/>
          <w:sz w:val="24"/>
          <w:szCs w:val="24"/>
        </w:rPr>
        <w:t>dimaksud, sekaligus peningkatan p</w:t>
      </w:r>
      <w:r w:rsidR="005228C7">
        <w:rPr>
          <w:rFonts w:ascii="Times New Roman" w:hAnsi="Times New Roman"/>
          <w:sz w:val="24"/>
          <w:szCs w:val="24"/>
        </w:rPr>
        <w:t>r</w:t>
      </w:r>
      <w:r w:rsidR="006B14B3">
        <w:rPr>
          <w:rFonts w:ascii="Times New Roman" w:hAnsi="Times New Roman"/>
          <w:sz w:val="24"/>
          <w:szCs w:val="24"/>
        </w:rPr>
        <w:t>oduktivitas dan mereduksi biaya pemeliharaan. Selain itu, dengan mereduksi jumlah domain dan pengalaman pemrograman yang dibutuhkan, DSL membuka domain aplikasi ke kelompok pengembang perangkat lunak yang le</w:t>
      </w:r>
      <w:r w:rsidR="001F0D0E">
        <w:rPr>
          <w:rFonts w:ascii="Times New Roman" w:hAnsi="Times New Roman"/>
          <w:sz w:val="24"/>
          <w:szCs w:val="24"/>
        </w:rPr>
        <w:t>b</w:t>
      </w:r>
      <w:r w:rsidR="006B14B3">
        <w:rPr>
          <w:rFonts w:ascii="Times New Roman" w:hAnsi="Times New Roman"/>
          <w:sz w:val="24"/>
          <w:szCs w:val="24"/>
        </w:rPr>
        <w:t>ih luas</w:t>
      </w:r>
      <w:r w:rsidR="001845BF">
        <w:rPr>
          <w:rFonts w:ascii="Times New Roman" w:hAnsi="Times New Roman"/>
          <w:sz w:val="24"/>
          <w:szCs w:val="24"/>
        </w:rPr>
        <w:t xml:space="preserve">. Berikut pada </w:t>
      </w:r>
      <w:r w:rsidR="001845BF" w:rsidRPr="001845BF">
        <w:rPr>
          <w:rFonts w:ascii="Times New Roman" w:hAnsi="Times New Roman"/>
          <w:color w:val="FF0000"/>
          <w:sz w:val="24"/>
          <w:szCs w:val="24"/>
        </w:rPr>
        <w:t>tabel x</w:t>
      </w:r>
      <w:r w:rsidR="001845BF">
        <w:rPr>
          <w:rFonts w:ascii="Times New Roman" w:hAnsi="Times New Roman"/>
          <w:sz w:val="24"/>
          <w:szCs w:val="24"/>
        </w:rPr>
        <w:t xml:space="preserve"> adalah beberapa DSL yang digunakan secara luar beserta domain aplikasinya.</w:t>
      </w:r>
    </w:p>
    <w:p w14:paraId="2C72502E" w14:textId="594A54CB" w:rsidR="00084A82" w:rsidRDefault="00084A82" w:rsidP="00CE04B3">
      <w:pPr>
        <w:spacing w:line="360" w:lineRule="auto"/>
        <w:jc w:val="center"/>
        <w:rPr>
          <w:rFonts w:ascii="Times New Roman" w:hAnsi="Times New Roman"/>
          <w:sz w:val="24"/>
          <w:szCs w:val="24"/>
        </w:rPr>
      </w:pPr>
      <w:r w:rsidRPr="00CE04B3">
        <w:rPr>
          <w:rFonts w:ascii="Times New Roman" w:hAnsi="Times New Roman"/>
          <w:b/>
          <w:sz w:val="24"/>
          <w:szCs w:val="24"/>
        </w:rPr>
        <w:t>Tabel x.</w:t>
      </w:r>
      <w:r>
        <w:rPr>
          <w:rFonts w:ascii="Times New Roman" w:hAnsi="Times New Roman"/>
          <w:sz w:val="24"/>
          <w:szCs w:val="24"/>
        </w:rPr>
        <w:t xml:space="preserve"> Beberapa DSL yang digunakan secara luas [X]</w:t>
      </w:r>
    </w:p>
    <w:tbl>
      <w:tblPr>
        <w:tblStyle w:val="TableGrid"/>
        <w:tblW w:w="0" w:type="auto"/>
        <w:tblLook w:val="04A0" w:firstRow="1" w:lastRow="0" w:firstColumn="1" w:lastColumn="0" w:noHBand="0" w:noVBand="1"/>
      </w:tblPr>
      <w:tblGrid>
        <w:gridCol w:w="4130"/>
        <w:gridCol w:w="4131"/>
      </w:tblGrid>
      <w:tr w:rsidR="008A73C5" w14:paraId="011B45B3" w14:textId="77777777" w:rsidTr="005228C7">
        <w:trPr>
          <w:tblHeader/>
        </w:trPr>
        <w:tc>
          <w:tcPr>
            <w:tcW w:w="4130" w:type="dxa"/>
          </w:tcPr>
          <w:p w14:paraId="5D13E944" w14:textId="1589CD29" w:rsidR="008A73C5" w:rsidRPr="00886557" w:rsidRDefault="008A73C5" w:rsidP="00084A82">
            <w:pPr>
              <w:spacing w:line="360" w:lineRule="auto"/>
              <w:jc w:val="center"/>
              <w:rPr>
                <w:rFonts w:ascii="Times New Roman" w:hAnsi="Times New Roman"/>
                <w:b/>
                <w:sz w:val="24"/>
                <w:szCs w:val="24"/>
              </w:rPr>
            </w:pPr>
            <w:r w:rsidRPr="00886557">
              <w:rPr>
                <w:rFonts w:ascii="Times New Roman" w:hAnsi="Times New Roman"/>
                <w:b/>
                <w:sz w:val="24"/>
                <w:szCs w:val="24"/>
              </w:rPr>
              <w:t>DSL</w:t>
            </w:r>
          </w:p>
        </w:tc>
        <w:tc>
          <w:tcPr>
            <w:tcW w:w="4131" w:type="dxa"/>
          </w:tcPr>
          <w:p w14:paraId="5FE8CD5D" w14:textId="62904F7F" w:rsidR="008A73C5" w:rsidRPr="00886557" w:rsidRDefault="008A73C5" w:rsidP="00084A82">
            <w:pPr>
              <w:spacing w:line="360" w:lineRule="auto"/>
              <w:jc w:val="center"/>
              <w:rPr>
                <w:rFonts w:ascii="Times New Roman" w:hAnsi="Times New Roman"/>
                <w:b/>
                <w:sz w:val="24"/>
                <w:szCs w:val="24"/>
              </w:rPr>
            </w:pPr>
            <w:r w:rsidRPr="00886557">
              <w:rPr>
                <w:rFonts w:ascii="Times New Roman" w:hAnsi="Times New Roman"/>
                <w:b/>
                <w:sz w:val="24"/>
                <w:szCs w:val="24"/>
              </w:rPr>
              <w:t>Domain Aplikasi</w:t>
            </w:r>
          </w:p>
        </w:tc>
      </w:tr>
      <w:tr w:rsidR="008A73C5" w14:paraId="18DB6C8B" w14:textId="77777777" w:rsidTr="008A73C5">
        <w:tc>
          <w:tcPr>
            <w:tcW w:w="4130" w:type="dxa"/>
          </w:tcPr>
          <w:p w14:paraId="0E4DA07F" w14:textId="55469E6A"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t>BNF</w:t>
            </w:r>
          </w:p>
        </w:tc>
        <w:tc>
          <w:tcPr>
            <w:tcW w:w="4131" w:type="dxa"/>
          </w:tcPr>
          <w:p w14:paraId="5312F204" w14:textId="11383C33"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t>Spesifikasi sintaks</w:t>
            </w:r>
          </w:p>
        </w:tc>
      </w:tr>
      <w:tr w:rsidR="008A73C5" w14:paraId="32769C46" w14:textId="77777777" w:rsidTr="008A73C5">
        <w:tc>
          <w:tcPr>
            <w:tcW w:w="4130" w:type="dxa"/>
          </w:tcPr>
          <w:p w14:paraId="34DFCDA3" w14:textId="356A3563"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t>Excel</w:t>
            </w:r>
          </w:p>
        </w:tc>
        <w:tc>
          <w:tcPr>
            <w:tcW w:w="4131" w:type="dxa"/>
          </w:tcPr>
          <w:p w14:paraId="08E0C873" w14:textId="468EEE08"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t>Spreadsheets</w:t>
            </w:r>
          </w:p>
        </w:tc>
      </w:tr>
      <w:tr w:rsidR="008A73C5" w14:paraId="0C34F575" w14:textId="77777777" w:rsidTr="008A73C5">
        <w:tc>
          <w:tcPr>
            <w:tcW w:w="4130" w:type="dxa"/>
          </w:tcPr>
          <w:p w14:paraId="0B5601A0" w14:textId="744E854A"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t>HTML</w:t>
            </w:r>
          </w:p>
        </w:tc>
        <w:tc>
          <w:tcPr>
            <w:tcW w:w="4131" w:type="dxa"/>
          </w:tcPr>
          <w:p w14:paraId="7D890294" w14:textId="196AA83A"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t xml:space="preserve">Halaman web </w:t>
            </w:r>
            <w:r w:rsidRPr="00494934">
              <w:rPr>
                <w:rFonts w:ascii="Times New Roman" w:hAnsi="Times New Roman"/>
                <w:i/>
                <w:sz w:val="24"/>
                <w:szCs w:val="24"/>
              </w:rPr>
              <w:t>hypertext</w:t>
            </w:r>
          </w:p>
        </w:tc>
      </w:tr>
      <w:tr w:rsidR="008A73C5" w14:paraId="79C651D4" w14:textId="77777777" w:rsidTr="008A73C5">
        <w:tc>
          <w:tcPr>
            <w:tcW w:w="4130" w:type="dxa"/>
          </w:tcPr>
          <w:p w14:paraId="66B94F8F" w14:textId="2BC4802E"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t>LATEX</w:t>
            </w:r>
          </w:p>
        </w:tc>
        <w:tc>
          <w:tcPr>
            <w:tcW w:w="4131" w:type="dxa"/>
          </w:tcPr>
          <w:p w14:paraId="6E2E1AC8" w14:textId="2C7626A6"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t>Typesetting</w:t>
            </w:r>
          </w:p>
        </w:tc>
      </w:tr>
      <w:tr w:rsidR="008A73C5" w14:paraId="762C0A62" w14:textId="77777777" w:rsidTr="008A73C5">
        <w:tc>
          <w:tcPr>
            <w:tcW w:w="4130" w:type="dxa"/>
          </w:tcPr>
          <w:p w14:paraId="2379ABAC" w14:textId="3CF30B2A"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lastRenderedPageBreak/>
              <w:t>Make</w:t>
            </w:r>
          </w:p>
        </w:tc>
        <w:tc>
          <w:tcPr>
            <w:tcW w:w="4131" w:type="dxa"/>
          </w:tcPr>
          <w:p w14:paraId="0DBBBC1B" w14:textId="53001470" w:rsidR="008A73C5" w:rsidRPr="00511F3D" w:rsidRDefault="008A73C5" w:rsidP="00084A82">
            <w:pPr>
              <w:spacing w:line="360" w:lineRule="auto"/>
              <w:jc w:val="center"/>
              <w:rPr>
                <w:rFonts w:ascii="Times New Roman" w:hAnsi="Times New Roman"/>
                <w:i/>
                <w:sz w:val="24"/>
                <w:szCs w:val="24"/>
              </w:rPr>
            </w:pPr>
            <w:r w:rsidRPr="00511F3D">
              <w:rPr>
                <w:rFonts w:ascii="Times New Roman" w:hAnsi="Times New Roman"/>
                <w:i/>
                <w:sz w:val="24"/>
                <w:szCs w:val="24"/>
              </w:rPr>
              <w:t>Software building</w:t>
            </w:r>
          </w:p>
        </w:tc>
      </w:tr>
      <w:tr w:rsidR="008A73C5" w14:paraId="72D7811D" w14:textId="77777777" w:rsidTr="008A73C5">
        <w:tc>
          <w:tcPr>
            <w:tcW w:w="4130" w:type="dxa"/>
          </w:tcPr>
          <w:p w14:paraId="1F777956" w14:textId="451CDFC8"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t>MATLAB</w:t>
            </w:r>
          </w:p>
        </w:tc>
        <w:tc>
          <w:tcPr>
            <w:tcW w:w="4131" w:type="dxa"/>
          </w:tcPr>
          <w:p w14:paraId="45769FA6" w14:textId="4B1F7924" w:rsidR="008A73C5" w:rsidRDefault="002304F4" w:rsidP="00084A82">
            <w:pPr>
              <w:spacing w:line="360" w:lineRule="auto"/>
              <w:jc w:val="center"/>
              <w:rPr>
                <w:rFonts w:ascii="Times New Roman" w:hAnsi="Times New Roman"/>
                <w:sz w:val="24"/>
                <w:szCs w:val="24"/>
              </w:rPr>
            </w:pPr>
            <w:r>
              <w:rPr>
                <w:rFonts w:ascii="Times New Roman" w:hAnsi="Times New Roman"/>
                <w:sz w:val="24"/>
                <w:szCs w:val="24"/>
              </w:rPr>
              <w:t>Komputasi teknis</w:t>
            </w:r>
          </w:p>
        </w:tc>
      </w:tr>
      <w:tr w:rsidR="008A73C5" w14:paraId="63602693" w14:textId="77777777" w:rsidTr="008A73C5">
        <w:tc>
          <w:tcPr>
            <w:tcW w:w="4130" w:type="dxa"/>
          </w:tcPr>
          <w:p w14:paraId="7E760FF0" w14:textId="4CAEFDB6"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t>SQL</w:t>
            </w:r>
          </w:p>
        </w:tc>
        <w:tc>
          <w:tcPr>
            <w:tcW w:w="4131" w:type="dxa"/>
          </w:tcPr>
          <w:p w14:paraId="124E5D5B" w14:textId="77AC5547" w:rsidR="008A73C5" w:rsidRDefault="00255C85" w:rsidP="00084A82">
            <w:pPr>
              <w:spacing w:line="360" w:lineRule="auto"/>
              <w:jc w:val="center"/>
              <w:rPr>
                <w:rFonts w:ascii="Times New Roman" w:hAnsi="Times New Roman"/>
                <w:sz w:val="24"/>
                <w:szCs w:val="24"/>
              </w:rPr>
            </w:pPr>
            <w:r>
              <w:rPr>
                <w:rFonts w:ascii="Times New Roman" w:hAnsi="Times New Roman"/>
                <w:sz w:val="24"/>
                <w:szCs w:val="24"/>
              </w:rPr>
              <w:t>Query basis data</w:t>
            </w:r>
          </w:p>
        </w:tc>
      </w:tr>
      <w:tr w:rsidR="008A73C5" w14:paraId="3072BE15" w14:textId="77777777" w:rsidTr="008A73C5">
        <w:tc>
          <w:tcPr>
            <w:tcW w:w="4130" w:type="dxa"/>
          </w:tcPr>
          <w:p w14:paraId="7FA15468" w14:textId="1583FC94"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t>VHDL</w:t>
            </w:r>
          </w:p>
        </w:tc>
        <w:tc>
          <w:tcPr>
            <w:tcW w:w="4131" w:type="dxa"/>
          </w:tcPr>
          <w:p w14:paraId="6B302119" w14:textId="037D6873" w:rsidR="008A73C5" w:rsidRDefault="008A73C5" w:rsidP="00084A82">
            <w:pPr>
              <w:spacing w:line="360" w:lineRule="auto"/>
              <w:jc w:val="center"/>
              <w:rPr>
                <w:rFonts w:ascii="Times New Roman" w:hAnsi="Times New Roman"/>
                <w:sz w:val="24"/>
                <w:szCs w:val="24"/>
              </w:rPr>
            </w:pPr>
            <w:r>
              <w:rPr>
                <w:rFonts w:ascii="Times New Roman" w:hAnsi="Times New Roman"/>
                <w:sz w:val="24"/>
                <w:szCs w:val="24"/>
              </w:rPr>
              <w:t>Perancangan perangkat keras</w:t>
            </w:r>
          </w:p>
        </w:tc>
      </w:tr>
    </w:tbl>
    <w:p w14:paraId="4006BDB6" w14:textId="77777777" w:rsidR="001845BF" w:rsidRDefault="001845BF" w:rsidP="00860603">
      <w:pPr>
        <w:spacing w:line="360" w:lineRule="auto"/>
        <w:jc w:val="both"/>
        <w:rPr>
          <w:rFonts w:ascii="Times New Roman" w:hAnsi="Times New Roman"/>
          <w:sz w:val="24"/>
          <w:szCs w:val="24"/>
        </w:rPr>
      </w:pPr>
    </w:p>
    <w:p w14:paraId="113C45C9" w14:textId="25029D4C" w:rsidR="00D33387" w:rsidRDefault="00050C7B" w:rsidP="00860603">
      <w:pPr>
        <w:spacing w:line="360" w:lineRule="auto"/>
        <w:jc w:val="both"/>
        <w:rPr>
          <w:rFonts w:ascii="Times New Roman" w:hAnsi="Times New Roman"/>
          <w:sz w:val="24"/>
          <w:szCs w:val="24"/>
        </w:rPr>
      </w:pPr>
      <w:r>
        <w:rPr>
          <w:rFonts w:ascii="Times New Roman" w:hAnsi="Times New Roman"/>
          <w:sz w:val="24"/>
          <w:szCs w:val="24"/>
        </w:rPr>
        <w:t xml:space="preserve">Dengan mengkombinasikan dengan librari aplikasi, </w:t>
      </w:r>
      <w:r w:rsidR="005228C7">
        <w:rPr>
          <w:rFonts w:ascii="Times New Roman" w:hAnsi="Times New Roman"/>
          <w:sz w:val="24"/>
          <w:szCs w:val="24"/>
        </w:rPr>
        <w:t>GPL apapun dapat berperan sebagai sebuah DSL. Librari</w:t>
      </w:r>
    </w:p>
    <w:p w14:paraId="7207B42E" w14:textId="44C14573" w:rsidR="00283636" w:rsidRDefault="005228C7" w:rsidP="00860603">
      <w:pPr>
        <w:spacing w:line="360" w:lineRule="auto"/>
        <w:jc w:val="both"/>
        <w:rPr>
          <w:rFonts w:ascii="Times New Roman" w:hAnsi="Times New Roman"/>
          <w:sz w:val="24"/>
          <w:szCs w:val="24"/>
        </w:rPr>
      </w:pPr>
      <w:r>
        <w:rPr>
          <w:rFonts w:ascii="Times New Roman" w:hAnsi="Times New Roman"/>
          <w:sz w:val="24"/>
          <w:szCs w:val="24"/>
        </w:rPr>
        <w:t xml:space="preserve">Berikut adalah manfaat penggunaan DSL </w:t>
      </w:r>
      <w:r w:rsidR="00FB6B06">
        <w:rPr>
          <w:rFonts w:ascii="Times New Roman" w:hAnsi="Times New Roman"/>
          <w:sz w:val="24"/>
          <w:szCs w:val="24"/>
        </w:rPr>
        <w:t>yang me</w:t>
      </w:r>
      <w:r w:rsidR="005C1BE5">
        <w:rPr>
          <w:rFonts w:ascii="Times New Roman" w:hAnsi="Times New Roman"/>
          <w:sz w:val="24"/>
          <w:szCs w:val="24"/>
        </w:rPr>
        <w:t>n</w:t>
      </w:r>
      <w:r w:rsidR="00FB6B06">
        <w:rPr>
          <w:rFonts w:ascii="Times New Roman" w:hAnsi="Times New Roman"/>
          <w:sz w:val="24"/>
          <w:szCs w:val="24"/>
        </w:rPr>
        <w:t>jawab</w:t>
      </w:r>
      <w:r w:rsidR="00283636">
        <w:rPr>
          <w:rFonts w:ascii="Times New Roman" w:hAnsi="Times New Roman"/>
          <w:sz w:val="24"/>
          <w:szCs w:val="24"/>
        </w:rPr>
        <w:t xml:space="preserve"> masalah pada</w:t>
      </w:r>
      <w:r>
        <w:rPr>
          <w:rFonts w:ascii="Times New Roman" w:hAnsi="Times New Roman"/>
          <w:sz w:val="24"/>
          <w:szCs w:val="24"/>
        </w:rPr>
        <w:t xml:space="preserve"> GPL.</w:t>
      </w:r>
    </w:p>
    <w:tbl>
      <w:tblPr>
        <w:tblStyle w:val="TableGrid"/>
        <w:tblW w:w="0" w:type="auto"/>
        <w:tblLook w:val="04A0" w:firstRow="1" w:lastRow="0" w:firstColumn="1" w:lastColumn="0" w:noHBand="0" w:noVBand="1"/>
      </w:tblPr>
      <w:tblGrid>
        <w:gridCol w:w="4130"/>
        <w:gridCol w:w="4131"/>
      </w:tblGrid>
      <w:tr w:rsidR="005228C7" w14:paraId="4FC1AB82" w14:textId="77777777" w:rsidTr="005228C7">
        <w:tc>
          <w:tcPr>
            <w:tcW w:w="4130" w:type="dxa"/>
          </w:tcPr>
          <w:p w14:paraId="33EE9249" w14:textId="77777777" w:rsidR="005228C7" w:rsidRDefault="005228C7" w:rsidP="00860603">
            <w:pPr>
              <w:spacing w:line="360" w:lineRule="auto"/>
              <w:jc w:val="both"/>
              <w:rPr>
                <w:rFonts w:ascii="Times New Roman" w:hAnsi="Times New Roman"/>
                <w:sz w:val="24"/>
                <w:szCs w:val="24"/>
              </w:rPr>
            </w:pPr>
          </w:p>
        </w:tc>
        <w:tc>
          <w:tcPr>
            <w:tcW w:w="4131" w:type="dxa"/>
          </w:tcPr>
          <w:p w14:paraId="626ECD2A" w14:textId="77777777" w:rsidR="005228C7" w:rsidRDefault="005228C7" w:rsidP="00860603">
            <w:pPr>
              <w:spacing w:line="360" w:lineRule="auto"/>
              <w:jc w:val="both"/>
              <w:rPr>
                <w:rFonts w:ascii="Times New Roman" w:hAnsi="Times New Roman"/>
                <w:sz w:val="24"/>
                <w:szCs w:val="24"/>
              </w:rPr>
            </w:pPr>
          </w:p>
        </w:tc>
      </w:tr>
      <w:tr w:rsidR="005228C7" w14:paraId="716FEE62" w14:textId="77777777" w:rsidTr="005228C7">
        <w:tc>
          <w:tcPr>
            <w:tcW w:w="4130" w:type="dxa"/>
          </w:tcPr>
          <w:p w14:paraId="53DD7F9B" w14:textId="78A74ECD" w:rsidR="005228C7" w:rsidRDefault="005929ED" w:rsidP="00860603">
            <w:pPr>
              <w:spacing w:line="360" w:lineRule="auto"/>
              <w:jc w:val="both"/>
              <w:rPr>
                <w:rFonts w:ascii="Times New Roman" w:hAnsi="Times New Roman"/>
                <w:sz w:val="24"/>
                <w:szCs w:val="24"/>
              </w:rPr>
            </w:pPr>
            <w:r>
              <w:rPr>
                <w:rFonts w:ascii="Times New Roman" w:hAnsi="Times New Roman"/>
                <w:sz w:val="24"/>
                <w:szCs w:val="24"/>
              </w:rPr>
              <w:t>Notasi spes</w:t>
            </w:r>
            <w:r w:rsidR="000E148F">
              <w:rPr>
                <w:rFonts w:ascii="Times New Roman" w:hAnsi="Times New Roman"/>
                <w:sz w:val="24"/>
                <w:szCs w:val="24"/>
              </w:rPr>
              <w:t>ifik domain yang cocok biasanya</w:t>
            </w:r>
            <w:r>
              <w:rPr>
                <w:rFonts w:ascii="Times New Roman" w:hAnsi="Times New Roman"/>
                <w:sz w:val="24"/>
                <w:szCs w:val="24"/>
              </w:rPr>
              <w:t xml:space="preserve"> diluar notasi operator yang ditawarkan </w:t>
            </w:r>
            <w:r w:rsidR="000E148F">
              <w:rPr>
                <w:rFonts w:ascii="Times New Roman" w:hAnsi="Times New Roman"/>
                <w:sz w:val="24"/>
                <w:szCs w:val="24"/>
              </w:rPr>
              <w:t>oleh GPL</w:t>
            </w:r>
          </w:p>
        </w:tc>
        <w:tc>
          <w:tcPr>
            <w:tcW w:w="4131" w:type="dxa"/>
          </w:tcPr>
          <w:p w14:paraId="73752DEE" w14:textId="33D40EDC" w:rsidR="005228C7" w:rsidRDefault="00753E7F" w:rsidP="00D75ECB">
            <w:pPr>
              <w:spacing w:line="360" w:lineRule="auto"/>
              <w:jc w:val="both"/>
              <w:rPr>
                <w:rFonts w:ascii="Times New Roman" w:hAnsi="Times New Roman"/>
                <w:sz w:val="24"/>
                <w:szCs w:val="24"/>
              </w:rPr>
            </w:pPr>
            <w:r>
              <w:rPr>
                <w:rFonts w:ascii="Times New Roman" w:hAnsi="Times New Roman"/>
                <w:sz w:val="24"/>
                <w:szCs w:val="24"/>
              </w:rPr>
              <w:t>Sejak awal, DSL menawarkan notasi yang cocok untuk domain spesifik</w:t>
            </w:r>
            <w:r w:rsidR="00D75ECB">
              <w:rPr>
                <w:rFonts w:ascii="Times New Roman" w:hAnsi="Times New Roman"/>
                <w:sz w:val="24"/>
                <w:szCs w:val="24"/>
              </w:rPr>
              <w:t>. Penggunaan DSL ini berdampak pada peningkatan produktivitas</w:t>
            </w:r>
            <w:r w:rsidR="00CC1E7F">
              <w:rPr>
                <w:rFonts w:ascii="Times New Roman" w:hAnsi="Times New Roman"/>
                <w:sz w:val="24"/>
                <w:szCs w:val="24"/>
              </w:rPr>
              <w:t>.</w:t>
            </w:r>
          </w:p>
        </w:tc>
      </w:tr>
      <w:tr w:rsidR="004C2724" w14:paraId="52F86E2C" w14:textId="77777777" w:rsidTr="005228C7">
        <w:tc>
          <w:tcPr>
            <w:tcW w:w="4130" w:type="dxa"/>
          </w:tcPr>
          <w:p w14:paraId="6E19073B" w14:textId="44A08C31" w:rsidR="004C2724" w:rsidRDefault="004C2724" w:rsidP="00746DE4">
            <w:pPr>
              <w:spacing w:line="360" w:lineRule="auto"/>
              <w:jc w:val="both"/>
              <w:rPr>
                <w:rFonts w:ascii="Times New Roman" w:hAnsi="Times New Roman"/>
                <w:sz w:val="24"/>
                <w:szCs w:val="24"/>
              </w:rPr>
            </w:pPr>
            <w:r>
              <w:rPr>
                <w:rFonts w:ascii="Times New Roman" w:hAnsi="Times New Roman"/>
                <w:sz w:val="24"/>
                <w:szCs w:val="24"/>
              </w:rPr>
              <w:t xml:space="preserve">Konstruksi dan abstraksi dari spesifik domain </w:t>
            </w:r>
            <w:r w:rsidR="002F385C">
              <w:rPr>
                <w:rFonts w:ascii="Times New Roman" w:hAnsi="Times New Roman"/>
                <w:sz w:val="24"/>
                <w:szCs w:val="24"/>
              </w:rPr>
              <w:t xml:space="preserve">tidak selalu </w:t>
            </w:r>
            <w:r w:rsidR="00746DE4">
              <w:rPr>
                <w:rFonts w:ascii="Times New Roman" w:hAnsi="Times New Roman"/>
                <w:sz w:val="24"/>
                <w:szCs w:val="24"/>
              </w:rPr>
              <w:t>dapat dipetakan secara langsung ke fungsi atau objek yang dapat digunakan pada librari</w:t>
            </w:r>
          </w:p>
        </w:tc>
        <w:tc>
          <w:tcPr>
            <w:tcW w:w="4131" w:type="dxa"/>
          </w:tcPr>
          <w:p w14:paraId="51375659" w14:textId="097B3F54" w:rsidR="004C2724" w:rsidRDefault="00796355" w:rsidP="00860603">
            <w:pPr>
              <w:spacing w:line="360" w:lineRule="auto"/>
              <w:jc w:val="both"/>
              <w:rPr>
                <w:rFonts w:ascii="Times New Roman" w:hAnsi="Times New Roman"/>
                <w:sz w:val="24"/>
                <w:szCs w:val="24"/>
              </w:rPr>
            </w:pPr>
            <w:r>
              <w:rPr>
                <w:rFonts w:ascii="Times New Roman" w:hAnsi="Times New Roman"/>
                <w:sz w:val="24"/>
                <w:szCs w:val="24"/>
              </w:rPr>
              <w:t>DSL dapat menginkorporasi konstruksi domain spesifik sejak awal</w:t>
            </w:r>
          </w:p>
        </w:tc>
      </w:tr>
      <w:tr w:rsidR="004C2724" w14:paraId="695DC275" w14:textId="77777777" w:rsidTr="005228C7">
        <w:tc>
          <w:tcPr>
            <w:tcW w:w="4130" w:type="dxa"/>
          </w:tcPr>
          <w:p w14:paraId="1FA75FA9" w14:textId="77777777" w:rsidR="004C2724" w:rsidRDefault="004C2724" w:rsidP="00860603">
            <w:pPr>
              <w:spacing w:line="360" w:lineRule="auto"/>
              <w:jc w:val="both"/>
              <w:rPr>
                <w:rFonts w:ascii="Times New Roman" w:hAnsi="Times New Roman"/>
                <w:sz w:val="24"/>
                <w:szCs w:val="24"/>
              </w:rPr>
            </w:pPr>
          </w:p>
        </w:tc>
        <w:tc>
          <w:tcPr>
            <w:tcW w:w="4131" w:type="dxa"/>
          </w:tcPr>
          <w:p w14:paraId="730D896B" w14:textId="1D3F0F07" w:rsidR="004C2724" w:rsidRDefault="00687590" w:rsidP="00860603">
            <w:pPr>
              <w:spacing w:line="360" w:lineRule="auto"/>
              <w:jc w:val="both"/>
              <w:rPr>
                <w:rFonts w:ascii="Times New Roman" w:hAnsi="Times New Roman"/>
                <w:sz w:val="24"/>
                <w:szCs w:val="24"/>
              </w:rPr>
            </w:pPr>
            <w:r>
              <w:rPr>
                <w:rFonts w:ascii="Times New Roman" w:hAnsi="Times New Roman"/>
                <w:sz w:val="24"/>
                <w:szCs w:val="24"/>
              </w:rPr>
              <w:t>DSL menawarkan kemungkinan untuk analisis, verifikasi, optimisasi, paralerisasi dan transformasi dalam hal konstruksi DSL</w:t>
            </w:r>
          </w:p>
        </w:tc>
      </w:tr>
    </w:tbl>
    <w:p w14:paraId="29587953" w14:textId="77777777" w:rsidR="005228C7" w:rsidRDefault="005228C7" w:rsidP="00860603">
      <w:pPr>
        <w:spacing w:line="360" w:lineRule="auto"/>
        <w:jc w:val="both"/>
        <w:rPr>
          <w:rFonts w:ascii="Times New Roman" w:hAnsi="Times New Roman"/>
          <w:sz w:val="24"/>
          <w:szCs w:val="24"/>
        </w:rPr>
      </w:pPr>
    </w:p>
    <w:p w14:paraId="42333780" w14:textId="77777777" w:rsidR="005228C7" w:rsidRDefault="005228C7" w:rsidP="00860603">
      <w:pPr>
        <w:spacing w:line="360" w:lineRule="auto"/>
        <w:jc w:val="both"/>
        <w:rPr>
          <w:rFonts w:ascii="Times New Roman" w:hAnsi="Times New Roman"/>
          <w:sz w:val="24"/>
          <w:szCs w:val="24"/>
        </w:rPr>
      </w:pPr>
    </w:p>
    <w:p w14:paraId="6EAAB809" w14:textId="303AD041" w:rsidR="003A0103" w:rsidRDefault="003A0103" w:rsidP="00860603">
      <w:pPr>
        <w:spacing w:line="360" w:lineRule="auto"/>
        <w:jc w:val="both"/>
        <w:rPr>
          <w:rFonts w:ascii="Times New Roman" w:hAnsi="Times New Roman"/>
          <w:sz w:val="24"/>
          <w:szCs w:val="24"/>
        </w:rPr>
      </w:pPr>
      <w:r>
        <w:rPr>
          <w:rFonts w:ascii="Times New Roman" w:hAnsi="Times New Roman"/>
          <w:sz w:val="24"/>
          <w:szCs w:val="24"/>
        </w:rPr>
        <w:t>Fitur dari DSL adalah sebagai berikut [B]:</w:t>
      </w:r>
    </w:p>
    <w:p w14:paraId="44BE9FA4" w14:textId="27AB44EE" w:rsidR="003A0103" w:rsidRDefault="003A0103" w:rsidP="00860603">
      <w:pPr>
        <w:spacing w:line="360" w:lineRule="auto"/>
        <w:jc w:val="both"/>
        <w:rPr>
          <w:rFonts w:ascii="Times New Roman" w:hAnsi="Times New Roman"/>
          <w:sz w:val="24"/>
          <w:szCs w:val="24"/>
        </w:rPr>
      </w:pPr>
      <w:r>
        <w:rPr>
          <w:rFonts w:ascii="Times New Roman" w:hAnsi="Times New Roman"/>
          <w:sz w:val="24"/>
          <w:szCs w:val="24"/>
        </w:rPr>
        <w:lastRenderedPageBreak/>
        <w:t>DSL diranca</w:t>
      </w:r>
      <w:r w:rsidR="008B1A3C">
        <w:rPr>
          <w:rFonts w:ascii="Times New Roman" w:hAnsi="Times New Roman"/>
          <w:sz w:val="24"/>
          <w:szCs w:val="24"/>
        </w:rPr>
        <w:t xml:space="preserve">ng sederhana, dengan tujuan mereduksi waktu </w:t>
      </w:r>
      <w:r w:rsidR="008B1A3C" w:rsidRPr="008B1A3C">
        <w:rPr>
          <w:rFonts w:ascii="Times New Roman" w:hAnsi="Times New Roman"/>
          <w:i/>
          <w:sz w:val="24"/>
          <w:szCs w:val="24"/>
        </w:rPr>
        <w:t>learning</w:t>
      </w:r>
      <w:r w:rsidR="008B1A3C">
        <w:rPr>
          <w:rFonts w:ascii="Times New Roman" w:hAnsi="Times New Roman"/>
          <w:sz w:val="24"/>
          <w:szCs w:val="24"/>
        </w:rPr>
        <w:t xml:space="preserve"> pengguna DSL</w:t>
      </w:r>
    </w:p>
    <w:p w14:paraId="708022DE" w14:textId="23DA4D9A" w:rsidR="008B1A3C" w:rsidRDefault="008B1A3C" w:rsidP="00860603">
      <w:pPr>
        <w:spacing w:line="360" w:lineRule="auto"/>
        <w:jc w:val="both"/>
        <w:rPr>
          <w:rFonts w:ascii="Times New Roman" w:hAnsi="Times New Roman"/>
          <w:sz w:val="24"/>
          <w:szCs w:val="24"/>
        </w:rPr>
      </w:pPr>
      <w:r>
        <w:rPr>
          <w:rFonts w:ascii="Times New Roman" w:hAnsi="Times New Roman"/>
          <w:sz w:val="24"/>
          <w:szCs w:val="24"/>
        </w:rPr>
        <w:t>DSL dibangun diatas kosakata pengguna dari domain</w:t>
      </w:r>
    </w:p>
    <w:p w14:paraId="7EC698A1" w14:textId="101B84E7" w:rsidR="008B1A3C" w:rsidRDefault="008B1A3C" w:rsidP="00860603">
      <w:pPr>
        <w:spacing w:line="360" w:lineRule="auto"/>
        <w:jc w:val="both"/>
        <w:rPr>
          <w:rFonts w:ascii="Times New Roman" w:hAnsi="Times New Roman"/>
          <w:sz w:val="24"/>
          <w:szCs w:val="24"/>
        </w:rPr>
      </w:pPr>
      <w:r>
        <w:rPr>
          <w:rFonts w:ascii="Times New Roman" w:hAnsi="Times New Roman"/>
          <w:sz w:val="24"/>
          <w:szCs w:val="24"/>
        </w:rPr>
        <w:t xml:space="preserve">Sintaks yang disediakan DSL menyembunyikan aspek inheren pemrograman aplikasi dari </w:t>
      </w:r>
      <w:r w:rsidRPr="008B1A3C">
        <w:rPr>
          <w:rFonts w:ascii="Times New Roman" w:hAnsi="Times New Roman"/>
          <w:i/>
          <w:sz w:val="24"/>
          <w:szCs w:val="24"/>
        </w:rPr>
        <w:t>client</w:t>
      </w:r>
    </w:p>
    <w:p w14:paraId="08DFE331" w14:textId="77777777" w:rsidR="008B1A3C" w:rsidRDefault="008B1A3C" w:rsidP="00860603">
      <w:pPr>
        <w:spacing w:line="360" w:lineRule="auto"/>
        <w:jc w:val="both"/>
        <w:rPr>
          <w:rFonts w:ascii="Times New Roman" w:hAnsi="Times New Roman"/>
          <w:sz w:val="24"/>
          <w:szCs w:val="24"/>
        </w:rPr>
      </w:pPr>
    </w:p>
    <w:p w14:paraId="0CF068E5" w14:textId="6676291A" w:rsidR="00C93F87" w:rsidRDefault="00C93F87" w:rsidP="00860603">
      <w:pPr>
        <w:spacing w:line="360" w:lineRule="auto"/>
        <w:jc w:val="both"/>
        <w:rPr>
          <w:rFonts w:ascii="Times New Roman" w:hAnsi="Times New Roman"/>
          <w:sz w:val="24"/>
          <w:szCs w:val="24"/>
        </w:rPr>
      </w:pPr>
      <w:r>
        <w:rPr>
          <w:rFonts w:ascii="Times New Roman" w:hAnsi="Times New Roman"/>
          <w:sz w:val="24"/>
          <w:szCs w:val="24"/>
        </w:rPr>
        <w:t>Berikut adalah alasan-alasan dari kebutuhan pembuatan dan penggunaan DSL:</w:t>
      </w:r>
    </w:p>
    <w:p w14:paraId="5E9A748D" w14:textId="5E13A927" w:rsidR="00C93F87" w:rsidRDefault="00C93F87" w:rsidP="00860603">
      <w:pPr>
        <w:spacing w:line="360" w:lineRule="auto"/>
        <w:jc w:val="both"/>
        <w:rPr>
          <w:rFonts w:ascii="Times New Roman" w:hAnsi="Times New Roman"/>
          <w:sz w:val="24"/>
          <w:szCs w:val="24"/>
        </w:rPr>
      </w:pPr>
      <w:r>
        <w:rPr>
          <w:rFonts w:ascii="Times New Roman" w:hAnsi="Times New Roman"/>
          <w:sz w:val="24"/>
          <w:szCs w:val="24"/>
        </w:rPr>
        <w:t xml:space="preserve">Pembuatan sebuah domain-spesific language dapat </w:t>
      </w:r>
    </w:p>
    <w:p w14:paraId="71743E2E" w14:textId="77777777" w:rsidR="00C93F87" w:rsidRDefault="00C93F87" w:rsidP="00860603">
      <w:pPr>
        <w:spacing w:line="360" w:lineRule="auto"/>
        <w:jc w:val="both"/>
        <w:rPr>
          <w:rFonts w:ascii="Times New Roman" w:hAnsi="Times New Roman"/>
          <w:sz w:val="24"/>
          <w:szCs w:val="24"/>
        </w:rPr>
      </w:pPr>
    </w:p>
    <w:p w14:paraId="2663263C" w14:textId="77777777" w:rsidR="003A0103" w:rsidRPr="00A8640B" w:rsidRDefault="003A0103" w:rsidP="00860603">
      <w:pPr>
        <w:spacing w:line="360" w:lineRule="auto"/>
        <w:jc w:val="both"/>
        <w:rPr>
          <w:rFonts w:ascii="Times New Roman" w:hAnsi="Times New Roman"/>
          <w:sz w:val="24"/>
          <w:szCs w:val="24"/>
        </w:rPr>
      </w:pPr>
    </w:p>
    <w:p w14:paraId="2DC0E3E8" w14:textId="0E8595C5" w:rsidR="006141B1" w:rsidRDefault="00887D4A" w:rsidP="006141B1">
      <w:pPr>
        <w:pStyle w:val="Heading2"/>
      </w:pPr>
      <w:r w:rsidRPr="00506B28">
        <w:t>Verifikasi</w:t>
      </w:r>
      <w:r>
        <w:t xml:space="preserve"> dan Validasi</w:t>
      </w:r>
      <w:r w:rsidRPr="00506B28">
        <w:t xml:space="preserve"> </w:t>
      </w:r>
      <w:r>
        <w:t>Perangkat Lunak</w:t>
      </w:r>
    </w:p>
    <w:p w14:paraId="2D935A79" w14:textId="77777777" w:rsidR="003D1C5A" w:rsidRDefault="003D1C5A" w:rsidP="003D1C5A">
      <w:pPr>
        <w:spacing w:line="360" w:lineRule="auto"/>
        <w:jc w:val="both"/>
        <w:rPr>
          <w:rFonts w:ascii="Times New Roman" w:hAnsi="Times New Roman"/>
          <w:sz w:val="24"/>
          <w:szCs w:val="24"/>
        </w:rPr>
      </w:pPr>
      <w:r>
        <w:rPr>
          <w:rFonts w:ascii="Times New Roman" w:hAnsi="Times New Roman"/>
          <w:sz w:val="24"/>
          <w:szCs w:val="24"/>
        </w:rPr>
        <w:t xml:space="preserve">Berikut adalah 5 teknik yang pernah digunakan untuk memverifikasi perangkat lunak berdasarkan literatur </w:t>
      </w:r>
      <w:sdt>
        <w:sdtPr>
          <w:id w:val="1568450542"/>
          <w:citation/>
        </w:sdtPr>
        <w:sdtContent>
          <w:r w:rsidRPr="009238FD">
            <w:rPr>
              <w:rFonts w:ascii="Times New Roman" w:hAnsi="Times New Roman"/>
              <w:sz w:val="24"/>
              <w:szCs w:val="24"/>
            </w:rPr>
            <w:fldChar w:fldCharType="begin"/>
          </w:r>
          <w:r w:rsidRPr="009238FD">
            <w:rPr>
              <w:rFonts w:ascii="Times New Roman" w:hAnsi="Times New Roman"/>
              <w:sz w:val="24"/>
              <w:szCs w:val="24"/>
            </w:rPr>
            <w:instrText xml:space="preserve"> CITATION JHa08 \l 1033 </w:instrText>
          </w:r>
          <w:r w:rsidRPr="009238FD">
            <w:rPr>
              <w:rFonts w:ascii="Times New Roman" w:hAnsi="Times New Roman"/>
              <w:sz w:val="24"/>
              <w:szCs w:val="24"/>
            </w:rPr>
            <w:fldChar w:fldCharType="separate"/>
          </w:r>
          <w:r w:rsidR="00584879" w:rsidRPr="00584879">
            <w:rPr>
              <w:rFonts w:ascii="Times New Roman" w:hAnsi="Times New Roman"/>
              <w:noProof/>
              <w:sz w:val="24"/>
              <w:szCs w:val="24"/>
            </w:rPr>
            <w:t>(Harisson, 2008)</w:t>
          </w:r>
          <w:r w:rsidRPr="009238FD">
            <w:rPr>
              <w:rFonts w:ascii="Times New Roman" w:hAnsi="Times New Roman"/>
              <w:sz w:val="24"/>
              <w:szCs w:val="24"/>
            </w:rPr>
            <w:fldChar w:fldCharType="end"/>
          </w:r>
        </w:sdtContent>
      </w:sdt>
      <w:r>
        <w:t>,</w:t>
      </w:r>
      <w:r w:rsidRPr="00CE455E">
        <w:rPr>
          <w:rFonts w:ascii="Times New Roman" w:hAnsi="Times New Roman"/>
          <w:sz w:val="24"/>
          <w:szCs w:val="24"/>
        </w:rPr>
        <w:t xml:space="preserve"> </w:t>
      </w:r>
      <w:sdt>
        <w:sdtPr>
          <w:rPr>
            <w:rFonts w:ascii="Times New Roman" w:hAnsi="Times New Roman"/>
            <w:sz w:val="24"/>
            <w:szCs w:val="24"/>
          </w:rPr>
          <w:id w:val="1089655668"/>
          <w:citation/>
        </w:sdtPr>
        <w:sdtContent>
          <w:r w:rsidRPr="00506B28">
            <w:rPr>
              <w:rFonts w:ascii="Times New Roman" w:hAnsi="Times New Roman"/>
              <w:sz w:val="24"/>
              <w:szCs w:val="24"/>
            </w:rPr>
            <w:fldChar w:fldCharType="begin"/>
          </w:r>
          <w:r w:rsidRPr="00506B28">
            <w:rPr>
              <w:rFonts w:ascii="Times New Roman" w:hAnsi="Times New Roman"/>
              <w:sz w:val="24"/>
              <w:szCs w:val="24"/>
            </w:rPr>
            <w:instrText xml:space="preserve"> CITATION Liu16 \l 1033 </w:instrText>
          </w:r>
          <w:r w:rsidRPr="00506B28">
            <w:rPr>
              <w:rFonts w:ascii="Times New Roman" w:hAnsi="Times New Roman"/>
              <w:sz w:val="24"/>
              <w:szCs w:val="24"/>
            </w:rPr>
            <w:fldChar w:fldCharType="separate"/>
          </w:r>
          <w:r w:rsidR="00584879" w:rsidRPr="00584879">
            <w:rPr>
              <w:rFonts w:ascii="Times New Roman" w:hAnsi="Times New Roman"/>
              <w:noProof/>
              <w:sz w:val="24"/>
              <w:szCs w:val="24"/>
            </w:rPr>
            <w:t>(Liu, 2016)</w:t>
          </w:r>
          <w:r w:rsidRPr="00506B28">
            <w:rPr>
              <w:rFonts w:ascii="Times New Roman" w:hAnsi="Times New Roman"/>
              <w:sz w:val="24"/>
              <w:szCs w:val="24"/>
            </w:rPr>
            <w:fldChar w:fldCharType="end"/>
          </w:r>
        </w:sdtContent>
      </w:sdt>
      <w:r>
        <w:rPr>
          <w:rFonts w:ascii="Times New Roman" w:hAnsi="Times New Roman"/>
          <w:sz w:val="24"/>
          <w:szCs w:val="24"/>
        </w:rPr>
        <w:t xml:space="preserve">: </w:t>
      </w:r>
    </w:p>
    <w:p w14:paraId="0902A4BC" w14:textId="77777777" w:rsidR="003D1C5A" w:rsidRPr="009238FD" w:rsidRDefault="003D1C5A" w:rsidP="003D1C5A">
      <w:pPr>
        <w:pStyle w:val="ListParagraph"/>
        <w:numPr>
          <w:ilvl w:val="0"/>
          <w:numId w:val="68"/>
        </w:numPr>
        <w:spacing w:line="360" w:lineRule="auto"/>
        <w:jc w:val="both"/>
        <w:rPr>
          <w:rFonts w:ascii="Times New Roman" w:hAnsi="Times New Roman"/>
          <w:sz w:val="24"/>
          <w:szCs w:val="24"/>
        </w:rPr>
      </w:pPr>
      <w:r>
        <w:rPr>
          <w:rFonts w:ascii="Times New Roman" w:hAnsi="Times New Roman"/>
          <w:i/>
          <w:sz w:val="24"/>
          <w:szCs w:val="24"/>
        </w:rPr>
        <w:t>Formal Proof</w:t>
      </w:r>
    </w:p>
    <w:p w14:paraId="45766C6E" w14:textId="77777777" w:rsidR="003D1C5A" w:rsidRDefault="003D1C5A" w:rsidP="003D1C5A">
      <w:pPr>
        <w:pStyle w:val="ListParagraph"/>
        <w:spacing w:line="360" w:lineRule="auto"/>
        <w:jc w:val="both"/>
        <w:rPr>
          <w:rFonts w:ascii="Times New Roman" w:hAnsi="Times New Roman"/>
          <w:sz w:val="24"/>
          <w:szCs w:val="24"/>
        </w:rPr>
      </w:pPr>
      <w:r w:rsidRPr="009238FD">
        <w:rPr>
          <w:rFonts w:ascii="Times New Roman" w:hAnsi="Times New Roman"/>
          <w:i/>
          <w:sz w:val="24"/>
          <w:szCs w:val="24"/>
        </w:rPr>
        <w:t>Formal proof</w:t>
      </w:r>
      <w:r w:rsidRPr="009238FD">
        <w:rPr>
          <w:rFonts w:ascii="Times New Roman" w:hAnsi="Times New Roman"/>
          <w:sz w:val="24"/>
          <w:szCs w:val="24"/>
        </w:rPr>
        <w:t xml:space="preserve"> adalah teknik matematis yang digunakan untuk verifikasi perangkat lunak </w:t>
      </w:r>
      <w:sdt>
        <w:sdtPr>
          <w:id w:val="497462388"/>
          <w:citation/>
        </w:sdtPr>
        <w:sdtContent>
          <w:r w:rsidRPr="009238FD">
            <w:rPr>
              <w:rFonts w:ascii="Times New Roman" w:hAnsi="Times New Roman"/>
              <w:sz w:val="24"/>
              <w:szCs w:val="24"/>
            </w:rPr>
            <w:fldChar w:fldCharType="begin"/>
          </w:r>
          <w:r w:rsidRPr="009238FD">
            <w:rPr>
              <w:rFonts w:ascii="Times New Roman" w:hAnsi="Times New Roman"/>
              <w:sz w:val="24"/>
              <w:szCs w:val="24"/>
            </w:rPr>
            <w:instrText xml:space="preserve"> CITATION JHa08 \l 1033 </w:instrText>
          </w:r>
          <w:r w:rsidRPr="009238FD">
            <w:rPr>
              <w:rFonts w:ascii="Times New Roman" w:hAnsi="Times New Roman"/>
              <w:sz w:val="24"/>
              <w:szCs w:val="24"/>
            </w:rPr>
            <w:fldChar w:fldCharType="separate"/>
          </w:r>
          <w:r w:rsidR="00584879" w:rsidRPr="00584879">
            <w:rPr>
              <w:rFonts w:ascii="Times New Roman" w:hAnsi="Times New Roman"/>
              <w:noProof/>
              <w:sz w:val="24"/>
              <w:szCs w:val="24"/>
            </w:rPr>
            <w:t>(Harisson, 2008)</w:t>
          </w:r>
          <w:r w:rsidRPr="009238FD">
            <w:rPr>
              <w:rFonts w:ascii="Times New Roman" w:hAnsi="Times New Roman"/>
              <w:sz w:val="24"/>
              <w:szCs w:val="24"/>
            </w:rPr>
            <w:fldChar w:fldCharType="end"/>
          </w:r>
        </w:sdtContent>
      </w:sdt>
      <w:r w:rsidRPr="009238FD">
        <w:rPr>
          <w:rFonts w:ascii="Times New Roman" w:hAnsi="Times New Roman"/>
          <w:sz w:val="24"/>
          <w:szCs w:val="24"/>
        </w:rPr>
        <w:t xml:space="preserve">. Ide utamanya adalah untuk memformalisasi properti dari perangkat lunak kemudian membuktikan validitasnya dengan menggunakan </w:t>
      </w:r>
      <w:r w:rsidRPr="009238FD">
        <w:rPr>
          <w:rFonts w:ascii="Times New Roman" w:hAnsi="Times New Roman"/>
          <w:i/>
          <w:sz w:val="24"/>
          <w:szCs w:val="24"/>
        </w:rPr>
        <w:t>rules</w:t>
      </w:r>
      <w:r w:rsidRPr="009238FD">
        <w:rPr>
          <w:rFonts w:ascii="Times New Roman" w:hAnsi="Times New Roman"/>
          <w:sz w:val="24"/>
          <w:szCs w:val="24"/>
        </w:rPr>
        <w:t xml:space="preserve"> dan </w:t>
      </w:r>
      <w:r w:rsidRPr="009238FD">
        <w:rPr>
          <w:rFonts w:ascii="Times New Roman" w:hAnsi="Times New Roman"/>
          <w:i/>
          <w:sz w:val="24"/>
          <w:szCs w:val="24"/>
        </w:rPr>
        <w:t>axioms</w:t>
      </w:r>
      <w:r w:rsidRPr="009238FD">
        <w:rPr>
          <w:rFonts w:ascii="Times New Roman" w:hAnsi="Times New Roman"/>
          <w:sz w:val="24"/>
          <w:szCs w:val="24"/>
        </w:rPr>
        <w:t xml:space="preserve">.  Ada beberapa logic yang pernah digunakan dalam literatur, yaitu </w:t>
      </w:r>
      <w:r w:rsidRPr="009238FD">
        <w:rPr>
          <w:rFonts w:ascii="Times New Roman" w:hAnsi="Times New Roman"/>
          <w:i/>
          <w:sz w:val="24"/>
          <w:szCs w:val="24"/>
        </w:rPr>
        <w:t>propositional logic</w:t>
      </w:r>
      <w:r w:rsidRPr="009238FD">
        <w:rPr>
          <w:rFonts w:ascii="Times New Roman" w:hAnsi="Times New Roman"/>
          <w:sz w:val="24"/>
          <w:szCs w:val="24"/>
        </w:rPr>
        <w:t xml:space="preserve">, </w:t>
      </w:r>
      <w:r w:rsidRPr="009238FD">
        <w:rPr>
          <w:rFonts w:ascii="Times New Roman" w:hAnsi="Times New Roman"/>
          <w:i/>
          <w:sz w:val="24"/>
          <w:szCs w:val="24"/>
        </w:rPr>
        <w:t>first-order predicate logic</w:t>
      </w:r>
      <w:r w:rsidRPr="009238FD">
        <w:rPr>
          <w:rFonts w:ascii="Times New Roman" w:hAnsi="Times New Roman"/>
          <w:sz w:val="24"/>
          <w:szCs w:val="24"/>
        </w:rPr>
        <w:t xml:space="preserve">, </w:t>
      </w:r>
      <w:r w:rsidRPr="009238FD">
        <w:rPr>
          <w:rFonts w:ascii="Times New Roman" w:hAnsi="Times New Roman"/>
          <w:i/>
          <w:sz w:val="24"/>
          <w:szCs w:val="24"/>
        </w:rPr>
        <w:t>high-order predicate logic</w:t>
      </w:r>
      <w:r>
        <w:rPr>
          <w:rFonts w:ascii="Times New Roman" w:hAnsi="Times New Roman"/>
          <w:sz w:val="24"/>
          <w:szCs w:val="24"/>
        </w:rPr>
        <w:t>,</w:t>
      </w:r>
      <w:r w:rsidRPr="009238FD">
        <w:rPr>
          <w:rFonts w:ascii="Times New Roman" w:hAnsi="Times New Roman"/>
          <w:sz w:val="24"/>
          <w:szCs w:val="24"/>
        </w:rPr>
        <w:t xml:space="preserve"> </w:t>
      </w:r>
      <w:r w:rsidRPr="009238FD">
        <w:rPr>
          <w:rFonts w:ascii="Times New Roman" w:hAnsi="Times New Roman"/>
          <w:i/>
          <w:sz w:val="24"/>
          <w:szCs w:val="24"/>
        </w:rPr>
        <w:t>Hoare logic</w:t>
      </w:r>
      <w:r>
        <w:rPr>
          <w:rFonts w:ascii="Times New Roman" w:hAnsi="Times New Roman"/>
          <w:sz w:val="24"/>
          <w:szCs w:val="24"/>
        </w:rPr>
        <w:t xml:space="preserve"> </w:t>
      </w:r>
      <w:r w:rsidRPr="009238FD">
        <w:rPr>
          <w:rFonts w:ascii="Times New Roman" w:hAnsi="Times New Roman"/>
          <w:i/>
          <w:sz w:val="24"/>
          <w:szCs w:val="24"/>
        </w:rPr>
        <w:t>logic</w:t>
      </w:r>
      <w:r w:rsidRPr="00CE455E">
        <w:rPr>
          <w:rFonts w:ascii="Times New Roman" w:hAnsi="Times New Roman"/>
          <w:sz w:val="24"/>
          <w:szCs w:val="24"/>
        </w:rPr>
        <w:t xml:space="preserve"> </w:t>
      </w:r>
      <w:sdt>
        <w:sdtPr>
          <w:rPr>
            <w:rFonts w:ascii="Times New Roman" w:hAnsi="Times New Roman"/>
            <w:sz w:val="24"/>
            <w:szCs w:val="24"/>
          </w:rPr>
          <w:id w:val="-1171638902"/>
          <w:citation/>
        </w:sdtPr>
        <w:sdtContent>
          <w:r w:rsidRPr="00506B28">
            <w:rPr>
              <w:rFonts w:ascii="Times New Roman" w:hAnsi="Times New Roman"/>
              <w:sz w:val="24"/>
              <w:szCs w:val="24"/>
            </w:rPr>
            <w:fldChar w:fldCharType="begin"/>
          </w:r>
          <w:r w:rsidRPr="00506B28">
            <w:rPr>
              <w:rFonts w:ascii="Times New Roman" w:hAnsi="Times New Roman"/>
              <w:sz w:val="24"/>
              <w:szCs w:val="24"/>
            </w:rPr>
            <w:instrText xml:space="preserve"> CITATION Liu16 \l 1033 </w:instrText>
          </w:r>
          <w:r w:rsidRPr="00506B28">
            <w:rPr>
              <w:rFonts w:ascii="Times New Roman" w:hAnsi="Times New Roman"/>
              <w:sz w:val="24"/>
              <w:szCs w:val="24"/>
            </w:rPr>
            <w:fldChar w:fldCharType="separate"/>
          </w:r>
          <w:r w:rsidR="00584879" w:rsidRPr="00584879">
            <w:rPr>
              <w:rFonts w:ascii="Times New Roman" w:hAnsi="Times New Roman"/>
              <w:noProof/>
              <w:sz w:val="24"/>
              <w:szCs w:val="24"/>
            </w:rPr>
            <w:t>(Liu, 2016)</w:t>
          </w:r>
          <w:r w:rsidRPr="00506B28">
            <w:rPr>
              <w:rFonts w:ascii="Times New Roman" w:hAnsi="Times New Roman"/>
              <w:sz w:val="24"/>
              <w:szCs w:val="24"/>
            </w:rPr>
            <w:fldChar w:fldCharType="end"/>
          </w:r>
        </w:sdtContent>
      </w:sdt>
      <w:r w:rsidRPr="009238FD">
        <w:rPr>
          <w:rFonts w:ascii="Times New Roman" w:hAnsi="Times New Roman"/>
          <w:sz w:val="24"/>
          <w:szCs w:val="24"/>
        </w:rPr>
        <w:t xml:space="preserve">. Setiap logic punya kegunaan yang berbeda-beda. Kebanyakan sistem program menggunakan </w:t>
      </w:r>
      <w:r w:rsidRPr="009238FD">
        <w:rPr>
          <w:rFonts w:ascii="Times New Roman" w:hAnsi="Times New Roman"/>
          <w:i/>
          <w:sz w:val="24"/>
          <w:szCs w:val="24"/>
        </w:rPr>
        <w:t>first-order logic</w:t>
      </w:r>
      <w:r w:rsidRPr="00CE455E">
        <w:rPr>
          <w:rFonts w:ascii="Times New Roman" w:hAnsi="Times New Roman"/>
          <w:sz w:val="24"/>
          <w:szCs w:val="24"/>
        </w:rPr>
        <w:t xml:space="preserve"> </w:t>
      </w:r>
      <w:sdt>
        <w:sdtPr>
          <w:rPr>
            <w:rFonts w:ascii="Times New Roman" w:hAnsi="Times New Roman"/>
            <w:sz w:val="24"/>
            <w:szCs w:val="24"/>
          </w:rPr>
          <w:id w:val="1252702450"/>
          <w:citation/>
        </w:sdtPr>
        <w:sdtContent>
          <w:r w:rsidRPr="00506B28">
            <w:rPr>
              <w:rFonts w:ascii="Times New Roman" w:hAnsi="Times New Roman"/>
              <w:sz w:val="24"/>
              <w:szCs w:val="24"/>
            </w:rPr>
            <w:fldChar w:fldCharType="begin"/>
          </w:r>
          <w:r w:rsidRPr="00506B28">
            <w:rPr>
              <w:rFonts w:ascii="Times New Roman" w:hAnsi="Times New Roman"/>
              <w:sz w:val="24"/>
              <w:szCs w:val="24"/>
            </w:rPr>
            <w:instrText xml:space="preserve"> CITATION Liu16 \l 1033 </w:instrText>
          </w:r>
          <w:r w:rsidRPr="00506B28">
            <w:rPr>
              <w:rFonts w:ascii="Times New Roman" w:hAnsi="Times New Roman"/>
              <w:sz w:val="24"/>
              <w:szCs w:val="24"/>
            </w:rPr>
            <w:fldChar w:fldCharType="separate"/>
          </w:r>
          <w:r w:rsidR="00584879" w:rsidRPr="00584879">
            <w:rPr>
              <w:rFonts w:ascii="Times New Roman" w:hAnsi="Times New Roman"/>
              <w:noProof/>
              <w:sz w:val="24"/>
              <w:szCs w:val="24"/>
            </w:rPr>
            <w:t>(Liu, 2016)</w:t>
          </w:r>
          <w:r w:rsidRPr="00506B28">
            <w:rPr>
              <w:rFonts w:ascii="Times New Roman" w:hAnsi="Times New Roman"/>
              <w:sz w:val="24"/>
              <w:szCs w:val="24"/>
            </w:rPr>
            <w:fldChar w:fldCharType="end"/>
          </w:r>
        </w:sdtContent>
      </w:sdt>
      <w:r w:rsidRPr="009238FD">
        <w:rPr>
          <w:rFonts w:ascii="Times New Roman" w:hAnsi="Times New Roman"/>
          <w:sz w:val="24"/>
          <w:szCs w:val="24"/>
        </w:rPr>
        <w:t xml:space="preserve">. </w:t>
      </w:r>
    </w:p>
    <w:p w14:paraId="6B2A9146" w14:textId="77777777" w:rsidR="003D1C5A" w:rsidRDefault="003D1C5A" w:rsidP="003D1C5A">
      <w:pPr>
        <w:pStyle w:val="ListParagraph"/>
        <w:spacing w:line="360" w:lineRule="auto"/>
        <w:jc w:val="both"/>
        <w:rPr>
          <w:rFonts w:ascii="Times New Roman" w:hAnsi="Times New Roman"/>
          <w:sz w:val="24"/>
          <w:szCs w:val="24"/>
        </w:rPr>
      </w:pPr>
      <w:r w:rsidRPr="00DD76E3">
        <w:rPr>
          <w:rFonts w:ascii="Times New Roman" w:hAnsi="Times New Roman"/>
          <w:sz w:val="24"/>
          <w:szCs w:val="24"/>
        </w:rPr>
        <w:t xml:space="preserve">Kekuatan dari </w:t>
      </w:r>
      <w:r w:rsidRPr="00DD76E3">
        <w:rPr>
          <w:rFonts w:ascii="Times New Roman" w:hAnsi="Times New Roman"/>
          <w:i/>
          <w:sz w:val="24"/>
          <w:szCs w:val="24"/>
        </w:rPr>
        <w:t>formal proof</w:t>
      </w:r>
      <w:r w:rsidRPr="00DD76E3">
        <w:rPr>
          <w:rFonts w:ascii="Times New Roman" w:hAnsi="Times New Roman"/>
          <w:sz w:val="24"/>
          <w:szCs w:val="24"/>
        </w:rPr>
        <w:t xml:space="preserve"> adalah kemampuannya untuk mendemonstrasikan bahwa properti akan berlaku dalam kondisi-kondisi yang ditentukan, sehingga sangat baik untuk digunakan dalam penjaminan </w:t>
      </w:r>
      <w:r w:rsidRPr="00DD76E3">
        <w:rPr>
          <w:rFonts w:ascii="Times New Roman" w:hAnsi="Times New Roman"/>
          <w:i/>
          <w:sz w:val="24"/>
          <w:szCs w:val="24"/>
        </w:rPr>
        <w:t>correctness</w:t>
      </w:r>
      <w:r w:rsidRPr="00DD76E3">
        <w:rPr>
          <w:rFonts w:ascii="Times New Roman" w:hAnsi="Times New Roman"/>
          <w:sz w:val="24"/>
          <w:szCs w:val="24"/>
        </w:rPr>
        <w:t xml:space="preserve"> dari perangkat lunak dengan </w:t>
      </w:r>
      <w:r w:rsidRPr="00DD76E3">
        <w:rPr>
          <w:rFonts w:ascii="Times New Roman" w:hAnsi="Times New Roman"/>
          <w:i/>
          <w:sz w:val="24"/>
          <w:szCs w:val="24"/>
        </w:rPr>
        <w:t>requirement</w:t>
      </w:r>
      <w:r w:rsidRPr="00DD76E3">
        <w:rPr>
          <w:rFonts w:ascii="Times New Roman" w:hAnsi="Times New Roman"/>
          <w:sz w:val="24"/>
          <w:szCs w:val="24"/>
        </w:rPr>
        <w:t xml:space="preserve"> yang didefinisikan dengan baik</w:t>
      </w:r>
      <w:r w:rsidRPr="00CE455E">
        <w:rPr>
          <w:rFonts w:ascii="Times New Roman" w:hAnsi="Times New Roman"/>
          <w:sz w:val="24"/>
          <w:szCs w:val="24"/>
        </w:rPr>
        <w:t xml:space="preserve"> </w:t>
      </w:r>
      <w:sdt>
        <w:sdtPr>
          <w:rPr>
            <w:rFonts w:ascii="Times New Roman" w:hAnsi="Times New Roman"/>
            <w:sz w:val="24"/>
            <w:szCs w:val="24"/>
          </w:rPr>
          <w:id w:val="348920409"/>
          <w:citation/>
        </w:sdtPr>
        <w:sdtContent>
          <w:r w:rsidRPr="00506B28">
            <w:rPr>
              <w:rFonts w:ascii="Times New Roman" w:hAnsi="Times New Roman"/>
              <w:sz w:val="24"/>
              <w:szCs w:val="24"/>
            </w:rPr>
            <w:fldChar w:fldCharType="begin"/>
          </w:r>
          <w:r w:rsidRPr="00506B28">
            <w:rPr>
              <w:rFonts w:ascii="Times New Roman" w:hAnsi="Times New Roman"/>
              <w:sz w:val="24"/>
              <w:szCs w:val="24"/>
            </w:rPr>
            <w:instrText xml:space="preserve"> CITATION Liu16 \l 1033 </w:instrText>
          </w:r>
          <w:r w:rsidRPr="00506B28">
            <w:rPr>
              <w:rFonts w:ascii="Times New Roman" w:hAnsi="Times New Roman"/>
              <w:sz w:val="24"/>
              <w:szCs w:val="24"/>
            </w:rPr>
            <w:fldChar w:fldCharType="separate"/>
          </w:r>
          <w:r w:rsidR="00584879" w:rsidRPr="00584879">
            <w:rPr>
              <w:rFonts w:ascii="Times New Roman" w:hAnsi="Times New Roman"/>
              <w:noProof/>
              <w:sz w:val="24"/>
              <w:szCs w:val="24"/>
            </w:rPr>
            <w:t>(Liu, 2016)</w:t>
          </w:r>
          <w:r w:rsidRPr="00506B28">
            <w:rPr>
              <w:rFonts w:ascii="Times New Roman" w:hAnsi="Times New Roman"/>
              <w:sz w:val="24"/>
              <w:szCs w:val="24"/>
            </w:rPr>
            <w:fldChar w:fldCharType="end"/>
          </w:r>
        </w:sdtContent>
      </w:sdt>
      <w:r w:rsidRPr="00DD76E3">
        <w:rPr>
          <w:rFonts w:ascii="Times New Roman" w:hAnsi="Times New Roman"/>
          <w:sz w:val="24"/>
          <w:szCs w:val="24"/>
        </w:rPr>
        <w:t xml:space="preserve">. Namun, ada keterbatasan pada pengaplikasian </w:t>
      </w:r>
      <w:r w:rsidRPr="00DD76E3">
        <w:rPr>
          <w:rFonts w:ascii="Times New Roman" w:hAnsi="Times New Roman"/>
          <w:i/>
          <w:sz w:val="24"/>
          <w:szCs w:val="24"/>
        </w:rPr>
        <w:t>formal proof</w:t>
      </w:r>
      <w:r w:rsidRPr="00DD76E3">
        <w:rPr>
          <w:rFonts w:ascii="Times New Roman" w:hAnsi="Times New Roman"/>
          <w:sz w:val="24"/>
          <w:szCs w:val="24"/>
        </w:rPr>
        <w:t xml:space="preserve"> pada software development, yaitu</w:t>
      </w:r>
      <w:r w:rsidRPr="00CE455E">
        <w:rPr>
          <w:rFonts w:ascii="Times New Roman" w:hAnsi="Times New Roman"/>
          <w:sz w:val="24"/>
          <w:szCs w:val="24"/>
        </w:rPr>
        <w:t xml:space="preserve"> </w:t>
      </w:r>
      <w:sdt>
        <w:sdtPr>
          <w:rPr>
            <w:rFonts w:ascii="Times New Roman" w:hAnsi="Times New Roman"/>
            <w:sz w:val="24"/>
            <w:szCs w:val="24"/>
          </w:rPr>
          <w:id w:val="-2107877088"/>
          <w:citation/>
        </w:sdtPr>
        <w:sdtContent>
          <w:r w:rsidRPr="00506B28">
            <w:rPr>
              <w:rFonts w:ascii="Times New Roman" w:hAnsi="Times New Roman"/>
              <w:sz w:val="24"/>
              <w:szCs w:val="24"/>
            </w:rPr>
            <w:fldChar w:fldCharType="begin"/>
          </w:r>
          <w:r w:rsidRPr="00506B28">
            <w:rPr>
              <w:rFonts w:ascii="Times New Roman" w:hAnsi="Times New Roman"/>
              <w:sz w:val="24"/>
              <w:szCs w:val="24"/>
            </w:rPr>
            <w:instrText xml:space="preserve"> CITATION Liu16 \l 1033 </w:instrText>
          </w:r>
          <w:r w:rsidRPr="00506B28">
            <w:rPr>
              <w:rFonts w:ascii="Times New Roman" w:hAnsi="Times New Roman"/>
              <w:sz w:val="24"/>
              <w:szCs w:val="24"/>
            </w:rPr>
            <w:fldChar w:fldCharType="separate"/>
          </w:r>
          <w:r w:rsidR="00584879" w:rsidRPr="00584879">
            <w:rPr>
              <w:rFonts w:ascii="Times New Roman" w:hAnsi="Times New Roman"/>
              <w:noProof/>
              <w:sz w:val="24"/>
              <w:szCs w:val="24"/>
            </w:rPr>
            <w:t>(Liu, 2016)</w:t>
          </w:r>
          <w:r w:rsidRPr="00506B28">
            <w:rPr>
              <w:rFonts w:ascii="Times New Roman" w:hAnsi="Times New Roman"/>
              <w:sz w:val="24"/>
              <w:szCs w:val="24"/>
            </w:rPr>
            <w:fldChar w:fldCharType="end"/>
          </w:r>
        </w:sdtContent>
      </w:sdt>
      <w:r w:rsidRPr="00DD76E3">
        <w:rPr>
          <w:rFonts w:ascii="Times New Roman" w:hAnsi="Times New Roman"/>
          <w:sz w:val="24"/>
          <w:szCs w:val="24"/>
        </w:rPr>
        <w:t>:</w:t>
      </w:r>
    </w:p>
    <w:p w14:paraId="5B14180C" w14:textId="77777777" w:rsidR="003D1C5A" w:rsidRDefault="003D1C5A" w:rsidP="003D1C5A">
      <w:pPr>
        <w:pStyle w:val="ListParagraph"/>
        <w:numPr>
          <w:ilvl w:val="0"/>
          <w:numId w:val="67"/>
        </w:numPr>
        <w:spacing w:line="360" w:lineRule="auto"/>
        <w:jc w:val="both"/>
        <w:rPr>
          <w:rFonts w:ascii="Times New Roman" w:hAnsi="Times New Roman"/>
          <w:sz w:val="24"/>
          <w:szCs w:val="24"/>
        </w:rPr>
      </w:pPr>
      <w:r w:rsidRPr="009238FD">
        <w:rPr>
          <w:rFonts w:ascii="Times New Roman" w:hAnsi="Times New Roman"/>
          <w:sz w:val="24"/>
          <w:szCs w:val="24"/>
        </w:rPr>
        <w:lastRenderedPageBreak/>
        <w:t>Kompleksitas dari proses pembuktian (</w:t>
      </w:r>
      <w:r w:rsidRPr="009238FD">
        <w:rPr>
          <w:rFonts w:ascii="Times New Roman" w:hAnsi="Times New Roman"/>
          <w:i/>
          <w:sz w:val="24"/>
          <w:szCs w:val="24"/>
        </w:rPr>
        <w:t>proof process</w:t>
      </w:r>
      <w:r w:rsidRPr="009238FD">
        <w:rPr>
          <w:rFonts w:ascii="Times New Roman" w:hAnsi="Times New Roman"/>
          <w:sz w:val="24"/>
          <w:szCs w:val="24"/>
        </w:rPr>
        <w:t>)</w:t>
      </w:r>
    </w:p>
    <w:p w14:paraId="2CEB7AAC" w14:textId="77777777" w:rsidR="003D1C5A" w:rsidRDefault="003D1C5A" w:rsidP="003D1C5A">
      <w:pPr>
        <w:pStyle w:val="ListParagraph"/>
        <w:numPr>
          <w:ilvl w:val="0"/>
          <w:numId w:val="67"/>
        </w:numPr>
        <w:spacing w:line="360" w:lineRule="auto"/>
        <w:jc w:val="both"/>
        <w:rPr>
          <w:rFonts w:ascii="Times New Roman" w:hAnsi="Times New Roman"/>
          <w:sz w:val="24"/>
          <w:szCs w:val="24"/>
        </w:rPr>
      </w:pPr>
      <w:r w:rsidRPr="009238FD">
        <w:rPr>
          <w:rFonts w:ascii="Times New Roman" w:hAnsi="Times New Roman"/>
          <w:sz w:val="24"/>
          <w:szCs w:val="24"/>
        </w:rPr>
        <w:t>Tidak memungkinkan untuk menangani fungsi logika dengan definisi matematis yang minim</w:t>
      </w:r>
    </w:p>
    <w:p w14:paraId="60CDEB0E" w14:textId="77777777" w:rsidR="003D1C5A" w:rsidRPr="009238FD" w:rsidRDefault="003D1C5A" w:rsidP="003D1C5A">
      <w:pPr>
        <w:pStyle w:val="ListParagraph"/>
        <w:numPr>
          <w:ilvl w:val="0"/>
          <w:numId w:val="67"/>
        </w:numPr>
        <w:spacing w:line="360" w:lineRule="auto"/>
        <w:jc w:val="both"/>
        <w:rPr>
          <w:rFonts w:ascii="Times New Roman" w:hAnsi="Times New Roman"/>
          <w:sz w:val="24"/>
          <w:szCs w:val="24"/>
        </w:rPr>
      </w:pPr>
      <w:r w:rsidRPr="009238FD">
        <w:rPr>
          <w:rFonts w:ascii="Times New Roman" w:hAnsi="Times New Roman"/>
          <w:sz w:val="24"/>
          <w:szCs w:val="24"/>
        </w:rPr>
        <w:t>Hanya ada sedikit praktisi yang punya kemampuan untuk melakukan formal proof</w:t>
      </w:r>
    </w:p>
    <w:p w14:paraId="56BF585E" w14:textId="77777777" w:rsidR="003D1C5A" w:rsidRPr="00DD76E3" w:rsidRDefault="003D1C5A" w:rsidP="003D1C5A">
      <w:pPr>
        <w:pStyle w:val="ListParagraph"/>
        <w:numPr>
          <w:ilvl w:val="0"/>
          <w:numId w:val="67"/>
        </w:numPr>
        <w:spacing w:line="360" w:lineRule="auto"/>
        <w:ind w:hanging="420"/>
        <w:jc w:val="both"/>
        <w:rPr>
          <w:rFonts w:ascii="Times New Roman" w:hAnsi="Times New Roman"/>
          <w:sz w:val="24"/>
          <w:szCs w:val="24"/>
        </w:rPr>
      </w:pPr>
      <w:r w:rsidRPr="00DD76E3">
        <w:rPr>
          <w:rFonts w:ascii="Times New Roman" w:hAnsi="Times New Roman"/>
          <w:sz w:val="24"/>
          <w:szCs w:val="24"/>
        </w:rPr>
        <w:t xml:space="preserve">Umumnya membutuhkan biaya besar, sehingga tidak mampu menjamin </w:t>
      </w:r>
      <w:r w:rsidRPr="00DD76E3">
        <w:rPr>
          <w:rFonts w:ascii="Times New Roman" w:hAnsi="Times New Roman"/>
          <w:i/>
          <w:sz w:val="24"/>
          <w:szCs w:val="24"/>
        </w:rPr>
        <w:t>cost-effective benefit</w:t>
      </w:r>
      <w:r w:rsidRPr="00DD76E3">
        <w:rPr>
          <w:rFonts w:ascii="Times New Roman" w:hAnsi="Times New Roman"/>
          <w:sz w:val="24"/>
          <w:szCs w:val="24"/>
        </w:rPr>
        <w:t xml:space="preserve"> pada </w:t>
      </w:r>
      <w:r w:rsidRPr="00DD76E3">
        <w:rPr>
          <w:rFonts w:ascii="Times New Roman" w:hAnsi="Times New Roman"/>
          <w:i/>
          <w:sz w:val="24"/>
          <w:szCs w:val="24"/>
        </w:rPr>
        <w:t>software verification</w:t>
      </w:r>
      <w:r w:rsidRPr="00DD76E3">
        <w:rPr>
          <w:rFonts w:ascii="Times New Roman" w:hAnsi="Times New Roman"/>
          <w:sz w:val="24"/>
          <w:szCs w:val="24"/>
        </w:rPr>
        <w:t xml:space="preserve">  </w:t>
      </w:r>
    </w:p>
    <w:p w14:paraId="05ADF7A7" w14:textId="77777777" w:rsidR="003D1C5A" w:rsidRDefault="003D1C5A" w:rsidP="003D1C5A">
      <w:pPr>
        <w:pStyle w:val="ListParagraph"/>
        <w:numPr>
          <w:ilvl w:val="0"/>
          <w:numId w:val="68"/>
        </w:numPr>
        <w:spacing w:line="360" w:lineRule="auto"/>
        <w:jc w:val="both"/>
        <w:rPr>
          <w:rFonts w:ascii="Times New Roman" w:hAnsi="Times New Roman"/>
          <w:sz w:val="24"/>
          <w:szCs w:val="24"/>
        </w:rPr>
      </w:pPr>
      <w:r w:rsidRPr="00034036">
        <w:rPr>
          <w:rFonts w:ascii="Times New Roman" w:hAnsi="Times New Roman"/>
          <w:sz w:val="24"/>
          <w:szCs w:val="24"/>
        </w:rPr>
        <w:t>Model Checking</w:t>
      </w:r>
    </w:p>
    <w:p w14:paraId="12A4E613" w14:textId="04840825" w:rsidR="003D1C5A" w:rsidRPr="002E7E7D" w:rsidRDefault="003D1C5A" w:rsidP="002E7E7D">
      <w:pPr>
        <w:pStyle w:val="ListParagraph"/>
        <w:spacing w:line="360" w:lineRule="auto"/>
        <w:jc w:val="both"/>
        <w:rPr>
          <w:rFonts w:ascii="Times New Roman" w:hAnsi="Times New Roman"/>
          <w:sz w:val="24"/>
          <w:szCs w:val="24"/>
        </w:rPr>
      </w:pPr>
      <w:r w:rsidRPr="00034036">
        <w:rPr>
          <w:rFonts w:ascii="Times New Roman" w:hAnsi="Times New Roman"/>
          <w:sz w:val="24"/>
          <w:szCs w:val="24"/>
        </w:rPr>
        <w:t xml:space="preserve">Model checking adalah teknik yang mampu secara otomatis memverifikasi apakah model pada finite automata memenuhi properti yang diekspresikan dalam </w:t>
      </w:r>
      <w:r w:rsidRPr="00034036">
        <w:rPr>
          <w:rFonts w:ascii="Times New Roman" w:hAnsi="Times New Roman"/>
          <w:i/>
          <w:sz w:val="24"/>
          <w:szCs w:val="24"/>
        </w:rPr>
        <w:t>temporal logic</w:t>
      </w:r>
      <w:r w:rsidRPr="00CE455E">
        <w:rPr>
          <w:rFonts w:ascii="Times New Roman" w:hAnsi="Times New Roman"/>
          <w:sz w:val="24"/>
          <w:szCs w:val="24"/>
        </w:rPr>
        <w:t xml:space="preserve"> </w:t>
      </w:r>
      <w:sdt>
        <w:sdtPr>
          <w:rPr>
            <w:rFonts w:ascii="Times New Roman" w:hAnsi="Times New Roman"/>
            <w:sz w:val="24"/>
            <w:szCs w:val="24"/>
          </w:rPr>
          <w:id w:val="-1242552715"/>
          <w:citation/>
        </w:sdtPr>
        <w:sdtContent>
          <w:r w:rsidRPr="00506B28">
            <w:rPr>
              <w:rFonts w:ascii="Times New Roman" w:hAnsi="Times New Roman"/>
              <w:sz w:val="24"/>
              <w:szCs w:val="24"/>
            </w:rPr>
            <w:fldChar w:fldCharType="begin"/>
          </w:r>
          <w:r w:rsidRPr="00506B28">
            <w:rPr>
              <w:rFonts w:ascii="Times New Roman" w:hAnsi="Times New Roman"/>
              <w:sz w:val="24"/>
              <w:szCs w:val="24"/>
            </w:rPr>
            <w:instrText xml:space="preserve"> CITATION Liu16 \l 1033 </w:instrText>
          </w:r>
          <w:r w:rsidRPr="00506B28">
            <w:rPr>
              <w:rFonts w:ascii="Times New Roman" w:hAnsi="Times New Roman"/>
              <w:sz w:val="24"/>
              <w:szCs w:val="24"/>
            </w:rPr>
            <w:fldChar w:fldCharType="separate"/>
          </w:r>
          <w:r w:rsidR="00584879" w:rsidRPr="00584879">
            <w:rPr>
              <w:rFonts w:ascii="Times New Roman" w:hAnsi="Times New Roman"/>
              <w:noProof/>
              <w:sz w:val="24"/>
              <w:szCs w:val="24"/>
            </w:rPr>
            <w:t>(Liu, 2016)</w:t>
          </w:r>
          <w:r w:rsidRPr="00506B28">
            <w:rPr>
              <w:rFonts w:ascii="Times New Roman" w:hAnsi="Times New Roman"/>
              <w:sz w:val="24"/>
              <w:szCs w:val="24"/>
            </w:rPr>
            <w:fldChar w:fldCharType="end"/>
          </w:r>
        </w:sdtContent>
      </w:sdt>
      <w:r w:rsidRPr="00034036">
        <w:rPr>
          <w:rFonts w:ascii="Times New Roman" w:hAnsi="Times New Roman"/>
          <w:sz w:val="24"/>
          <w:szCs w:val="24"/>
        </w:rPr>
        <w:t xml:space="preserve">. Karena finite automata cocok untuk memodelkan </w:t>
      </w:r>
      <w:r w:rsidRPr="00347D85">
        <w:rPr>
          <w:rFonts w:ascii="Times New Roman" w:hAnsi="Times New Roman"/>
          <w:sz w:val="24"/>
          <w:szCs w:val="24"/>
        </w:rPr>
        <w:t xml:space="preserve">reactive system, maka model checking awalnya diusulkan untuk hardware verification. Model checking telah menunjukkan efektivitasnya dalam mendeteksi error di hardware. Tantangan model checking pada software verification adalah sulitnya mengabstraksikan implementasi dari perangkat lunak kedalam </w:t>
      </w:r>
      <w:r w:rsidRPr="00347D85">
        <w:rPr>
          <w:rFonts w:ascii="Times New Roman" w:hAnsi="Times New Roman"/>
          <w:i/>
          <w:sz w:val="24"/>
          <w:szCs w:val="24"/>
        </w:rPr>
        <w:t>finite automata</w:t>
      </w:r>
      <w:r w:rsidRPr="00347D85">
        <w:rPr>
          <w:rFonts w:ascii="Times New Roman" w:hAnsi="Times New Roman"/>
          <w:sz w:val="24"/>
          <w:szCs w:val="24"/>
        </w:rPr>
        <w:t>, dan penanganan struktur data yang kompleks</w:t>
      </w:r>
      <w:r w:rsidRPr="00CE455E">
        <w:rPr>
          <w:rFonts w:ascii="Times New Roman" w:hAnsi="Times New Roman"/>
          <w:sz w:val="24"/>
          <w:szCs w:val="24"/>
        </w:rPr>
        <w:t xml:space="preserve"> </w:t>
      </w:r>
      <w:sdt>
        <w:sdtPr>
          <w:rPr>
            <w:rFonts w:ascii="Times New Roman" w:hAnsi="Times New Roman"/>
            <w:sz w:val="24"/>
            <w:szCs w:val="24"/>
          </w:rPr>
          <w:id w:val="-520321885"/>
          <w:citation/>
        </w:sdtPr>
        <w:sdtContent>
          <w:r w:rsidRPr="00506B28">
            <w:rPr>
              <w:rFonts w:ascii="Times New Roman" w:hAnsi="Times New Roman"/>
              <w:sz w:val="24"/>
              <w:szCs w:val="24"/>
            </w:rPr>
            <w:fldChar w:fldCharType="begin"/>
          </w:r>
          <w:r w:rsidRPr="00506B28">
            <w:rPr>
              <w:rFonts w:ascii="Times New Roman" w:hAnsi="Times New Roman"/>
              <w:sz w:val="24"/>
              <w:szCs w:val="24"/>
            </w:rPr>
            <w:instrText xml:space="preserve"> CITATION Liu16 \l 1033 </w:instrText>
          </w:r>
          <w:r w:rsidRPr="00506B28">
            <w:rPr>
              <w:rFonts w:ascii="Times New Roman" w:hAnsi="Times New Roman"/>
              <w:sz w:val="24"/>
              <w:szCs w:val="24"/>
            </w:rPr>
            <w:fldChar w:fldCharType="separate"/>
          </w:r>
          <w:r w:rsidR="00584879" w:rsidRPr="00584879">
            <w:rPr>
              <w:rFonts w:ascii="Times New Roman" w:hAnsi="Times New Roman"/>
              <w:noProof/>
              <w:sz w:val="24"/>
              <w:szCs w:val="24"/>
            </w:rPr>
            <w:t>(Liu, 2016)</w:t>
          </w:r>
          <w:r w:rsidRPr="00506B28">
            <w:rPr>
              <w:rFonts w:ascii="Times New Roman" w:hAnsi="Times New Roman"/>
              <w:sz w:val="24"/>
              <w:szCs w:val="24"/>
            </w:rPr>
            <w:fldChar w:fldCharType="end"/>
          </w:r>
        </w:sdtContent>
      </w:sdt>
      <w:r w:rsidRPr="00347D85">
        <w:rPr>
          <w:rFonts w:ascii="Times New Roman" w:hAnsi="Times New Roman"/>
          <w:sz w:val="24"/>
          <w:szCs w:val="24"/>
        </w:rPr>
        <w:t>.</w:t>
      </w:r>
    </w:p>
    <w:p w14:paraId="5B1B131C" w14:textId="77777777" w:rsidR="003D1C5A" w:rsidRDefault="003D1C5A" w:rsidP="003D1C5A">
      <w:pPr>
        <w:pStyle w:val="ListParagraph"/>
        <w:numPr>
          <w:ilvl w:val="0"/>
          <w:numId w:val="68"/>
        </w:numPr>
        <w:spacing w:line="360" w:lineRule="auto"/>
        <w:jc w:val="both"/>
        <w:rPr>
          <w:rFonts w:ascii="Times New Roman" w:hAnsi="Times New Roman"/>
          <w:sz w:val="24"/>
          <w:szCs w:val="24"/>
        </w:rPr>
      </w:pPr>
      <w:r w:rsidRPr="0037776E">
        <w:rPr>
          <w:rFonts w:ascii="Times New Roman" w:hAnsi="Times New Roman"/>
          <w:i/>
          <w:sz w:val="24"/>
          <w:szCs w:val="24"/>
        </w:rPr>
        <w:t>Review</w:t>
      </w:r>
      <w:r w:rsidRPr="00347D85">
        <w:rPr>
          <w:rFonts w:ascii="Times New Roman" w:hAnsi="Times New Roman"/>
          <w:sz w:val="24"/>
          <w:szCs w:val="24"/>
        </w:rPr>
        <w:t xml:space="preserve"> Perangkat Lunak</w:t>
      </w:r>
    </w:p>
    <w:p w14:paraId="38B8F975" w14:textId="77777777" w:rsidR="003D1C5A" w:rsidRDefault="003D1C5A" w:rsidP="003D1C5A">
      <w:pPr>
        <w:pStyle w:val="ListParagraph"/>
        <w:spacing w:line="360" w:lineRule="auto"/>
        <w:jc w:val="both"/>
        <w:rPr>
          <w:rFonts w:ascii="Times New Roman" w:hAnsi="Times New Roman"/>
          <w:sz w:val="24"/>
          <w:szCs w:val="24"/>
        </w:rPr>
      </w:pPr>
      <w:r>
        <w:rPr>
          <w:rFonts w:ascii="Times New Roman" w:hAnsi="Times New Roman"/>
          <w:sz w:val="24"/>
          <w:szCs w:val="24"/>
        </w:rPr>
        <w:t xml:space="preserve">Review Perangkat Lunak adalah proses atau aktivitas untuk memeriksa dokumentasi perangkat lunak, atau kode perangkat lunak oleh developer yang relevan, atau user. Aktivitas yang dilakukan pada review perangkat lunak yaitu pemberian komentar, deteksi defect, dan perbaikan dokumen atau kode. Teknik yang umumnya digunakan pada review perangkat lunak antara lain: </w:t>
      </w:r>
      <w:r w:rsidRPr="00723D7C">
        <w:rPr>
          <w:rFonts w:ascii="Times New Roman" w:hAnsi="Times New Roman"/>
          <w:i/>
          <w:sz w:val="24"/>
          <w:szCs w:val="24"/>
        </w:rPr>
        <w:t>peer review</w:t>
      </w:r>
      <w:r>
        <w:rPr>
          <w:rFonts w:ascii="Times New Roman" w:hAnsi="Times New Roman"/>
          <w:sz w:val="24"/>
          <w:szCs w:val="24"/>
        </w:rPr>
        <w:t xml:space="preserve"> </w:t>
      </w:r>
      <w:sdt>
        <w:sdtPr>
          <w:rPr>
            <w:rFonts w:ascii="Times New Roman" w:hAnsi="Times New Roman"/>
            <w:sz w:val="24"/>
            <w:szCs w:val="24"/>
          </w:rPr>
          <w:id w:val="1732577628"/>
          <w:citation/>
        </w:sdtPr>
        <w:sdtContent>
          <w:r>
            <w:rPr>
              <w:rFonts w:ascii="Times New Roman" w:hAnsi="Times New Roman"/>
              <w:sz w:val="24"/>
              <w:szCs w:val="24"/>
            </w:rPr>
            <w:fldChar w:fldCharType="begin"/>
          </w:r>
          <w:r>
            <w:rPr>
              <w:rFonts w:ascii="Times New Roman" w:hAnsi="Times New Roman"/>
              <w:sz w:val="24"/>
              <w:szCs w:val="24"/>
            </w:rPr>
            <w:instrText xml:space="preserve"> CITATION Wie01 \l 1033 </w:instrText>
          </w:r>
          <w:r>
            <w:rPr>
              <w:rFonts w:ascii="Times New Roman" w:hAnsi="Times New Roman"/>
              <w:sz w:val="24"/>
              <w:szCs w:val="24"/>
            </w:rPr>
            <w:fldChar w:fldCharType="separate"/>
          </w:r>
          <w:r w:rsidR="00584879" w:rsidRPr="00584879">
            <w:rPr>
              <w:rFonts w:ascii="Times New Roman" w:hAnsi="Times New Roman"/>
              <w:noProof/>
              <w:sz w:val="24"/>
              <w:szCs w:val="24"/>
            </w:rPr>
            <w:t>(Wiegers, 2001)</w:t>
          </w:r>
          <w:r>
            <w:rPr>
              <w:rFonts w:ascii="Times New Roman" w:hAnsi="Times New Roman"/>
              <w:sz w:val="24"/>
              <w:szCs w:val="24"/>
            </w:rPr>
            <w:fldChar w:fldCharType="end"/>
          </w:r>
        </w:sdtContent>
      </w:sdt>
      <w:r>
        <w:rPr>
          <w:rFonts w:ascii="Times New Roman" w:hAnsi="Times New Roman"/>
          <w:sz w:val="24"/>
          <w:szCs w:val="24"/>
        </w:rPr>
        <w:t xml:space="preserve">, </w:t>
      </w:r>
      <w:r w:rsidRPr="005D0676">
        <w:rPr>
          <w:rFonts w:ascii="Times New Roman" w:hAnsi="Times New Roman"/>
          <w:i/>
          <w:sz w:val="24"/>
          <w:szCs w:val="24"/>
        </w:rPr>
        <w:t>inspection</w:t>
      </w:r>
      <w:r>
        <w:rPr>
          <w:rFonts w:ascii="Times New Roman" w:hAnsi="Times New Roman"/>
          <w:sz w:val="24"/>
          <w:szCs w:val="24"/>
        </w:rPr>
        <w:t xml:space="preserve"> </w:t>
      </w:r>
      <w:sdt>
        <w:sdtPr>
          <w:rPr>
            <w:rFonts w:ascii="Times New Roman" w:hAnsi="Times New Roman"/>
            <w:sz w:val="24"/>
            <w:szCs w:val="24"/>
          </w:rPr>
          <w:id w:val="802734365"/>
          <w:citation/>
        </w:sdtPr>
        <w:sdtContent>
          <w:r>
            <w:rPr>
              <w:rFonts w:ascii="Times New Roman" w:hAnsi="Times New Roman"/>
              <w:sz w:val="24"/>
              <w:szCs w:val="24"/>
            </w:rPr>
            <w:fldChar w:fldCharType="begin"/>
          </w:r>
          <w:r>
            <w:rPr>
              <w:rFonts w:ascii="Times New Roman" w:hAnsi="Times New Roman"/>
              <w:sz w:val="24"/>
              <w:szCs w:val="24"/>
            </w:rPr>
            <w:instrText xml:space="preserve"> CITATION DLP03 \l 1033 </w:instrText>
          </w:r>
          <w:r>
            <w:rPr>
              <w:rFonts w:ascii="Times New Roman" w:hAnsi="Times New Roman"/>
              <w:sz w:val="24"/>
              <w:szCs w:val="24"/>
            </w:rPr>
            <w:fldChar w:fldCharType="separate"/>
          </w:r>
          <w:r w:rsidR="00584879" w:rsidRPr="00584879">
            <w:rPr>
              <w:rFonts w:ascii="Times New Roman" w:hAnsi="Times New Roman"/>
              <w:noProof/>
              <w:sz w:val="24"/>
              <w:szCs w:val="24"/>
            </w:rPr>
            <w:t>(D. L. Parnas, 2003)</w:t>
          </w:r>
          <w:r>
            <w:rPr>
              <w:rFonts w:ascii="Times New Roman" w:hAnsi="Times New Roman"/>
              <w:sz w:val="24"/>
              <w:szCs w:val="24"/>
            </w:rPr>
            <w:fldChar w:fldCharType="end"/>
          </w:r>
        </w:sdtContent>
      </w:sdt>
      <w:r>
        <w:rPr>
          <w:rFonts w:ascii="Times New Roman" w:hAnsi="Times New Roman"/>
          <w:sz w:val="24"/>
          <w:szCs w:val="24"/>
        </w:rPr>
        <w:t xml:space="preserve">, dan </w:t>
      </w:r>
      <w:r w:rsidRPr="004C7589">
        <w:rPr>
          <w:rFonts w:ascii="Times New Roman" w:hAnsi="Times New Roman"/>
          <w:i/>
          <w:sz w:val="24"/>
          <w:szCs w:val="24"/>
        </w:rPr>
        <w:t>walkthrough</w:t>
      </w:r>
      <w:r>
        <w:rPr>
          <w:rFonts w:ascii="Times New Roman" w:hAnsi="Times New Roman"/>
          <w:sz w:val="24"/>
          <w:szCs w:val="24"/>
        </w:rPr>
        <w:t xml:space="preserve"> </w:t>
      </w:r>
      <w:sdt>
        <w:sdtPr>
          <w:rPr>
            <w:rFonts w:ascii="Times New Roman" w:hAnsi="Times New Roman"/>
            <w:sz w:val="24"/>
            <w:szCs w:val="24"/>
          </w:rPr>
          <w:id w:val="-1028798538"/>
          <w:citation/>
        </w:sdtPr>
        <w:sdtContent>
          <w:r>
            <w:rPr>
              <w:rFonts w:ascii="Times New Roman" w:hAnsi="Times New Roman"/>
              <w:sz w:val="24"/>
              <w:szCs w:val="24"/>
            </w:rPr>
            <w:fldChar w:fldCharType="begin"/>
          </w:r>
          <w:r>
            <w:rPr>
              <w:rFonts w:ascii="Times New Roman" w:hAnsi="Times New Roman"/>
              <w:sz w:val="24"/>
              <w:szCs w:val="24"/>
            </w:rPr>
            <w:instrText xml:space="preserve">CITATION MCi \l 1033 </w:instrText>
          </w:r>
          <w:r>
            <w:rPr>
              <w:rFonts w:ascii="Times New Roman" w:hAnsi="Times New Roman"/>
              <w:sz w:val="24"/>
              <w:szCs w:val="24"/>
            </w:rPr>
            <w:fldChar w:fldCharType="separate"/>
          </w:r>
          <w:r w:rsidR="00584879" w:rsidRPr="00584879">
            <w:rPr>
              <w:rFonts w:ascii="Times New Roman" w:hAnsi="Times New Roman"/>
              <w:noProof/>
              <w:sz w:val="24"/>
              <w:szCs w:val="24"/>
            </w:rPr>
            <w:t>(Ciolkowski, et al., 2002)</w:t>
          </w:r>
          <w:r>
            <w:rPr>
              <w:rFonts w:ascii="Times New Roman" w:hAnsi="Times New Roman"/>
              <w:sz w:val="24"/>
              <w:szCs w:val="24"/>
            </w:rPr>
            <w:fldChar w:fldCharType="end"/>
          </w:r>
        </w:sdtContent>
      </w:sdt>
      <w:r>
        <w:rPr>
          <w:rFonts w:ascii="Times New Roman" w:hAnsi="Times New Roman"/>
          <w:sz w:val="24"/>
          <w:szCs w:val="24"/>
        </w:rPr>
        <w:t xml:space="preserve">. </w:t>
      </w:r>
      <w:r w:rsidRPr="004C7589">
        <w:rPr>
          <w:rFonts w:ascii="Times New Roman" w:hAnsi="Times New Roman"/>
          <w:i/>
          <w:sz w:val="24"/>
          <w:szCs w:val="24"/>
        </w:rPr>
        <w:t>Peer review</w:t>
      </w:r>
      <w:r>
        <w:rPr>
          <w:rFonts w:ascii="Times New Roman" w:hAnsi="Times New Roman"/>
          <w:sz w:val="24"/>
          <w:szCs w:val="24"/>
        </w:rPr>
        <w:t xml:space="preserve"> adalah evaluasi perangkat lunak oleh satu atau lebih developer dengan kompetensi yang sama atau lebih tinggi dari developer yang di-</w:t>
      </w:r>
      <w:r w:rsidRPr="00046B8F">
        <w:rPr>
          <w:rFonts w:ascii="Times New Roman" w:hAnsi="Times New Roman"/>
          <w:i/>
          <w:sz w:val="24"/>
          <w:szCs w:val="24"/>
        </w:rPr>
        <w:t>review</w:t>
      </w:r>
      <w:r>
        <w:rPr>
          <w:rFonts w:ascii="Times New Roman" w:hAnsi="Times New Roman"/>
          <w:sz w:val="24"/>
          <w:szCs w:val="24"/>
        </w:rPr>
        <w:t xml:space="preserve">. Inspeksi adalah proses pemeriksaan apakah perangkat lunak memenuhi standar yang ditentukan, atau </w:t>
      </w:r>
      <w:r w:rsidRPr="00E93F69">
        <w:rPr>
          <w:rFonts w:ascii="Times New Roman" w:hAnsi="Times New Roman"/>
          <w:i/>
          <w:sz w:val="24"/>
          <w:szCs w:val="24"/>
        </w:rPr>
        <w:t>checklist</w:t>
      </w:r>
      <w:r>
        <w:rPr>
          <w:rFonts w:ascii="Times New Roman" w:hAnsi="Times New Roman"/>
          <w:sz w:val="24"/>
          <w:szCs w:val="24"/>
        </w:rPr>
        <w:t xml:space="preserve"> yang telah dibuat sebelumnya. </w:t>
      </w:r>
      <w:r w:rsidRPr="00262E69">
        <w:rPr>
          <w:rFonts w:ascii="Times New Roman" w:hAnsi="Times New Roman"/>
          <w:i/>
          <w:sz w:val="24"/>
          <w:szCs w:val="24"/>
        </w:rPr>
        <w:t>Walkthrough</w:t>
      </w:r>
      <w:r>
        <w:rPr>
          <w:rFonts w:ascii="Times New Roman" w:hAnsi="Times New Roman"/>
          <w:sz w:val="24"/>
          <w:szCs w:val="24"/>
        </w:rPr>
        <w:t xml:space="preserve"> adalah proses membaca algoritma dari </w:t>
      </w:r>
      <w:r>
        <w:rPr>
          <w:rFonts w:ascii="Times New Roman" w:hAnsi="Times New Roman"/>
          <w:sz w:val="24"/>
          <w:szCs w:val="24"/>
        </w:rPr>
        <w:lastRenderedPageBreak/>
        <w:t>perangkat lunak untuk mendeteksi bugs dengan cara mencoba memahami perilaku yang diharapkan dari tujuan program.</w:t>
      </w:r>
    </w:p>
    <w:p w14:paraId="2B46C0A4" w14:textId="77777777" w:rsidR="003D1C5A" w:rsidRDefault="003D1C5A" w:rsidP="003D1C5A">
      <w:pPr>
        <w:pStyle w:val="ListParagraph"/>
        <w:spacing w:line="360" w:lineRule="auto"/>
        <w:jc w:val="both"/>
        <w:rPr>
          <w:rFonts w:ascii="Times New Roman" w:hAnsi="Times New Roman"/>
          <w:sz w:val="24"/>
          <w:szCs w:val="24"/>
        </w:rPr>
      </w:pPr>
      <w:r>
        <w:rPr>
          <w:rFonts w:ascii="Times New Roman" w:hAnsi="Times New Roman"/>
          <w:sz w:val="24"/>
          <w:szCs w:val="24"/>
        </w:rPr>
        <w:t xml:space="preserve">Kelebihan dari pendekatan </w:t>
      </w:r>
      <w:r w:rsidRPr="0037776E">
        <w:rPr>
          <w:rFonts w:ascii="Times New Roman" w:hAnsi="Times New Roman"/>
          <w:i/>
          <w:sz w:val="24"/>
          <w:szCs w:val="24"/>
        </w:rPr>
        <w:t>review</w:t>
      </w:r>
      <w:r>
        <w:rPr>
          <w:rFonts w:ascii="Times New Roman" w:hAnsi="Times New Roman"/>
          <w:sz w:val="24"/>
          <w:szCs w:val="24"/>
        </w:rPr>
        <w:t xml:space="preserve"> perangkat lunak adalah mampu diaplikasikan pada dokumen dalam bentuk apapun, seperti: spesifikasi kebutuhan, desain, kode, dan pengujian. Tantangan dari pendekatan ini adalah pemeriksaan dari target yang di-</w:t>
      </w:r>
      <w:r w:rsidRPr="002A4368">
        <w:rPr>
          <w:rFonts w:ascii="Times New Roman" w:hAnsi="Times New Roman"/>
          <w:i/>
          <w:sz w:val="24"/>
          <w:szCs w:val="24"/>
        </w:rPr>
        <w:t>review</w:t>
      </w:r>
      <w:r>
        <w:rPr>
          <w:rFonts w:ascii="Times New Roman" w:hAnsi="Times New Roman"/>
          <w:sz w:val="24"/>
          <w:szCs w:val="24"/>
        </w:rPr>
        <w:t xml:space="preserve"> harus dilakukan oleh manusia dengan pengetahuan, dan kecakapan yang sesuai.</w:t>
      </w:r>
    </w:p>
    <w:p w14:paraId="545923D3" w14:textId="77777777" w:rsidR="003D1C5A" w:rsidRPr="00347D85" w:rsidRDefault="003D1C5A" w:rsidP="003D1C5A">
      <w:pPr>
        <w:pStyle w:val="ListParagraph"/>
        <w:jc w:val="both"/>
        <w:rPr>
          <w:rFonts w:ascii="Times New Roman" w:hAnsi="Times New Roman"/>
          <w:sz w:val="24"/>
          <w:szCs w:val="24"/>
        </w:rPr>
      </w:pPr>
    </w:p>
    <w:p w14:paraId="7AC04418" w14:textId="77777777" w:rsidR="003D1C5A" w:rsidRDefault="003D1C5A" w:rsidP="003D1C5A">
      <w:pPr>
        <w:pStyle w:val="ListParagraph"/>
        <w:numPr>
          <w:ilvl w:val="0"/>
          <w:numId w:val="68"/>
        </w:numPr>
        <w:spacing w:line="360" w:lineRule="auto"/>
        <w:jc w:val="both"/>
        <w:rPr>
          <w:rFonts w:ascii="Times New Roman" w:hAnsi="Times New Roman"/>
          <w:sz w:val="24"/>
          <w:szCs w:val="24"/>
        </w:rPr>
      </w:pPr>
      <w:r w:rsidRPr="00347D85">
        <w:rPr>
          <w:rFonts w:ascii="Times New Roman" w:hAnsi="Times New Roman"/>
          <w:sz w:val="24"/>
          <w:szCs w:val="24"/>
        </w:rPr>
        <w:t>Pengujian Perangkat Lunak</w:t>
      </w:r>
    </w:p>
    <w:p w14:paraId="3D0142E2" w14:textId="77777777" w:rsidR="003D1C5A" w:rsidRPr="00347D85" w:rsidRDefault="003D1C5A" w:rsidP="003D1C5A">
      <w:pPr>
        <w:pStyle w:val="ListParagraph"/>
        <w:spacing w:line="360" w:lineRule="auto"/>
        <w:jc w:val="both"/>
        <w:rPr>
          <w:rFonts w:ascii="Times New Roman" w:hAnsi="Times New Roman"/>
          <w:sz w:val="24"/>
          <w:szCs w:val="24"/>
        </w:rPr>
      </w:pPr>
      <w:r>
        <w:rPr>
          <w:rFonts w:ascii="Times New Roman" w:hAnsi="Times New Roman"/>
          <w:sz w:val="24"/>
          <w:szCs w:val="24"/>
        </w:rPr>
        <w:t xml:space="preserve">Pengujian dilakukan untuk mendeteksi kesalahan pada pada perilaku perangkat lunak ketika runtime. Pengujian perangkat lunak umumnya terdiri dari 3 aktivitas utama, yaitu pembuatan kasus uji, eksekusi pengujian, dan analisis hasil pengujian. Tiga pendekatan yang dikenal pada pengujian perangkat lunak adalah sebagai berikut </w:t>
      </w:r>
      <w:sdt>
        <w:sdtPr>
          <w:rPr>
            <w:rFonts w:ascii="Times New Roman" w:hAnsi="Times New Roman"/>
            <w:sz w:val="24"/>
            <w:szCs w:val="24"/>
          </w:rPr>
          <w:id w:val="2093198431"/>
          <w:citation/>
        </w:sdtPr>
        <w:sdtContent>
          <w:r w:rsidRPr="00506B28">
            <w:rPr>
              <w:rFonts w:ascii="Times New Roman" w:hAnsi="Times New Roman"/>
              <w:sz w:val="24"/>
              <w:szCs w:val="24"/>
            </w:rPr>
            <w:fldChar w:fldCharType="begin"/>
          </w:r>
          <w:r w:rsidRPr="00506B28">
            <w:rPr>
              <w:rFonts w:ascii="Times New Roman" w:hAnsi="Times New Roman"/>
              <w:sz w:val="24"/>
              <w:szCs w:val="24"/>
            </w:rPr>
            <w:instrText xml:space="preserve"> CITATION Liu16 \l 1033 </w:instrText>
          </w:r>
          <w:r w:rsidRPr="00506B28">
            <w:rPr>
              <w:rFonts w:ascii="Times New Roman" w:hAnsi="Times New Roman"/>
              <w:sz w:val="24"/>
              <w:szCs w:val="24"/>
            </w:rPr>
            <w:fldChar w:fldCharType="separate"/>
          </w:r>
          <w:r w:rsidR="00584879" w:rsidRPr="00584879">
            <w:rPr>
              <w:rFonts w:ascii="Times New Roman" w:hAnsi="Times New Roman"/>
              <w:noProof/>
              <w:sz w:val="24"/>
              <w:szCs w:val="24"/>
            </w:rPr>
            <w:t>(Liu, 2016)</w:t>
          </w:r>
          <w:r w:rsidRPr="00506B28">
            <w:rPr>
              <w:rFonts w:ascii="Times New Roman" w:hAnsi="Times New Roman"/>
              <w:sz w:val="24"/>
              <w:szCs w:val="24"/>
            </w:rPr>
            <w:fldChar w:fldCharType="end"/>
          </w:r>
        </w:sdtContent>
      </w:sdt>
      <w:r>
        <w:rPr>
          <w:rFonts w:ascii="Times New Roman" w:hAnsi="Times New Roman"/>
          <w:sz w:val="24"/>
          <w:szCs w:val="24"/>
        </w:rPr>
        <w:t>:</w:t>
      </w:r>
    </w:p>
    <w:p w14:paraId="746F9CCF" w14:textId="77777777" w:rsidR="003D1C5A" w:rsidRDefault="003D1C5A" w:rsidP="003D1C5A">
      <w:pPr>
        <w:pStyle w:val="ListParagraph"/>
        <w:numPr>
          <w:ilvl w:val="1"/>
          <w:numId w:val="68"/>
        </w:numPr>
        <w:spacing w:line="360" w:lineRule="auto"/>
        <w:jc w:val="both"/>
        <w:rPr>
          <w:rFonts w:ascii="Times New Roman" w:hAnsi="Times New Roman"/>
          <w:sz w:val="24"/>
          <w:szCs w:val="24"/>
        </w:rPr>
      </w:pPr>
      <w:r w:rsidRPr="00347D85">
        <w:rPr>
          <w:rFonts w:ascii="Times New Roman" w:hAnsi="Times New Roman"/>
          <w:sz w:val="24"/>
          <w:szCs w:val="24"/>
        </w:rPr>
        <w:t>Pengujian White-box</w:t>
      </w:r>
    </w:p>
    <w:p w14:paraId="78DFA0B0" w14:textId="77777777" w:rsidR="003D1C5A" w:rsidRPr="00347D85" w:rsidRDefault="003D1C5A" w:rsidP="003D1C5A">
      <w:pPr>
        <w:pStyle w:val="ListParagraph"/>
        <w:spacing w:line="360" w:lineRule="auto"/>
        <w:ind w:left="1440"/>
        <w:jc w:val="both"/>
        <w:rPr>
          <w:rFonts w:ascii="Times New Roman" w:hAnsi="Times New Roman"/>
          <w:sz w:val="24"/>
          <w:szCs w:val="24"/>
        </w:rPr>
      </w:pPr>
      <w:r>
        <w:rPr>
          <w:rFonts w:ascii="Times New Roman" w:hAnsi="Times New Roman"/>
          <w:sz w:val="24"/>
          <w:szCs w:val="24"/>
        </w:rPr>
        <w:t xml:space="preserve">Pada pengujian white-box, struktur program menjadi elemen yang digunakan untuk membuat kasus uji. Ada beberapa pendekatan yang digunakan pada pengujian white-box, yaitu: </w:t>
      </w:r>
      <w:r w:rsidRPr="00756B6D">
        <w:rPr>
          <w:rFonts w:ascii="Times New Roman" w:hAnsi="Times New Roman"/>
          <w:i/>
          <w:sz w:val="24"/>
          <w:szCs w:val="24"/>
        </w:rPr>
        <w:t>branch coverage</w:t>
      </w:r>
      <w:r>
        <w:rPr>
          <w:rFonts w:ascii="Times New Roman" w:hAnsi="Times New Roman"/>
          <w:sz w:val="24"/>
          <w:szCs w:val="24"/>
        </w:rPr>
        <w:t xml:space="preserve">, </w:t>
      </w:r>
      <w:r w:rsidRPr="006F27BD">
        <w:rPr>
          <w:rFonts w:ascii="Times New Roman" w:hAnsi="Times New Roman"/>
          <w:i/>
          <w:sz w:val="24"/>
          <w:szCs w:val="24"/>
        </w:rPr>
        <w:t>statement coverage</w:t>
      </w:r>
      <w:r>
        <w:rPr>
          <w:rFonts w:ascii="Times New Roman" w:hAnsi="Times New Roman"/>
          <w:sz w:val="24"/>
          <w:szCs w:val="24"/>
        </w:rPr>
        <w:t xml:space="preserve">, </w:t>
      </w:r>
      <w:r w:rsidRPr="006F27BD">
        <w:rPr>
          <w:rFonts w:ascii="Times New Roman" w:hAnsi="Times New Roman"/>
          <w:i/>
          <w:sz w:val="24"/>
          <w:szCs w:val="24"/>
        </w:rPr>
        <w:t>path coverage</w:t>
      </w:r>
      <w:r>
        <w:rPr>
          <w:rFonts w:ascii="Times New Roman" w:hAnsi="Times New Roman"/>
          <w:sz w:val="24"/>
          <w:szCs w:val="24"/>
        </w:rPr>
        <w:t xml:space="preserve">, dan </w:t>
      </w:r>
      <w:r w:rsidRPr="006F27BD">
        <w:rPr>
          <w:rFonts w:ascii="Times New Roman" w:hAnsi="Times New Roman"/>
          <w:i/>
          <w:sz w:val="24"/>
          <w:szCs w:val="24"/>
        </w:rPr>
        <w:t>modified condition / decision coverage</w:t>
      </w:r>
      <w:r>
        <w:rPr>
          <w:rFonts w:ascii="Times New Roman" w:hAnsi="Times New Roman"/>
          <w:sz w:val="24"/>
          <w:szCs w:val="24"/>
        </w:rPr>
        <w:t xml:space="preserve"> (MC/DC). Setiap kriteria </w:t>
      </w:r>
      <w:r w:rsidRPr="009E52F1">
        <w:rPr>
          <w:rFonts w:ascii="Times New Roman" w:hAnsi="Times New Roman"/>
          <w:i/>
          <w:sz w:val="24"/>
          <w:szCs w:val="24"/>
        </w:rPr>
        <w:t>coverage</w:t>
      </w:r>
      <w:r>
        <w:rPr>
          <w:rFonts w:ascii="Times New Roman" w:hAnsi="Times New Roman"/>
          <w:sz w:val="24"/>
          <w:szCs w:val="24"/>
        </w:rPr>
        <w:t xml:space="preserve"> mengindikasikan kondisi dimana pengujian dapat dihentikan. Pengujian white-box dapat menentukan bagian pada program yang perlu diperiksa. Namun, pengujian white-box mensyaratkan ketersediaan kode program untuk diperiksa oleh tester, dan hanya mampu memeriksa fungsionalitas yang sudah diimplementasikan pada program, dan tidak mampu memeriksa apakah program telah mengimplementasikan semua fungsi atau konstrain yang dispesifikasikan.</w:t>
      </w:r>
    </w:p>
    <w:p w14:paraId="36248AEE" w14:textId="77777777" w:rsidR="003D1C5A" w:rsidRDefault="003D1C5A" w:rsidP="003D1C5A">
      <w:pPr>
        <w:pStyle w:val="ListParagraph"/>
        <w:numPr>
          <w:ilvl w:val="1"/>
          <w:numId w:val="68"/>
        </w:numPr>
        <w:spacing w:line="360" w:lineRule="auto"/>
        <w:jc w:val="both"/>
        <w:rPr>
          <w:rFonts w:ascii="Times New Roman" w:hAnsi="Times New Roman"/>
          <w:sz w:val="24"/>
          <w:szCs w:val="24"/>
        </w:rPr>
      </w:pPr>
      <w:r w:rsidRPr="00347D85">
        <w:rPr>
          <w:rFonts w:ascii="Times New Roman" w:hAnsi="Times New Roman"/>
          <w:sz w:val="24"/>
          <w:szCs w:val="24"/>
        </w:rPr>
        <w:t>Pengujian Black-box</w:t>
      </w:r>
    </w:p>
    <w:p w14:paraId="32F2A434" w14:textId="77777777" w:rsidR="003D1C5A" w:rsidRPr="00347D85" w:rsidRDefault="003D1C5A" w:rsidP="003D1C5A">
      <w:pPr>
        <w:pStyle w:val="ListParagraph"/>
        <w:spacing w:line="360" w:lineRule="auto"/>
        <w:ind w:left="1440"/>
        <w:jc w:val="both"/>
        <w:rPr>
          <w:rFonts w:ascii="Times New Roman" w:hAnsi="Times New Roman"/>
          <w:sz w:val="24"/>
          <w:szCs w:val="24"/>
        </w:rPr>
      </w:pPr>
      <w:r>
        <w:rPr>
          <w:rFonts w:ascii="Times New Roman" w:hAnsi="Times New Roman"/>
          <w:sz w:val="24"/>
          <w:szCs w:val="24"/>
        </w:rPr>
        <w:t xml:space="preserve">Pada pengujian Black-box, program yang diujian (SUT) diperlakukan sebagai black-box, yang evaluasinya dilakukan hanya berdasarkan pada </w:t>
      </w:r>
      <w:r>
        <w:rPr>
          <w:rFonts w:ascii="Times New Roman" w:hAnsi="Times New Roman"/>
          <w:sz w:val="24"/>
          <w:szCs w:val="24"/>
        </w:rPr>
        <w:lastRenderedPageBreak/>
        <w:t xml:space="preserve">input dan output, bukan berdasarkan pada isi dari program. Pengujian dilakukan dengan menentukan </w:t>
      </w:r>
      <w:r w:rsidRPr="000A5705">
        <w:rPr>
          <w:rFonts w:ascii="Times New Roman" w:hAnsi="Times New Roman"/>
          <w:i/>
          <w:sz w:val="24"/>
          <w:szCs w:val="24"/>
        </w:rPr>
        <w:t>initial states</w:t>
      </w:r>
      <w:r>
        <w:rPr>
          <w:rFonts w:ascii="Times New Roman" w:hAnsi="Times New Roman"/>
          <w:sz w:val="24"/>
          <w:szCs w:val="24"/>
        </w:rPr>
        <w:t xml:space="preserve"> dan </w:t>
      </w:r>
      <w:r>
        <w:rPr>
          <w:rFonts w:ascii="Times New Roman" w:hAnsi="Times New Roman"/>
          <w:i/>
          <w:sz w:val="24"/>
          <w:szCs w:val="24"/>
        </w:rPr>
        <w:t>final</w:t>
      </w:r>
      <w:r w:rsidRPr="000A5705">
        <w:rPr>
          <w:rFonts w:ascii="Times New Roman" w:hAnsi="Times New Roman"/>
          <w:i/>
          <w:sz w:val="24"/>
          <w:szCs w:val="24"/>
        </w:rPr>
        <w:t xml:space="preserve"> states</w:t>
      </w:r>
      <w:r>
        <w:rPr>
          <w:rFonts w:ascii="Times New Roman" w:hAnsi="Times New Roman"/>
          <w:sz w:val="24"/>
          <w:szCs w:val="24"/>
        </w:rPr>
        <w:t xml:space="preserve">, kemudian membandingkan </w:t>
      </w:r>
      <w:r>
        <w:rPr>
          <w:rFonts w:ascii="Times New Roman" w:hAnsi="Times New Roman"/>
          <w:i/>
          <w:sz w:val="24"/>
          <w:szCs w:val="24"/>
        </w:rPr>
        <w:t>final</w:t>
      </w:r>
      <w:r w:rsidRPr="000A5705">
        <w:rPr>
          <w:rFonts w:ascii="Times New Roman" w:hAnsi="Times New Roman"/>
          <w:i/>
          <w:sz w:val="24"/>
          <w:szCs w:val="24"/>
        </w:rPr>
        <w:t xml:space="preserve"> states</w:t>
      </w:r>
      <w:r>
        <w:rPr>
          <w:rFonts w:ascii="Times New Roman" w:hAnsi="Times New Roman"/>
          <w:i/>
          <w:sz w:val="24"/>
          <w:szCs w:val="24"/>
        </w:rPr>
        <w:t xml:space="preserve"> </w:t>
      </w:r>
      <w:r>
        <w:rPr>
          <w:rFonts w:ascii="Times New Roman" w:hAnsi="Times New Roman"/>
          <w:sz w:val="24"/>
          <w:szCs w:val="24"/>
        </w:rPr>
        <w:t xml:space="preserve">dengan output dari perangkat lunak. Ada banyak teknik yang digunakan untuk membuat kasus uji, yaitu: </w:t>
      </w:r>
      <w:r w:rsidRPr="00031460">
        <w:rPr>
          <w:rFonts w:ascii="Times New Roman" w:hAnsi="Times New Roman"/>
          <w:i/>
          <w:sz w:val="24"/>
          <w:szCs w:val="24"/>
        </w:rPr>
        <w:t>random testing</w:t>
      </w:r>
      <w:r>
        <w:rPr>
          <w:rFonts w:ascii="Times New Roman" w:hAnsi="Times New Roman"/>
          <w:sz w:val="24"/>
          <w:szCs w:val="24"/>
        </w:rPr>
        <w:t xml:space="preserve">, </w:t>
      </w:r>
      <w:r w:rsidRPr="00031460">
        <w:rPr>
          <w:rFonts w:ascii="Times New Roman" w:hAnsi="Times New Roman"/>
          <w:i/>
          <w:sz w:val="24"/>
          <w:szCs w:val="24"/>
        </w:rPr>
        <w:t>combinatorial testing</w:t>
      </w:r>
      <w:r>
        <w:rPr>
          <w:rFonts w:ascii="Times New Roman" w:hAnsi="Times New Roman"/>
          <w:sz w:val="24"/>
          <w:szCs w:val="24"/>
        </w:rPr>
        <w:t xml:space="preserve">, </w:t>
      </w:r>
      <w:r w:rsidRPr="00031460">
        <w:rPr>
          <w:rFonts w:ascii="Times New Roman" w:hAnsi="Times New Roman"/>
          <w:i/>
          <w:sz w:val="24"/>
          <w:szCs w:val="24"/>
        </w:rPr>
        <w:t>specification-based testing</w:t>
      </w:r>
      <w:r>
        <w:rPr>
          <w:rFonts w:ascii="Times New Roman" w:hAnsi="Times New Roman"/>
          <w:sz w:val="24"/>
          <w:szCs w:val="24"/>
        </w:rPr>
        <w:t xml:space="preserve">, </w:t>
      </w:r>
      <w:r w:rsidRPr="00031460">
        <w:rPr>
          <w:rFonts w:ascii="Times New Roman" w:hAnsi="Times New Roman"/>
          <w:i/>
          <w:sz w:val="24"/>
          <w:szCs w:val="24"/>
        </w:rPr>
        <w:t>vibration testing</w:t>
      </w:r>
      <w:r>
        <w:rPr>
          <w:rFonts w:ascii="Times New Roman" w:hAnsi="Times New Roman"/>
          <w:sz w:val="24"/>
          <w:szCs w:val="24"/>
        </w:rPr>
        <w:t xml:space="preserve">, dan </w:t>
      </w:r>
      <w:r w:rsidRPr="00031460">
        <w:rPr>
          <w:rFonts w:ascii="Times New Roman" w:hAnsi="Times New Roman"/>
          <w:i/>
          <w:sz w:val="24"/>
          <w:szCs w:val="24"/>
        </w:rPr>
        <w:t>relation-based testing</w:t>
      </w:r>
      <w:r>
        <w:rPr>
          <w:rFonts w:ascii="Times New Roman" w:hAnsi="Times New Roman"/>
          <w:sz w:val="24"/>
          <w:szCs w:val="24"/>
        </w:rPr>
        <w:t xml:space="preserve">. Jika dibandingkan dengan pengujian white-box, pengujian black-box relative lebih mudah dilakukan, dan mudah diotomasi </w:t>
      </w:r>
      <w:sdt>
        <w:sdtPr>
          <w:rPr>
            <w:rFonts w:ascii="Times New Roman" w:hAnsi="Times New Roman"/>
            <w:sz w:val="24"/>
            <w:szCs w:val="24"/>
          </w:rPr>
          <w:id w:val="-85926571"/>
          <w:citation/>
        </w:sdtPr>
        <w:sdtContent>
          <w:r w:rsidRPr="00506B28">
            <w:rPr>
              <w:rFonts w:ascii="Times New Roman" w:hAnsi="Times New Roman"/>
              <w:sz w:val="24"/>
              <w:szCs w:val="24"/>
            </w:rPr>
            <w:fldChar w:fldCharType="begin"/>
          </w:r>
          <w:r w:rsidRPr="00506B28">
            <w:rPr>
              <w:rFonts w:ascii="Times New Roman" w:hAnsi="Times New Roman"/>
              <w:sz w:val="24"/>
              <w:szCs w:val="24"/>
            </w:rPr>
            <w:instrText xml:space="preserve"> CITATION Liu16 \l 1033 </w:instrText>
          </w:r>
          <w:r w:rsidRPr="00506B28">
            <w:rPr>
              <w:rFonts w:ascii="Times New Roman" w:hAnsi="Times New Roman"/>
              <w:sz w:val="24"/>
              <w:szCs w:val="24"/>
            </w:rPr>
            <w:fldChar w:fldCharType="separate"/>
          </w:r>
          <w:r w:rsidR="00584879" w:rsidRPr="00584879">
            <w:rPr>
              <w:rFonts w:ascii="Times New Roman" w:hAnsi="Times New Roman"/>
              <w:noProof/>
              <w:sz w:val="24"/>
              <w:szCs w:val="24"/>
            </w:rPr>
            <w:t>(Liu, 2016)</w:t>
          </w:r>
          <w:r w:rsidRPr="00506B28">
            <w:rPr>
              <w:rFonts w:ascii="Times New Roman" w:hAnsi="Times New Roman"/>
              <w:sz w:val="24"/>
              <w:szCs w:val="24"/>
            </w:rPr>
            <w:fldChar w:fldCharType="end"/>
          </w:r>
        </w:sdtContent>
      </w:sdt>
      <w:r>
        <w:rPr>
          <w:rFonts w:ascii="Times New Roman" w:hAnsi="Times New Roman"/>
          <w:sz w:val="24"/>
          <w:szCs w:val="24"/>
        </w:rPr>
        <w:t>.</w:t>
      </w:r>
    </w:p>
    <w:p w14:paraId="21922D45" w14:textId="77777777" w:rsidR="003D1C5A" w:rsidRDefault="003D1C5A" w:rsidP="003D1C5A">
      <w:pPr>
        <w:pStyle w:val="ListParagraph"/>
        <w:numPr>
          <w:ilvl w:val="1"/>
          <w:numId w:val="68"/>
        </w:numPr>
        <w:spacing w:line="360" w:lineRule="auto"/>
        <w:jc w:val="both"/>
        <w:rPr>
          <w:rFonts w:ascii="Times New Roman" w:hAnsi="Times New Roman"/>
          <w:sz w:val="24"/>
          <w:szCs w:val="24"/>
        </w:rPr>
      </w:pPr>
      <w:r w:rsidRPr="00347D85">
        <w:rPr>
          <w:rFonts w:ascii="Times New Roman" w:hAnsi="Times New Roman"/>
          <w:sz w:val="24"/>
          <w:szCs w:val="24"/>
        </w:rPr>
        <w:t>Pengujian Grey-box</w:t>
      </w:r>
    </w:p>
    <w:p w14:paraId="7FDF6364" w14:textId="77777777" w:rsidR="003D1C5A" w:rsidRPr="00347D85" w:rsidRDefault="003D1C5A" w:rsidP="003D1C5A">
      <w:pPr>
        <w:pStyle w:val="ListParagraph"/>
        <w:spacing w:line="360" w:lineRule="auto"/>
        <w:ind w:left="1440"/>
        <w:jc w:val="both"/>
        <w:rPr>
          <w:rFonts w:ascii="Times New Roman" w:hAnsi="Times New Roman"/>
          <w:sz w:val="24"/>
          <w:szCs w:val="24"/>
        </w:rPr>
      </w:pPr>
      <w:r>
        <w:rPr>
          <w:rFonts w:ascii="Times New Roman" w:hAnsi="Times New Roman"/>
          <w:sz w:val="24"/>
          <w:szCs w:val="24"/>
        </w:rPr>
        <w:t>Pengujian grey-box adalah kombinasi dari pengujian white-box dan pengujian black-box. Pembuatan kasus uji dilakukan berdasarkan struktur program dan spesifikasi kebutuhan. Namun, umumnya hanya sebagian kode yang dapat dipelajari oleh tester. Kelebihan dari pengujian grey-box adalah kemampuannya untuk menggunakan kedua informasi: spesifikasi kebutuhan dan implementasi program dalam perancangan kasus uji. Tantangan pada pengujian grey-box adalah cara agar informasi parsial mengenai struktur program dapat diutilisasi dan dikombinasikan dengan informasi pada spesifikaksi kebutuhan untuk membuat kasus uji.</w:t>
      </w:r>
    </w:p>
    <w:p w14:paraId="6C7B0304" w14:textId="77777777" w:rsidR="003D1C5A" w:rsidRDefault="003D1C5A" w:rsidP="003D1C5A"/>
    <w:p w14:paraId="462FA9D6" w14:textId="77777777" w:rsidR="003D1C5A" w:rsidRPr="003D1C5A" w:rsidRDefault="003D1C5A" w:rsidP="003D1C5A"/>
    <w:p w14:paraId="0D2144F3" w14:textId="4E878CC1" w:rsidR="004928D4" w:rsidRDefault="004928D4" w:rsidP="00802400">
      <w:pPr>
        <w:pStyle w:val="Heading2"/>
      </w:pPr>
      <w:r w:rsidRPr="00506B28">
        <w:t>Verifikasi</w:t>
      </w:r>
      <w:r>
        <w:t xml:space="preserve"> Formal</w:t>
      </w:r>
      <w:r w:rsidR="000A5DC7">
        <w:t xml:space="preserve"> Perangkat Lunak</w:t>
      </w:r>
    </w:p>
    <w:p w14:paraId="1F560EDF" w14:textId="4313249F" w:rsidR="00BA7CB6" w:rsidRPr="00BA7CB6" w:rsidRDefault="003A7E41" w:rsidP="00BA7CB6">
      <w:pPr>
        <w:pStyle w:val="Heading3"/>
      </w:pPr>
      <w:r>
        <w:t>Verifikasi Formal</w:t>
      </w:r>
    </w:p>
    <w:p w14:paraId="1021E9BC" w14:textId="5BBB0AB0" w:rsidR="00BA7CB6" w:rsidRPr="00BA7CB6" w:rsidRDefault="00925123" w:rsidP="00BA7CB6">
      <w:pPr>
        <w:pStyle w:val="Heading3"/>
      </w:pPr>
      <w:r>
        <w:t>Model Checking</w:t>
      </w:r>
    </w:p>
    <w:p w14:paraId="34F5A354" w14:textId="12CC2B78" w:rsidR="000A5DC7" w:rsidRDefault="00D6648D" w:rsidP="000A5DC7">
      <w:pPr>
        <w:pStyle w:val="Heading3"/>
      </w:pPr>
      <w:r>
        <w:t xml:space="preserve">Ekstraksi Model dari </w:t>
      </w:r>
      <w:r w:rsidRPr="00D6648D">
        <w:rPr>
          <w:i/>
        </w:rPr>
        <w:t>Source Code</w:t>
      </w:r>
    </w:p>
    <w:p w14:paraId="7BF5B812" w14:textId="77777777" w:rsidR="00D82C73" w:rsidRPr="000A5DC7" w:rsidRDefault="00D82C73" w:rsidP="000A5DC7"/>
    <w:p w14:paraId="14645FDE" w14:textId="38A7468D" w:rsidR="004928D4" w:rsidRPr="00506B28" w:rsidRDefault="00802400" w:rsidP="004928D4">
      <w:pPr>
        <w:pStyle w:val="Heading2"/>
      </w:pPr>
      <w:r>
        <w:t xml:space="preserve">Pengujian </w:t>
      </w:r>
      <w:r w:rsidR="003A40B2">
        <w:t>pada Behavior-Driven Development</w:t>
      </w:r>
    </w:p>
    <w:p w14:paraId="184A015F" w14:textId="30A66D71" w:rsidR="00462BBC" w:rsidRPr="00506B28" w:rsidRDefault="009A251D" w:rsidP="002B7B6A">
      <w:pPr>
        <w:pStyle w:val="Heading3"/>
      </w:pPr>
      <w:r>
        <w:lastRenderedPageBreak/>
        <w:t>Skenario Pengujian</w:t>
      </w:r>
    </w:p>
    <w:p w14:paraId="0E4551EB" w14:textId="77777777" w:rsidR="004928D4" w:rsidRDefault="004928D4" w:rsidP="005E3899">
      <w:pPr>
        <w:spacing w:line="360" w:lineRule="auto"/>
        <w:jc w:val="both"/>
        <w:rPr>
          <w:rFonts w:ascii="Times New Roman" w:hAnsi="Times New Roman"/>
          <w:sz w:val="24"/>
          <w:szCs w:val="24"/>
        </w:rPr>
      </w:pPr>
    </w:p>
    <w:p w14:paraId="72288A2E" w14:textId="77777777" w:rsidR="00462BBC" w:rsidRDefault="00462BBC" w:rsidP="005E3899">
      <w:pPr>
        <w:spacing w:line="360" w:lineRule="auto"/>
        <w:jc w:val="both"/>
        <w:rPr>
          <w:rFonts w:ascii="Times New Roman" w:hAnsi="Times New Roman"/>
          <w:sz w:val="24"/>
          <w:szCs w:val="24"/>
        </w:rPr>
      </w:pPr>
    </w:p>
    <w:p w14:paraId="37347861" w14:textId="1FDE32B1" w:rsidR="002456D9" w:rsidRPr="00802400" w:rsidRDefault="002456D9" w:rsidP="002456D9">
      <w:pPr>
        <w:pStyle w:val="Heading2"/>
      </w:pPr>
      <w:r>
        <w:t>Kakas pada Behavior-Driven Development</w:t>
      </w:r>
    </w:p>
    <w:p w14:paraId="7F219647" w14:textId="7B365F92" w:rsidR="005900B3" w:rsidRDefault="005900B3" w:rsidP="005900B3">
      <w:pPr>
        <w:pStyle w:val="Heading2"/>
      </w:pPr>
      <w:r>
        <w:t>Penelitian Terkait</w:t>
      </w:r>
    </w:p>
    <w:p w14:paraId="492BFA77" w14:textId="77777777" w:rsidR="002456D9" w:rsidRDefault="002456D9" w:rsidP="005E3899">
      <w:pPr>
        <w:spacing w:line="360" w:lineRule="auto"/>
        <w:jc w:val="both"/>
        <w:rPr>
          <w:rFonts w:ascii="Times New Roman" w:hAnsi="Times New Roman"/>
          <w:sz w:val="24"/>
          <w:szCs w:val="24"/>
        </w:rPr>
      </w:pPr>
    </w:p>
    <w:p w14:paraId="2CA80E99" w14:textId="77777777" w:rsidR="002D0FCA" w:rsidRDefault="002D0FCA" w:rsidP="005E3899">
      <w:pPr>
        <w:spacing w:line="360" w:lineRule="auto"/>
        <w:jc w:val="both"/>
        <w:rPr>
          <w:rFonts w:ascii="Times New Roman" w:hAnsi="Times New Roman"/>
          <w:sz w:val="24"/>
          <w:szCs w:val="24"/>
        </w:rPr>
      </w:pPr>
    </w:p>
    <w:p w14:paraId="6C2B1903" w14:textId="77777777" w:rsidR="00F762DD" w:rsidRPr="00506B28" w:rsidRDefault="00F762DD" w:rsidP="005E3899">
      <w:pPr>
        <w:spacing w:line="360" w:lineRule="auto"/>
        <w:jc w:val="both"/>
        <w:rPr>
          <w:ins w:id="162" w:author="Jessie Andika Setiady" w:date="2017-04-18T13:07:00Z"/>
          <w:rFonts w:ascii="Times New Roman" w:hAnsi="Times New Roman"/>
          <w:sz w:val="24"/>
          <w:szCs w:val="24"/>
        </w:rPr>
      </w:pPr>
    </w:p>
    <w:p w14:paraId="607D6DEC" w14:textId="67D7BBCC" w:rsidR="00AF3B33" w:rsidRPr="00506B28" w:rsidRDefault="00AF3B33" w:rsidP="00AF3B33">
      <w:pPr>
        <w:pStyle w:val="Heading2"/>
      </w:pPr>
      <w:bookmarkStart w:id="163" w:name="_Toc494952756"/>
      <w:r w:rsidRPr="00506B28">
        <w:t>Verifikasi Formal</w:t>
      </w:r>
      <w:bookmarkEnd w:id="163"/>
    </w:p>
    <w:p w14:paraId="74577E2F" w14:textId="2A00CC39" w:rsidR="00070105" w:rsidRPr="009C4E10" w:rsidRDefault="004A499B" w:rsidP="009B5448">
      <w:pPr>
        <w:spacing w:line="360" w:lineRule="auto"/>
        <w:jc w:val="both"/>
        <w:rPr>
          <w:rFonts w:ascii="Times New Roman" w:hAnsi="Times New Roman"/>
          <w:sz w:val="24"/>
          <w:szCs w:val="24"/>
        </w:rPr>
      </w:pPr>
      <w:r w:rsidRPr="009C4E10">
        <w:rPr>
          <w:rFonts w:ascii="Times New Roman" w:hAnsi="Times New Roman"/>
          <w:sz w:val="24"/>
          <w:szCs w:val="24"/>
        </w:rPr>
        <w:t xml:space="preserve">Verifikasi formal adalah tindakan untuk membuktikan kebenaran suatu sistem berkenaan dengan spesifikasi atau properti formal </w:t>
      </w:r>
      <w:r w:rsidR="006A4FDB" w:rsidRPr="009C4E10">
        <w:rPr>
          <w:rFonts w:ascii="Times New Roman" w:hAnsi="Times New Roman"/>
          <w:sz w:val="24"/>
          <w:szCs w:val="24"/>
        </w:rPr>
        <w:t xml:space="preserve">tertentu </w:t>
      </w:r>
      <w:sdt>
        <w:sdtPr>
          <w:rPr>
            <w:rFonts w:ascii="Times New Roman" w:hAnsi="Times New Roman"/>
            <w:color w:val="353535"/>
            <w:sz w:val="24"/>
            <w:szCs w:val="24"/>
          </w:rPr>
          <w:id w:val="1508090528"/>
          <w:citation/>
        </w:sdtPr>
        <w:sdtContent>
          <w:r w:rsidR="006A4FDB" w:rsidRPr="009C4E10">
            <w:rPr>
              <w:rFonts w:ascii="Times New Roman" w:hAnsi="Times New Roman"/>
              <w:color w:val="353535"/>
              <w:sz w:val="24"/>
              <w:szCs w:val="24"/>
            </w:rPr>
            <w:fldChar w:fldCharType="begin"/>
          </w:r>
          <w:r w:rsidR="006A4FDB" w:rsidRPr="009C4E10">
            <w:rPr>
              <w:rFonts w:ascii="Times New Roman" w:hAnsi="Times New Roman"/>
              <w:color w:val="353535"/>
              <w:sz w:val="24"/>
              <w:szCs w:val="24"/>
            </w:rPr>
            <w:instrText xml:space="preserve"> CITATION YKu96 \l 1033 </w:instrText>
          </w:r>
          <w:r w:rsidR="006A4FDB" w:rsidRPr="009C4E10">
            <w:rPr>
              <w:rFonts w:ascii="Times New Roman" w:hAnsi="Times New Roman"/>
              <w:color w:val="353535"/>
              <w:sz w:val="24"/>
              <w:szCs w:val="24"/>
            </w:rPr>
            <w:fldChar w:fldCharType="separate"/>
          </w:r>
          <w:r w:rsidR="00584879" w:rsidRPr="00584879">
            <w:rPr>
              <w:rFonts w:ascii="Times New Roman" w:hAnsi="Times New Roman"/>
              <w:noProof/>
              <w:color w:val="353535"/>
              <w:sz w:val="24"/>
              <w:szCs w:val="24"/>
            </w:rPr>
            <w:t>(Kukimoto, 1996)</w:t>
          </w:r>
          <w:r w:rsidR="006A4FDB" w:rsidRPr="009C4E10">
            <w:rPr>
              <w:rFonts w:ascii="Times New Roman" w:hAnsi="Times New Roman"/>
              <w:color w:val="353535"/>
              <w:sz w:val="24"/>
              <w:szCs w:val="24"/>
            </w:rPr>
            <w:fldChar w:fldCharType="end"/>
          </w:r>
        </w:sdtContent>
      </w:sdt>
      <w:r w:rsidRPr="009C4E10">
        <w:rPr>
          <w:rFonts w:ascii="Times New Roman" w:hAnsi="Times New Roman"/>
          <w:sz w:val="24"/>
          <w:szCs w:val="24"/>
        </w:rPr>
        <w:t>.</w:t>
      </w:r>
      <w:r w:rsidR="00E43E0A" w:rsidRPr="009C4E10">
        <w:rPr>
          <w:rFonts w:ascii="Times New Roman" w:hAnsi="Times New Roman"/>
          <w:sz w:val="24"/>
          <w:szCs w:val="24"/>
        </w:rPr>
        <w:t xml:space="preserve"> </w:t>
      </w:r>
      <w:r w:rsidR="009751BC" w:rsidRPr="009C4E10">
        <w:rPr>
          <w:rFonts w:ascii="Times New Roman" w:hAnsi="Times New Roman"/>
          <w:sz w:val="24"/>
          <w:szCs w:val="24"/>
        </w:rPr>
        <w:t>F</w:t>
      </w:r>
      <w:r w:rsidR="000866A8" w:rsidRPr="009C4E10">
        <w:rPr>
          <w:rFonts w:ascii="Times New Roman" w:hAnsi="Times New Roman"/>
          <w:sz w:val="24"/>
          <w:szCs w:val="24"/>
        </w:rPr>
        <w:t xml:space="preserve">ase perancangan adalah tahap kritis dalam pengembangan sebuah produk perangkat lunak. </w:t>
      </w:r>
      <w:r w:rsidR="00B66532" w:rsidRPr="009C4E10">
        <w:rPr>
          <w:rFonts w:ascii="Times New Roman" w:hAnsi="Times New Roman"/>
          <w:sz w:val="24"/>
          <w:szCs w:val="24"/>
        </w:rPr>
        <w:t xml:space="preserve">Rancangan sistem yang </w:t>
      </w:r>
      <w:r w:rsidR="009751BC" w:rsidRPr="009C4E10">
        <w:rPr>
          <w:rFonts w:ascii="Times New Roman" w:hAnsi="Times New Roman"/>
          <w:sz w:val="24"/>
          <w:szCs w:val="24"/>
        </w:rPr>
        <w:t>salah atau tidak konsisten akan mengakibatkan waktu yang dibutuhkan un</w:t>
      </w:r>
      <w:r w:rsidR="00A85B48" w:rsidRPr="009C4E10">
        <w:rPr>
          <w:rFonts w:ascii="Times New Roman" w:hAnsi="Times New Roman"/>
          <w:sz w:val="24"/>
          <w:szCs w:val="24"/>
        </w:rPr>
        <w:t xml:space="preserve">tuk tahap perancangan bertambah untuk mengakomodasi perubahan dan perbaikan rancangan. </w:t>
      </w:r>
      <w:r w:rsidR="0050509F" w:rsidRPr="009C4E10">
        <w:rPr>
          <w:rFonts w:ascii="Times New Roman" w:hAnsi="Times New Roman"/>
          <w:sz w:val="24"/>
          <w:szCs w:val="24"/>
        </w:rPr>
        <w:t xml:space="preserve">Maka dari itu, </w:t>
      </w:r>
      <w:r w:rsidR="0014458C" w:rsidRPr="009C4E10">
        <w:rPr>
          <w:rFonts w:ascii="Times New Roman" w:hAnsi="Times New Roman"/>
          <w:sz w:val="24"/>
          <w:szCs w:val="24"/>
        </w:rPr>
        <w:t xml:space="preserve">sangat penting untuk melakukan eksplorasi dari desain </w:t>
      </w:r>
      <w:r w:rsidR="006A4FDB" w:rsidRPr="009C4E10">
        <w:rPr>
          <w:rFonts w:ascii="Times New Roman" w:hAnsi="Times New Roman"/>
          <w:sz w:val="24"/>
          <w:szCs w:val="24"/>
        </w:rPr>
        <w:t xml:space="preserve">sedini mungkin </w:t>
      </w:r>
      <w:sdt>
        <w:sdtPr>
          <w:rPr>
            <w:rFonts w:ascii="Times New Roman" w:hAnsi="Times New Roman"/>
            <w:color w:val="353535"/>
            <w:sz w:val="24"/>
            <w:szCs w:val="24"/>
          </w:rPr>
          <w:id w:val="1780982947"/>
          <w:citation/>
        </w:sdtPr>
        <w:sdtContent>
          <w:r w:rsidR="006A4FDB" w:rsidRPr="009C4E10">
            <w:rPr>
              <w:rFonts w:ascii="Times New Roman" w:hAnsi="Times New Roman"/>
              <w:color w:val="353535"/>
              <w:sz w:val="24"/>
              <w:szCs w:val="24"/>
            </w:rPr>
            <w:fldChar w:fldCharType="begin"/>
          </w:r>
          <w:r w:rsidR="006A4FDB" w:rsidRPr="009C4E10">
            <w:rPr>
              <w:rFonts w:ascii="Times New Roman" w:hAnsi="Times New Roman"/>
              <w:color w:val="353535"/>
              <w:sz w:val="24"/>
              <w:szCs w:val="24"/>
            </w:rPr>
            <w:instrText xml:space="preserve"> CITATION YKu96 \l 1033 </w:instrText>
          </w:r>
          <w:r w:rsidR="006A4FDB" w:rsidRPr="009C4E10">
            <w:rPr>
              <w:rFonts w:ascii="Times New Roman" w:hAnsi="Times New Roman"/>
              <w:color w:val="353535"/>
              <w:sz w:val="24"/>
              <w:szCs w:val="24"/>
            </w:rPr>
            <w:fldChar w:fldCharType="separate"/>
          </w:r>
          <w:r w:rsidR="00584879" w:rsidRPr="00584879">
            <w:rPr>
              <w:rFonts w:ascii="Times New Roman" w:hAnsi="Times New Roman"/>
              <w:noProof/>
              <w:color w:val="353535"/>
              <w:sz w:val="24"/>
              <w:szCs w:val="24"/>
            </w:rPr>
            <w:t>(Kukimoto, 1996)</w:t>
          </w:r>
          <w:r w:rsidR="006A4FDB" w:rsidRPr="009C4E10">
            <w:rPr>
              <w:rFonts w:ascii="Times New Roman" w:hAnsi="Times New Roman"/>
              <w:color w:val="353535"/>
              <w:sz w:val="24"/>
              <w:szCs w:val="24"/>
            </w:rPr>
            <w:fldChar w:fldCharType="end"/>
          </w:r>
        </w:sdtContent>
      </w:sdt>
      <w:r w:rsidR="00AF2A61" w:rsidRPr="009C4E10">
        <w:rPr>
          <w:rFonts w:ascii="Times New Roman" w:hAnsi="Times New Roman"/>
          <w:sz w:val="24"/>
          <w:szCs w:val="24"/>
        </w:rPr>
        <w:t xml:space="preserve">. </w:t>
      </w:r>
    </w:p>
    <w:p w14:paraId="7A52421A" w14:textId="11BD1233" w:rsidR="008F06EC" w:rsidRDefault="006A4FDB" w:rsidP="00DF012E">
      <w:pPr>
        <w:spacing w:line="360" w:lineRule="auto"/>
        <w:jc w:val="both"/>
        <w:rPr>
          <w:rFonts w:ascii="Times New Roman" w:hAnsi="Times New Roman"/>
          <w:sz w:val="24"/>
          <w:szCs w:val="24"/>
        </w:rPr>
      </w:pPr>
      <w:r w:rsidRPr="009C4E10">
        <w:rPr>
          <w:rFonts w:ascii="Times New Roman" w:hAnsi="Times New Roman"/>
          <w:sz w:val="24"/>
          <w:szCs w:val="24"/>
        </w:rPr>
        <w:t>Berdasarkan referensi</w:t>
      </w:r>
      <w:r w:rsidR="00CE455E" w:rsidRPr="009C4E10">
        <w:rPr>
          <w:rFonts w:ascii="Times New Roman" w:hAnsi="Times New Roman"/>
          <w:sz w:val="24"/>
          <w:szCs w:val="24"/>
        </w:rPr>
        <w:t xml:space="preserve"> </w:t>
      </w:r>
      <w:sdt>
        <w:sdtPr>
          <w:rPr>
            <w:rFonts w:ascii="Times New Roman" w:hAnsi="Times New Roman"/>
            <w:sz w:val="24"/>
            <w:szCs w:val="24"/>
          </w:rPr>
          <w:id w:val="-596868457"/>
          <w:citation/>
        </w:sdtPr>
        <w:sdtContent>
          <w:r w:rsidR="00CE455E" w:rsidRPr="009C4E10">
            <w:rPr>
              <w:rFonts w:ascii="Times New Roman" w:hAnsi="Times New Roman"/>
              <w:sz w:val="24"/>
              <w:szCs w:val="24"/>
            </w:rPr>
            <w:fldChar w:fldCharType="begin"/>
          </w:r>
          <w:r w:rsidR="00CE455E" w:rsidRPr="009C4E10">
            <w:rPr>
              <w:rFonts w:ascii="Times New Roman" w:hAnsi="Times New Roman"/>
              <w:sz w:val="24"/>
              <w:szCs w:val="24"/>
            </w:rPr>
            <w:instrText xml:space="preserve"> CITATION Liu16 \l 1033 </w:instrText>
          </w:r>
          <w:r w:rsidR="00CE455E" w:rsidRPr="009C4E10">
            <w:rPr>
              <w:rFonts w:ascii="Times New Roman" w:hAnsi="Times New Roman"/>
              <w:sz w:val="24"/>
              <w:szCs w:val="24"/>
            </w:rPr>
            <w:fldChar w:fldCharType="separate"/>
          </w:r>
          <w:r w:rsidR="00584879" w:rsidRPr="00584879">
            <w:rPr>
              <w:rFonts w:ascii="Times New Roman" w:hAnsi="Times New Roman"/>
              <w:noProof/>
              <w:sz w:val="24"/>
              <w:szCs w:val="24"/>
            </w:rPr>
            <w:t>(Liu, 2016)</w:t>
          </w:r>
          <w:r w:rsidR="00CE455E" w:rsidRPr="009C4E10">
            <w:rPr>
              <w:rFonts w:ascii="Times New Roman" w:hAnsi="Times New Roman"/>
              <w:sz w:val="24"/>
              <w:szCs w:val="24"/>
            </w:rPr>
            <w:fldChar w:fldCharType="end"/>
          </w:r>
        </w:sdtContent>
      </w:sdt>
      <w:r w:rsidR="009A057C" w:rsidRPr="009C4E10">
        <w:rPr>
          <w:rFonts w:ascii="Times New Roman" w:hAnsi="Times New Roman"/>
          <w:sz w:val="24"/>
          <w:szCs w:val="24"/>
        </w:rPr>
        <w:t>, u</w:t>
      </w:r>
      <w:r w:rsidR="00084AB1" w:rsidRPr="009C4E10">
        <w:rPr>
          <w:rFonts w:ascii="Times New Roman" w:hAnsi="Times New Roman"/>
          <w:sz w:val="24"/>
          <w:szCs w:val="24"/>
        </w:rPr>
        <w:t>ntuk dapat melakukan verifikasi formal</w:t>
      </w:r>
      <w:r w:rsidR="002E44C0" w:rsidRPr="009C4E10">
        <w:rPr>
          <w:rFonts w:ascii="Times New Roman" w:hAnsi="Times New Roman"/>
          <w:sz w:val="24"/>
          <w:szCs w:val="24"/>
        </w:rPr>
        <w:t xml:space="preserve"> sebuah rancangan</w:t>
      </w:r>
      <w:r w:rsidR="00084AB1" w:rsidRPr="009C4E10">
        <w:rPr>
          <w:rFonts w:ascii="Times New Roman" w:hAnsi="Times New Roman"/>
          <w:sz w:val="24"/>
          <w:szCs w:val="24"/>
        </w:rPr>
        <w:t xml:space="preserve">, mula-mula rancangan harus diubah ke dalam format </w:t>
      </w:r>
      <w:r w:rsidR="002E44C0" w:rsidRPr="009C4E10">
        <w:rPr>
          <w:rFonts w:ascii="Times New Roman" w:hAnsi="Times New Roman"/>
          <w:sz w:val="24"/>
          <w:szCs w:val="24"/>
        </w:rPr>
        <w:t xml:space="preserve">yang dapat diverifikasi. Rancangan dapat dipandang sebagai himpunan dari sistem yang saling berinteraksi. </w:t>
      </w:r>
      <w:r w:rsidR="00231F3D" w:rsidRPr="009C4E10">
        <w:rPr>
          <w:rFonts w:ascii="Times New Roman" w:hAnsi="Times New Roman"/>
          <w:sz w:val="24"/>
          <w:szCs w:val="24"/>
        </w:rPr>
        <w:t xml:space="preserve">Pada setiap sistem interaksi, ada sejumlah </w:t>
      </w:r>
      <w:r w:rsidR="00231F3D" w:rsidRPr="009C4E10">
        <w:rPr>
          <w:rFonts w:ascii="Times New Roman" w:hAnsi="Times New Roman"/>
          <w:i/>
          <w:sz w:val="24"/>
          <w:szCs w:val="24"/>
        </w:rPr>
        <w:t>finite states</w:t>
      </w:r>
      <w:r w:rsidR="00231F3D" w:rsidRPr="009C4E10">
        <w:rPr>
          <w:rFonts w:ascii="Times New Roman" w:hAnsi="Times New Roman"/>
          <w:sz w:val="24"/>
          <w:szCs w:val="24"/>
        </w:rPr>
        <w:t>.</w:t>
      </w:r>
      <w:r w:rsidR="001F7BD8" w:rsidRPr="009C4E10">
        <w:rPr>
          <w:rFonts w:ascii="Times New Roman" w:hAnsi="Times New Roman"/>
          <w:sz w:val="24"/>
          <w:szCs w:val="24"/>
        </w:rPr>
        <w:t xml:space="preserve"> </w:t>
      </w:r>
      <w:r w:rsidR="001F7BD8" w:rsidRPr="009C4E10">
        <w:rPr>
          <w:rFonts w:ascii="Times New Roman" w:hAnsi="Times New Roman"/>
          <w:i/>
          <w:sz w:val="24"/>
          <w:szCs w:val="24"/>
        </w:rPr>
        <w:t>States</w:t>
      </w:r>
      <w:r w:rsidR="001F7BD8" w:rsidRPr="009C4E10">
        <w:rPr>
          <w:rFonts w:ascii="Times New Roman" w:hAnsi="Times New Roman"/>
          <w:sz w:val="24"/>
          <w:szCs w:val="24"/>
        </w:rPr>
        <w:t xml:space="preserve"> dan transisi antar </w:t>
      </w:r>
      <w:r w:rsidR="001F7BD8" w:rsidRPr="009C4E10">
        <w:rPr>
          <w:rFonts w:ascii="Times New Roman" w:hAnsi="Times New Roman"/>
          <w:i/>
          <w:sz w:val="24"/>
          <w:szCs w:val="24"/>
        </w:rPr>
        <w:t>states</w:t>
      </w:r>
      <w:r w:rsidR="001F7BD8" w:rsidRPr="009C4E10">
        <w:rPr>
          <w:rFonts w:ascii="Times New Roman" w:hAnsi="Times New Roman"/>
          <w:sz w:val="24"/>
          <w:szCs w:val="24"/>
        </w:rPr>
        <w:t xml:space="preserve"> akan membentuk akan </w:t>
      </w:r>
      <w:r w:rsidR="001F7BD8" w:rsidRPr="009C4E10">
        <w:rPr>
          <w:rFonts w:ascii="Times New Roman" w:hAnsi="Times New Roman"/>
          <w:i/>
          <w:sz w:val="24"/>
          <w:szCs w:val="24"/>
        </w:rPr>
        <w:t>Finite State Machines</w:t>
      </w:r>
      <w:r w:rsidR="009D4544" w:rsidRPr="009C4E10">
        <w:rPr>
          <w:rFonts w:ascii="Times New Roman" w:hAnsi="Times New Roman"/>
          <w:sz w:val="24"/>
          <w:szCs w:val="24"/>
        </w:rPr>
        <w:t xml:space="preserve"> (FSMs)</w:t>
      </w:r>
      <w:r w:rsidR="001F7BD8" w:rsidRPr="009C4E10">
        <w:rPr>
          <w:rFonts w:ascii="Times New Roman" w:hAnsi="Times New Roman"/>
          <w:sz w:val="24"/>
          <w:szCs w:val="24"/>
        </w:rPr>
        <w:t xml:space="preserve">. </w:t>
      </w:r>
      <w:r w:rsidR="009D4544" w:rsidRPr="009C4E10">
        <w:rPr>
          <w:rFonts w:ascii="Times New Roman" w:hAnsi="Times New Roman"/>
          <w:sz w:val="24"/>
          <w:szCs w:val="24"/>
        </w:rPr>
        <w:t>Keseluruhan sistem dapat dipandang sebagai sebuah FSMs</w:t>
      </w:r>
      <w:r w:rsidR="005A5438" w:rsidRPr="009C4E10">
        <w:rPr>
          <w:rFonts w:ascii="Times New Roman" w:hAnsi="Times New Roman"/>
          <w:sz w:val="24"/>
          <w:szCs w:val="24"/>
        </w:rPr>
        <w:t>, yang diperoleh dengan menyusun FSM</w:t>
      </w:r>
      <w:r w:rsidR="000221F6" w:rsidRPr="009C4E10">
        <w:rPr>
          <w:rFonts w:ascii="Times New Roman" w:hAnsi="Times New Roman"/>
          <w:sz w:val="24"/>
          <w:szCs w:val="24"/>
        </w:rPr>
        <w:t>s</w:t>
      </w:r>
      <w:r w:rsidR="005A5438" w:rsidRPr="009C4E10">
        <w:rPr>
          <w:rFonts w:ascii="Times New Roman" w:hAnsi="Times New Roman"/>
          <w:sz w:val="24"/>
          <w:szCs w:val="24"/>
        </w:rPr>
        <w:t xml:space="preserve"> yang</w:t>
      </w:r>
      <w:r w:rsidR="005A5438" w:rsidRPr="00506B28">
        <w:rPr>
          <w:rFonts w:ascii="Times New Roman" w:hAnsi="Times New Roman"/>
          <w:sz w:val="24"/>
          <w:szCs w:val="24"/>
        </w:rPr>
        <w:t xml:space="preserve"> berkaitan</w:t>
      </w:r>
      <w:r w:rsidR="009D4544" w:rsidRPr="00506B28">
        <w:rPr>
          <w:rFonts w:ascii="Times New Roman" w:hAnsi="Times New Roman"/>
          <w:sz w:val="24"/>
          <w:szCs w:val="24"/>
        </w:rPr>
        <w:t xml:space="preserve">. Dengan demikian, langkah utama yang </w:t>
      </w:r>
      <w:r w:rsidR="0091031A" w:rsidRPr="00506B28">
        <w:rPr>
          <w:rFonts w:ascii="Times New Roman" w:hAnsi="Times New Roman"/>
          <w:sz w:val="24"/>
          <w:szCs w:val="24"/>
        </w:rPr>
        <w:t>dilakukan pada verifikasi formal adalah menghasilkan deskripsi lengkap sistem dalam format FSM yang dapat diverifikasi.</w:t>
      </w:r>
      <w:r w:rsidR="003D4685" w:rsidRPr="00506B28">
        <w:rPr>
          <w:rFonts w:ascii="Times New Roman" w:hAnsi="Times New Roman"/>
          <w:sz w:val="24"/>
          <w:szCs w:val="24"/>
        </w:rPr>
        <w:t xml:space="preserve"> Setelah itu, dilakukan verifikasi model terhadap setiap formula yang mewakili properti.</w:t>
      </w:r>
    </w:p>
    <w:p w14:paraId="588A5D1A" w14:textId="7C5738BB" w:rsidR="00B76665" w:rsidRPr="00506B28" w:rsidRDefault="00B76665" w:rsidP="00B76665">
      <w:pPr>
        <w:pStyle w:val="Heading2"/>
      </w:pPr>
      <w:bookmarkStart w:id="164" w:name="_Toc494952757"/>
      <w:r w:rsidRPr="00506B28">
        <w:lastRenderedPageBreak/>
        <w:t xml:space="preserve">Verifikasi </w:t>
      </w:r>
      <w:r>
        <w:t>Perangkat Lunak</w:t>
      </w:r>
      <w:bookmarkEnd w:id="164"/>
    </w:p>
    <w:p w14:paraId="6BB0E53D" w14:textId="77777777" w:rsidR="00C45CDE" w:rsidRPr="00506B28" w:rsidRDefault="00C45CDE" w:rsidP="00A57F45">
      <w:pPr>
        <w:rPr>
          <w:ins w:id="165" w:author="Jessie Andika Setiady" w:date="2017-04-18T13:13:00Z"/>
          <w:rFonts w:ascii="Times New Roman" w:hAnsi="Times New Roman"/>
          <w:sz w:val="24"/>
          <w:szCs w:val="24"/>
        </w:rPr>
      </w:pPr>
    </w:p>
    <w:p w14:paraId="7CB72E8F" w14:textId="1963C5A8" w:rsidR="008C6C6E" w:rsidRPr="00506B28" w:rsidRDefault="008C6C6E" w:rsidP="008C6C6E">
      <w:pPr>
        <w:pStyle w:val="Heading2"/>
      </w:pPr>
      <w:bookmarkStart w:id="166" w:name="_Toc494952758"/>
      <w:r w:rsidRPr="00506B28">
        <w:t>Model Checking</w:t>
      </w:r>
      <w:bookmarkEnd w:id="166"/>
    </w:p>
    <w:p w14:paraId="4C8BC19B" w14:textId="715AE151" w:rsidR="00625A1E" w:rsidRPr="00613EAE" w:rsidRDefault="00F959A7" w:rsidP="00613EAE">
      <w:pPr>
        <w:spacing w:line="360" w:lineRule="auto"/>
        <w:jc w:val="both"/>
        <w:rPr>
          <w:rFonts w:ascii="Times New Roman" w:hAnsi="Times New Roman"/>
          <w:sz w:val="24"/>
          <w:szCs w:val="24"/>
        </w:rPr>
      </w:pPr>
      <w:r w:rsidRPr="00506B28">
        <w:rPr>
          <w:rFonts w:ascii="Times New Roman" w:hAnsi="Times New Roman"/>
          <w:sz w:val="24"/>
          <w:szCs w:val="24"/>
        </w:rPr>
        <w:t xml:space="preserve">Salah satu metode untuk melakukan verifikasi formal adalah </w:t>
      </w:r>
      <w:r w:rsidR="006A4FDB" w:rsidRPr="00270431">
        <w:rPr>
          <w:rFonts w:ascii="Times New Roman" w:hAnsi="Times New Roman"/>
          <w:i/>
          <w:sz w:val="24"/>
          <w:szCs w:val="24"/>
        </w:rPr>
        <w:t>model checking</w:t>
      </w:r>
      <w:r w:rsidR="006A4FDB" w:rsidRPr="00506B28">
        <w:rPr>
          <w:rFonts w:ascii="Times New Roman" w:hAnsi="Times New Roman"/>
          <w:sz w:val="24"/>
          <w:szCs w:val="24"/>
        </w:rPr>
        <w:t xml:space="preserve"> </w:t>
      </w:r>
      <w:sdt>
        <w:sdtPr>
          <w:rPr>
            <w:rFonts w:ascii="Times New Roman" w:hAnsi="Times New Roman"/>
            <w:color w:val="353535"/>
            <w:sz w:val="24"/>
            <w:szCs w:val="24"/>
          </w:rPr>
          <w:id w:val="-2032873481"/>
          <w:citation/>
        </w:sdtPr>
        <w:sdtContent>
          <w:r w:rsidR="006A4FDB" w:rsidRPr="00506B28">
            <w:rPr>
              <w:rFonts w:ascii="Times New Roman" w:hAnsi="Times New Roman"/>
              <w:color w:val="353535"/>
              <w:sz w:val="24"/>
              <w:szCs w:val="24"/>
            </w:rPr>
            <w:fldChar w:fldCharType="begin"/>
          </w:r>
          <w:r w:rsidR="006A4FDB" w:rsidRPr="00506B28">
            <w:rPr>
              <w:rFonts w:ascii="Times New Roman" w:hAnsi="Times New Roman"/>
              <w:color w:val="353535"/>
              <w:sz w:val="24"/>
              <w:szCs w:val="24"/>
            </w:rPr>
            <w:instrText xml:space="preserve"> CITATION YKu96 \l 1033 </w:instrText>
          </w:r>
          <w:r w:rsidR="006A4FDB" w:rsidRPr="00506B28">
            <w:rPr>
              <w:rFonts w:ascii="Times New Roman" w:hAnsi="Times New Roman"/>
              <w:color w:val="353535"/>
              <w:sz w:val="24"/>
              <w:szCs w:val="24"/>
            </w:rPr>
            <w:fldChar w:fldCharType="separate"/>
          </w:r>
          <w:r w:rsidR="00584879" w:rsidRPr="00584879">
            <w:rPr>
              <w:rFonts w:ascii="Times New Roman" w:hAnsi="Times New Roman"/>
              <w:noProof/>
              <w:color w:val="353535"/>
              <w:sz w:val="24"/>
              <w:szCs w:val="24"/>
            </w:rPr>
            <w:t>(Kukimoto, 1996)</w:t>
          </w:r>
          <w:r w:rsidR="006A4FDB" w:rsidRPr="00506B28">
            <w:rPr>
              <w:rFonts w:ascii="Times New Roman" w:hAnsi="Times New Roman"/>
              <w:color w:val="353535"/>
              <w:sz w:val="24"/>
              <w:szCs w:val="24"/>
            </w:rPr>
            <w:fldChar w:fldCharType="end"/>
          </w:r>
        </w:sdtContent>
      </w:sdt>
      <w:r w:rsidR="0050509F" w:rsidRPr="00506B28">
        <w:rPr>
          <w:rFonts w:ascii="Times New Roman" w:hAnsi="Times New Roman"/>
          <w:sz w:val="24"/>
          <w:szCs w:val="24"/>
        </w:rPr>
        <w:t xml:space="preserve">. </w:t>
      </w:r>
      <w:r w:rsidR="000927FB" w:rsidRPr="00506B28">
        <w:rPr>
          <w:rFonts w:ascii="Times New Roman" w:hAnsi="Times New Roman"/>
          <w:sz w:val="24"/>
          <w:szCs w:val="24"/>
        </w:rPr>
        <w:t>Pada model checking dengan temporal logic, s</w:t>
      </w:r>
      <w:r w:rsidR="0050509F" w:rsidRPr="00506B28">
        <w:rPr>
          <w:rFonts w:ascii="Times New Roman" w:hAnsi="Times New Roman"/>
          <w:sz w:val="24"/>
          <w:szCs w:val="24"/>
        </w:rPr>
        <w:t xml:space="preserve">ebuah finite state system direpresentasikan dalam </w:t>
      </w:r>
      <w:r w:rsidR="000927FB" w:rsidRPr="00506B28">
        <w:rPr>
          <w:rFonts w:ascii="Times New Roman" w:hAnsi="Times New Roman"/>
          <w:sz w:val="24"/>
          <w:szCs w:val="24"/>
        </w:rPr>
        <w:t xml:space="preserve">buah graf transisi berlabel, dimana label dari </w:t>
      </w:r>
      <w:r w:rsidR="000927FB" w:rsidRPr="00506B28">
        <w:rPr>
          <w:rFonts w:ascii="Times New Roman" w:hAnsi="Times New Roman"/>
          <w:i/>
          <w:sz w:val="24"/>
          <w:szCs w:val="24"/>
        </w:rPr>
        <w:t>state</w:t>
      </w:r>
      <w:r w:rsidR="000927FB" w:rsidRPr="00506B28">
        <w:rPr>
          <w:rFonts w:ascii="Times New Roman" w:hAnsi="Times New Roman"/>
          <w:sz w:val="24"/>
          <w:szCs w:val="24"/>
        </w:rPr>
        <w:t xml:space="preserve"> adalah nilai dari proposisi atomic</w:t>
      </w:r>
      <w:r w:rsidR="006A4FDB" w:rsidRPr="00506B28">
        <w:rPr>
          <w:rFonts w:ascii="Times New Roman" w:hAnsi="Times New Roman"/>
          <w:sz w:val="24"/>
          <w:szCs w:val="24"/>
        </w:rPr>
        <w:t xml:space="preserve"> pada label tersebut </w:t>
      </w:r>
      <w:sdt>
        <w:sdtPr>
          <w:rPr>
            <w:rFonts w:ascii="Times New Roman" w:hAnsi="Times New Roman"/>
            <w:color w:val="353535"/>
            <w:sz w:val="24"/>
            <w:szCs w:val="24"/>
          </w:rPr>
          <w:id w:val="838658009"/>
          <w:citation/>
        </w:sdtPr>
        <w:sdtContent>
          <w:r w:rsidR="006A4FDB" w:rsidRPr="00506B28">
            <w:rPr>
              <w:rFonts w:ascii="Times New Roman" w:hAnsi="Times New Roman"/>
              <w:color w:val="353535"/>
              <w:sz w:val="24"/>
              <w:szCs w:val="24"/>
            </w:rPr>
            <w:fldChar w:fldCharType="begin"/>
          </w:r>
          <w:r w:rsidR="006A4FDB" w:rsidRPr="00506B28">
            <w:rPr>
              <w:rFonts w:ascii="Times New Roman" w:hAnsi="Times New Roman"/>
              <w:color w:val="353535"/>
              <w:sz w:val="24"/>
              <w:szCs w:val="24"/>
            </w:rPr>
            <w:instrText xml:space="preserve"> CITATION YKu96 \l 1033 </w:instrText>
          </w:r>
          <w:r w:rsidR="006A4FDB" w:rsidRPr="00506B28">
            <w:rPr>
              <w:rFonts w:ascii="Times New Roman" w:hAnsi="Times New Roman"/>
              <w:color w:val="353535"/>
              <w:sz w:val="24"/>
              <w:szCs w:val="24"/>
            </w:rPr>
            <w:fldChar w:fldCharType="separate"/>
          </w:r>
          <w:r w:rsidR="00584879" w:rsidRPr="00584879">
            <w:rPr>
              <w:rFonts w:ascii="Times New Roman" w:hAnsi="Times New Roman"/>
              <w:noProof/>
              <w:color w:val="353535"/>
              <w:sz w:val="24"/>
              <w:szCs w:val="24"/>
            </w:rPr>
            <w:t>(Kukimoto, 1996)</w:t>
          </w:r>
          <w:r w:rsidR="006A4FDB" w:rsidRPr="00506B28">
            <w:rPr>
              <w:rFonts w:ascii="Times New Roman" w:hAnsi="Times New Roman"/>
              <w:color w:val="353535"/>
              <w:sz w:val="24"/>
              <w:szCs w:val="24"/>
            </w:rPr>
            <w:fldChar w:fldCharType="end"/>
          </w:r>
        </w:sdtContent>
      </w:sdt>
      <w:r w:rsidR="000927FB" w:rsidRPr="00506B28">
        <w:rPr>
          <w:rFonts w:ascii="Times New Roman" w:hAnsi="Times New Roman"/>
          <w:sz w:val="24"/>
          <w:szCs w:val="24"/>
        </w:rPr>
        <w:t xml:space="preserve">. Properti dari sistem diekspresikan sebagai formula </w:t>
      </w:r>
      <w:r w:rsidR="00C658A9" w:rsidRPr="00506B28">
        <w:rPr>
          <w:rFonts w:ascii="Times New Roman" w:hAnsi="Times New Roman"/>
          <w:sz w:val="24"/>
          <w:szCs w:val="24"/>
        </w:rPr>
        <w:t xml:space="preserve">dalam </w:t>
      </w:r>
      <w:r w:rsidR="00C658A9" w:rsidRPr="00506B28">
        <w:rPr>
          <w:rFonts w:ascii="Times New Roman" w:hAnsi="Times New Roman"/>
          <w:i/>
          <w:sz w:val="24"/>
          <w:szCs w:val="24"/>
        </w:rPr>
        <w:t>temporal logic</w:t>
      </w:r>
      <w:r w:rsidR="00C658A9" w:rsidRPr="00506B28">
        <w:rPr>
          <w:rFonts w:ascii="Times New Roman" w:hAnsi="Times New Roman"/>
          <w:sz w:val="24"/>
          <w:szCs w:val="24"/>
        </w:rPr>
        <w:t xml:space="preserve"> </w:t>
      </w:r>
      <w:r w:rsidR="00BD1558" w:rsidRPr="00506B28">
        <w:rPr>
          <w:rFonts w:ascii="Times New Roman" w:hAnsi="Times New Roman"/>
          <w:sz w:val="24"/>
          <w:szCs w:val="24"/>
        </w:rPr>
        <w:t>yang mana transisi state d</w:t>
      </w:r>
      <w:r w:rsidR="006A4FDB" w:rsidRPr="00506B28">
        <w:rPr>
          <w:rFonts w:ascii="Times New Roman" w:hAnsi="Times New Roman"/>
          <w:sz w:val="24"/>
          <w:szCs w:val="24"/>
        </w:rPr>
        <w:t xml:space="preserve">ianggap sebagai sebuah model </w:t>
      </w:r>
      <w:sdt>
        <w:sdtPr>
          <w:rPr>
            <w:rFonts w:ascii="Times New Roman" w:hAnsi="Times New Roman"/>
            <w:color w:val="353535"/>
            <w:sz w:val="24"/>
            <w:szCs w:val="24"/>
          </w:rPr>
          <w:id w:val="490685172"/>
          <w:citation/>
        </w:sdtPr>
        <w:sdtContent>
          <w:r w:rsidR="006A4FDB" w:rsidRPr="00506B28">
            <w:rPr>
              <w:rFonts w:ascii="Times New Roman" w:hAnsi="Times New Roman"/>
              <w:color w:val="353535"/>
              <w:sz w:val="24"/>
              <w:szCs w:val="24"/>
            </w:rPr>
            <w:fldChar w:fldCharType="begin"/>
          </w:r>
          <w:r w:rsidR="006A4FDB" w:rsidRPr="00506B28">
            <w:rPr>
              <w:rFonts w:ascii="Times New Roman" w:hAnsi="Times New Roman"/>
              <w:color w:val="353535"/>
              <w:sz w:val="24"/>
              <w:szCs w:val="24"/>
            </w:rPr>
            <w:instrText xml:space="preserve"> CITATION YKu96 \l 1033 </w:instrText>
          </w:r>
          <w:r w:rsidR="006A4FDB" w:rsidRPr="00506B28">
            <w:rPr>
              <w:rFonts w:ascii="Times New Roman" w:hAnsi="Times New Roman"/>
              <w:color w:val="353535"/>
              <w:sz w:val="24"/>
              <w:szCs w:val="24"/>
            </w:rPr>
            <w:fldChar w:fldCharType="separate"/>
          </w:r>
          <w:r w:rsidR="00584879" w:rsidRPr="00584879">
            <w:rPr>
              <w:rFonts w:ascii="Times New Roman" w:hAnsi="Times New Roman"/>
              <w:noProof/>
              <w:color w:val="353535"/>
              <w:sz w:val="24"/>
              <w:szCs w:val="24"/>
            </w:rPr>
            <w:t>(Kukimoto, 1996)</w:t>
          </w:r>
          <w:r w:rsidR="006A4FDB" w:rsidRPr="00506B28">
            <w:rPr>
              <w:rFonts w:ascii="Times New Roman" w:hAnsi="Times New Roman"/>
              <w:color w:val="353535"/>
              <w:sz w:val="24"/>
              <w:szCs w:val="24"/>
            </w:rPr>
            <w:fldChar w:fldCharType="end"/>
          </w:r>
        </w:sdtContent>
      </w:sdt>
      <w:r w:rsidR="00BD1558" w:rsidRPr="00506B28">
        <w:rPr>
          <w:rFonts w:ascii="Times New Roman" w:hAnsi="Times New Roman"/>
          <w:sz w:val="24"/>
          <w:szCs w:val="24"/>
        </w:rPr>
        <w:t>.</w:t>
      </w:r>
      <w:r w:rsidR="00C658A9" w:rsidRPr="00506B28">
        <w:rPr>
          <w:rFonts w:ascii="Times New Roman" w:hAnsi="Times New Roman"/>
          <w:sz w:val="24"/>
          <w:szCs w:val="24"/>
        </w:rPr>
        <w:t xml:space="preserve"> </w:t>
      </w:r>
      <w:r w:rsidR="00BD1558" w:rsidRPr="005E2E1D">
        <w:rPr>
          <w:rFonts w:ascii="Times New Roman" w:hAnsi="Times New Roman"/>
          <w:i/>
          <w:sz w:val="24"/>
          <w:szCs w:val="24"/>
        </w:rPr>
        <w:t>Model checking</w:t>
      </w:r>
      <w:r w:rsidR="00BD1558" w:rsidRPr="00506B28">
        <w:rPr>
          <w:rFonts w:ascii="Times New Roman" w:hAnsi="Times New Roman"/>
          <w:sz w:val="24"/>
          <w:szCs w:val="24"/>
        </w:rPr>
        <w:t xml:space="preserve"> terdiri dari menelusuri graf transisi sistem untuk memverifikasi bahwa model memenuhi sebuah formula yang merepresentasikan properti atau spesifikasi sistem.</w:t>
      </w:r>
    </w:p>
    <w:p w14:paraId="2AC7E1D6" w14:textId="2A0712A2" w:rsidR="006D3947" w:rsidRPr="00506B28" w:rsidRDefault="008B14D4" w:rsidP="00514F28">
      <w:pPr>
        <w:pStyle w:val="Heading2"/>
      </w:pPr>
      <w:del w:id="167" w:author="Jessie Andika Setiady" w:date="2017-09-10T18:10:00Z">
        <w:r w:rsidRPr="00506B28" w:rsidDel="00762AB7">
          <w:rPr>
            <w:i/>
          </w:rPr>
          <w:delText>Computational Tree Logic</w:delText>
        </w:r>
      </w:del>
      <w:bookmarkStart w:id="168" w:name="_Toc494952759"/>
      <w:ins w:id="169" w:author="Jessie Andika Setiady" w:date="2017-09-10T18:10:00Z">
        <w:r w:rsidR="00762AB7" w:rsidRPr="00506B28">
          <w:rPr>
            <w:i/>
          </w:rPr>
          <w:t xml:space="preserve">Linear </w:t>
        </w:r>
      </w:ins>
      <w:r w:rsidR="00104CE0" w:rsidRPr="00506B28">
        <w:rPr>
          <w:i/>
        </w:rPr>
        <w:t>Temporal</w:t>
      </w:r>
      <w:ins w:id="170" w:author="Jessie Andika Setiady" w:date="2017-09-10T18:10:00Z">
        <w:r w:rsidR="009B206C" w:rsidRPr="00506B28">
          <w:rPr>
            <w:i/>
          </w:rPr>
          <w:t xml:space="preserve"> Logic</w:t>
        </w:r>
      </w:ins>
      <w:r w:rsidRPr="00506B28">
        <w:t xml:space="preserve"> (</w:t>
      </w:r>
      <w:ins w:id="171" w:author="Jessie Andika Setiady" w:date="2017-09-10T18:10:00Z">
        <w:r w:rsidR="009B206C" w:rsidRPr="00506B28">
          <w:t>L</w:t>
        </w:r>
      </w:ins>
      <w:del w:id="172" w:author="Jessie Andika Setiady" w:date="2017-09-10T18:10:00Z">
        <w:r w:rsidRPr="00506B28" w:rsidDel="009B206C">
          <w:delText>C</w:delText>
        </w:r>
      </w:del>
      <w:r w:rsidRPr="00506B28">
        <w:t>TL)</w:t>
      </w:r>
      <w:bookmarkEnd w:id="168"/>
    </w:p>
    <w:p w14:paraId="253CBD25" w14:textId="792EF7AD" w:rsidR="00D04FB1" w:rsidRPr="00506B28" w:rsidRDefault="00D04FB1" w:rsidP="00012FCA">
      <w:pPr>
        <w:spacing w:line="360" w:lineRule="auto"/>
        <w:jc w:val="both"/>
        <w:rPr>
          <w:rFonts w:ascii="Times New Roman" w:hAnsi="Times New Roman"/>
          <w:sz w:val="24"/>
          <w:szCs w:val="24"/>
        </w:rPr>
      </w:pPr>
      <w:r w:rsidRPr="00506B28">
        <w:rPr>
          <w:rFonts w:ascii="Times New Roman" w:hAnsi="Times New Roman"/>
          <w:i/>
          <w:sz w:val="24"/>
          <w:szCs w:val="24"/>
        </w:rPr>
        <w:t>Temporal logic</w:t>
      </w:r>
      <w:r w:rsidRPr="00506B28">
        <w:rPr>
          <w:rFonts w:ascii="Times New Roman" w:hAnsi="Times New Roman"/>
          <w:sz w:val="24"/>
          <w:szCs w:val="24"/>
        </w:rPr>
        <w:t xml:space="preserve"> mengekspresikan urutan kejadian dalam waktu dengan menggunakan operator-operator yang mewakili properti. </w:t>
      </w:r>
      <w:r w:rsidR="00051AD3" w:rsidRPr="00506B28">
        <w:rPr>
          <w:rFonts w:ascii="Times New Roman" w:hAnsi="Times New Roman"/>
          <w:sz w:val="24"/>
          <w:szCs w:val="24"/>
        </w:rPr>
        <w:t xml:space="preserve">Salah satu </w:t>
      </w:r>
      <w:r w:rsidR="00051AD3" w:rsidRPr="00506B28">
        <w:rPr>
          <w:rFonts w:ascii="Times New Roman" w:hAnsi="Times New Roman"/>
          <w:i/>
          <w:sz w:val="24"/>
          <w:szCs w:val="24"/>
        </w:rPr>
        <w:t>temporal</w:t>
      </w:r>
      <w:r w:rsidR="00051AD3" w:rsidRPr="00506B28">
        <w:rPr>
          <w:rFonts w:ascii="Times New Roman" w:hAnsi="Times New Roman"/>
          <w:sz w:val="24"/>
          <w:szCs w:val="24"/>
        </w:rPr>
        <w:t xml:space="preserve"> logic adalah </w:t>
      </w:r>
      <w:r w:rsidR="00E84460" w:rsidRPr="00506B28">
        <w:rPr>
          <w:rFonts w:ascii="Times New Roman" w:hAnsi="Times New Roman"/>
          <w:i/>
          <w:sz w:val="24"/>
          <w:szCs w:val="24"/>
        </w:rPr>
        <w:t xml:space="preserve">Linear </w:t>
      </w:r>
      <w:r w:rsidR="003D32E3" w:rsidRPr="00506B28">
        <w:rPr>
          <w:rFonts w:ascii="Times New Roman" w:hAnsi="Times New Roman"/>
          <w:i/>
          <w:sz w:val="24"/>
          <w:szCs w:val="24"/>
        </w:rPr>
        <w:t>Temporal</w:t>
      </w:r>
      <w:r w:rsidR="00E84460" w:rsidRPr="00506B28">
        <w:rPr>
          <w:rFonts w:ascii="Times New Roman" w:hAnsi="Times New Roman"/>
          <w:i/>
          <w:sz w:val="24"/>
          <w:szCs w:val="24"/>
        </w:rPr>
        <w:t xml:space="preserve"> Logic</w:t>
      </w:r>
      <w:r w:rsidR="00E84460" w:rsidRPr="00506B28">
        <w:rPr>
          <w:rFonts w:ascii="Times New Roman" w:hAnsi="Times New Roman"/>
          <w:sz w:val="24"/>
          <w:szCs w:val="24"/>
        </w:rPr>
        <w:t xml:space="preserve"> (LTL)</w:t>
      </w:r>
      <w:r w:rsidR="00A00801" w:rsidRPr="00506B28">
        <w:rPr>
          <w:rFonts w:ascii="Times New Roman" w:hAnsi="Times New Roman"/>
          <w:sz w:val="24"/>
          <w:szCs w:val="24"/>
        </w:rPr>
        <w:t>.</w:t>
      </w:r>
      <w:r w:rsidR="00514F28" w:rsidRPr="00506B28">
        <w:rPr>
          <w:rFonts w:ascii="Times New Roman" w:hAnsi="Times New Roman"/>
          <w:sz w:val="24"/>
          <w:szCs w:val="24"/>
        </w:rPr>
        <w:t xml:space="preserve"> LTL</w:t>
      </w:r>
      <w:r w:rsidR="005460FD" w:rsidRPr="00506B28">
        <w:rPr>
          <w:rFonts w:ascii="Times New Roman" w:hAnsi="Times New Roman"/>
          <w:sz w:val="24"/>
          <w:szCs w:val="24"/>
        </w:rPr>
        <w:t xml:space="preserve"> pada penelitian ini digunakan untuk menspesifikasikan properti pada program. </w:t>
      </w:r>
      <w:r w:rsidR="00612A4B" w:rsidRPr="00506B28">
        <w:rPr>
          <w:rFonts w:ascii="Times New Roman" w:hAnsi="Times New Roman"/>
          <w:sz w:val="24"/>
          <w:szCs w:val="24"/>
        </w:rPr>
        <w:t>Program konvensional umumnya melakukan hal berikut: menerima input, melakukan komputasi, dan mengembalikan output</w:t>
      </w:r>
      <w:r w:rsidR="00514F28" w:rsidRPr="00506B28">
        <w:rPr>
          <w:rFonts w:ascii="Times New Roman" w:hAnsi="Times New Roman"/>
          <w:sz w:val="24"/>
          <w:szCs w:val="24"/>
        </w:rPr>
        <w:t xml:space="preserve"> </w:t>
      </w:r>
      <w:sdt>
        <w:sdtPr>
          <w:rPr>
            <w:rFonts w:ascii="Times New Roman" w:hAnsi="Times New Roman"/>
            <w:sz w:val="24"/>
            <w:szCs w:val="24"/>
          </w:rPr>
          <w:id w:val="1823924846"/>
          <w:citation/>
        </w:sdtPr>
        <w:sdtContent>
          <w:r w:rsidR="00514F28" w:rsidRPr="00506B28">
            <w:rPr>
              <w:rFonts w:ascii="Times New Roman" w:hAnsi="Times New Roman"/>
              <w:sz w:val="24"/>
              <w:szCs w:val="24"/>
            </w:rPr>
            <w:fldChar w:fldCharType="begin"/>
          </w:r>
          <w:r w:rsidR="00514F28" w:rsidRPr="00506B28">
            <w:rPr>
              <w:rFonts w:ascii="Times New Roman" w:hAnsi="Times New Roman"/>
              <w:sz w:val="24"/>
              <w:szCs w:val="24"/>
            </w:rPr>
            <w:instrText xml:space="preserve"> CITATION Mad96 \l 1033 </w:instrText>
          </w:r>
          <w:r w:rsidR="00514F28" w:rsidRPr="00506B28">
            <w:rPr>
              <w:rFonts w:ascii="Times New Roman" w:hAnsi="Times New Roman"/>
              <w:sz w:val="24"/>
              <w:szCs w:val="24"/>
            </w:rPr>
            <w:fldChar w:fldCharType="separate"/>
          </w:r>
          <w:r w:rsidR="00584879" w:rsidRPr="00584879">
            <w:rPr>
              <w:rFonts w:ascii="Times New Roman" w:hAnsi="Times New Roman"/>
              <w:noProof/>
              <w:sz w:val="24"/>
              <w:szCs w:val="24"/>
            </w:rPr>
            <w:t>(Mukund, 1996)</w:t>
          </w:r>
          <w:r w:rsidR="00514F28" w:rsidRPr="00506B28">
            <w:rPr>
              <w:rFonts w:ascii="Times New Roman" w:hAnsi="Times New Roman"/>
              <w:sz w:val="24"/>
              <w:szCs w:val="24"/>
            </w:rPr>
            <w:fldChar w:fldCharType="end"/>
          </w:r>
        </w:sdtContent>
      </w:sdt>
      <w:r w:rsidR="00612A4B" w:rsidRPr="00506B28">
        <w:rPr>
          <w:rFonts w:ascii="Times New Roman" w:hAnsi="Times New Roman"/>
          <w:sz w:val="24"/>
          <w:szCs w:val="24"/>
        </w:rPr>
        <w:t xml:space="preserve">. </w:t>
      </w:r>
      <w:r w:rsidR="00932ADC" w:rsidRPr="00506B28">
        <w:rPr>
          <w:rFonts w:ascii="Times New Roman" w:hAnsi="Times New Roman"/>
          <w:sz w:val="24"/>
          <w:szCs w:val="24"/>
        </w:rPr>
        <w:t xml:space="preserve">Dengan demikian, program dapa dipandang sebagai fungsi yang memetakan </w:t>
      </w:r>
      <w:r w:rsidR="00932ADC" w:rsidRPr="00506B28">
        <w:rPr>
          <w:rFonts w:ascii="Times New Roman" w:hAnsi="Times New Roman"/>
          <w:i/>
          <w:sz w:val="24"/>
          <w:szCs w:val="24"/>
        </w:rPr>
        <w:t>input domain</w:t>
      </w:r>
      <w:r w:rsidR="00932ADC" w:rsidRPr="00506B28">
        <w:rPr>
          <w:rFonts w:ascii="Times New Roman" w:hAnsi="Times New Roman"/>
          <w:sz w:val="24"/>
          <w:szCs w:val="24"/>
        </w:rPr>
        <w:t xml:space="preserve">, ke </w:t>
      </w:r>
      <w:r w:rsidR="00932ADC" w:rsidRPr="00506B28">
        <w:rPr>
          <w:rFonts w:ascii="Times New Roman" w:hAnsi="Times New Roman"/>
          <w:i/>
          <w:sz w:val="24"/>
          <w:szCs w:val="24"/>
        </w:rPr>
        <w:t>output domain</w:t>
      </w:r>
      <w:r w:rsidR="00071CCD" w:rsidRPr="00506B28">
        <w:rPr>
          <w:rFonts w:ascii="Times New Roman" w:hAnsi="Times New Roman"/>
          <w:sz w:val="24"/>
          <w:szCs w:val="24"/>
        </w:rPr>
        <w:t xml:space="preserve">. </w:t>
      </w:r>
      <w:r w:rsidR="00071CCD" w:rsidRPr="00506B28">
        <w:rPr>
          <w:rFonts w:ascii="Times New Roman" w:hAnsi="Times New Roman"/>
          <w:i/>
          <w:sz w:val="24"/>
          <w:szCs w:val="24"/>
        </w:rPr>
        <w:t>Behavior</w:t>
      </w:r>
      <w:r w:rsidR="00071CCD" w:rsidRPr="00506B28">
        <w:rPr>
          <w:rFonts w:ascii="Times New Roman" w:hAnsi="Times New Roman"/>
          <w:sz w:val="24"/>
          <w:szCs w:val="24"/>
        </w:rPr>
        <w:t xml:space="preserve"> dari program terdiri dari transformasi dari </w:t>
      </w:r>
      <w:r w:rsidR="00071CCD" w:rsidRPr="00506B28">
        <w:rPr>
          <w:rFonts w:ascii="Times New Roman" w:hAnsi="Times New Roman"/>
          <w:i/>
          <w:sz w:val="24"/>
          <w:szCs w:val="24"/>
        </w:rPr>
        <w:t>initial states</w:t>
      </w:r>
      <w:r w:rsidR="00071CCD" w:rsidRPr="00506B28">
        <w:rPr>
          <w:rFonts w:ascii="Times New Roman" w:hAnsi="Times New Roman"/>
          <w:sz w:val="24"/>
          <w:szCs w:val="24"/>
        </w:rPr>
        <w:t xml:space="preserve"> ke </w:t>
      </w:r>
      <w:r w:rsidR="00071CCD" w:rsidRPr="00506B28">
        <w:rPr>
          <w:rFonts w:ascii="Times New Roman" w:hAnsi="Times New Roman"/>
          <w:i/>
          <w:sz w:val="24"/>
          <w:szCs w:val="24"/>
        </w:rPr>
        <w:t xml:space="preserve">final states </w:t>
      </w:r>
      <w:sdt>
        <w:sdtPr>
          <w:rPr>
            <w:rFonts w:ascii="Times New Roman" w:hAnsi="Times New Roman"/>
            <w:sz w:val="24"/>
            <w:szCs w:val="24"/>
          </w:rPr>
          <w:id w:val="-6450204"/>
          <w:citation/>
        </w:sdtPr>
        <w:sdtContent>
          <w:r w:rsidR="00071CCD" w:rsidRPr="00506B28">
            <w:rPr>
              <w:rFonts w:ascii="Times New Roman" w:hAnsi="Times New Roman"/>
              <w:sz w:val="24"/>
              <w:szCs w:val="24"/>
            </w:rPr>
            <w:fldChar w:fldCharType="begin"/>
          </w:r>
          <w:r w:rsidR="00071CCD" w:rsidRPr="00506B28">
            <w:rPr>
              <w:rFonts w:ascii="Times New Roman" w:hAnsi="Times New Roman"/>
              <w:sz w:val="24"/>
              <w:szCs w:val="24"/>
            </w:rPr>
            <w:instrText xml:space="preserve"> CITATION Mad96 \l 1033 </w:instrText>
          </w:r>
          <w:r w:rsidR="00071CCD" w:rsidRPr="00506B28">
            <w:rPr>
              <w:rFonts w:ascii="Times New Roman" w:hAnsi="Times New Roman"/>
              <w:sz w:val="24"/>
              <w:szCs w:val="24"/>
            </w:rPr>
            <w:fldChar w:fldCharType="separate"/>
          </w:r>
          <w:r w:rsidR="00584879" w:rsidRPr="00584879">
            <w:rPr>
              <w:rFonts w:ascii="Times New Roman" w:hAnsi="Times New Roman"/>
              <w:noProof/>
              <w:sz w:val="24"/>
              <w:szCs w:val="24"/>
            </w:rPr>
            <w:t>(Mukund, 1996)</w:t>
          </w:r>
          <w:r w:rsidR="00071CCD" w:rsidRPr="00506B28">
            <w:rPr>
              <w:rFonts w:ascii="Times New Roman" w:hAnsi="Times New Roman"/>
              <w:sz w:val="24"/>
              <w:szCs w:val="24"/>
            </w:rPr>
            <w:fldChar w:fldCharType="end"/>
          </w:r>
        </w:sdtContent>
      </w:sdt>
      <w:r w:rsidR="00071CCD" w:rsidRPr="00506B28">
        <w:rPr>
          <w:rFonts w:ascii="Times New Roman" w:hAnsi="Times New Roman"/>
          <w:sz w:val="24"/>
          <w:szCs w:val="24"/>
        </w:rPr>
        <w:t>.</w:t>
      </w:r>
      <w:r w:rsidR="00A42A8F" w:rsidRPr="00506B28">
        <w:rPr>
          <w:rFonts w:ascii="Times New Roman" w:hAnsi="Times New Roman"/>
          <w:sz w:val="24"/>
          <w:szCs w:val="24"/>
        </w:rPr>
        <w:t xml:space="preserve"> </w:t>
      </w:r>
    </w:p>
    <w:p w14:paraId="19E0A594" w14:textId="72105A05" w:rsidR="00A42A8F" w:rsidRPr="00506B28" w:rsidRDefault="00067257" w:rsidP="00012FCA">
      <w:pPr>
        <w:spacing w:line="360" w:lineRule="auto"/>
        <w:jc w:val="both"/>
        <w:rPr>
          <w:rFonts w:ascii="Times New Roman" w:hAnsi="Times New Roman"/>
          <w:sz w:val="24"/>
          <w:szCs w:val="24"/>
        </w:rPr>
      </w:pPr>
      <w:r w:rsidRPr="00506B28">
        <w:rPr>
          <w:rFonts w:ascii="Times New Roman" w:hAnsi="Times New Roman"/>
          <w:sz w:val="24"/>
          <w:szCs w:val="24"/>
        </w:rPr>
        <w:t xml:space="preserve">Pada referensi </w:t>
      </w:r>
      <w:sdt>
        <w:sdtPr>
          <w:rPr>
            <w:rFonts w:ascii="Times New Roman" w:hAnsi="Times New Roman"/>
            <w:sz w:val="24"/>
            <w:szCs w:val="24"/>
          </w:rPr>
          <w:id w:val="-2108028532"/>
          <w:citation/>
        </w:sdtPr>
        <w:sdtContent>
          <w:r w:rsidRPr="00506B28">
            <w:rPr>
              <w:rFonts w:ascii="Times New Roman" w:hAnsi="Times New Roman"/>
              <w:sz w:val="24"/>
              <w:szCs w:val="24"/>
            </w:rPr>
            <w:fldChar w:fldCharType="begin"/>
          </w:r>
          <w:r w:rsidRPr="00506B28">
            <w:rPr>
              <w:rFonts w:ascii="Times New Roman" w:hAnsi="Times New Roman"/>
              <w:sz w:val="24"/>
              <w:szCs w:val="24"/>
            </w:rPr>
            <w:instrText xml:space="preserve"> CITATION MVa86 \l 1033 </w:instrText>
          </w:r>
          <w:r w:rsidRPr="00506B28">
            <w:rPr>
              <w:rFonts w:ascii="Times New Roman" w:hAnsi="Times New Roman"/>
              <w:sz w:val="24"/>
              <w:szCs w:val="24"/>
            </w:rPr>
            <w:fldChar w:fldCharType="separate"/>
          </w:r>
          <w:r w:rsidR="00584879" w:rsidRPr="00584879">
            <w:rPr>
              <w:rFonts w:ascii="Times New Roman" w:hAnsi="Times New Roman"/>
              <w:noProof/>
              <w:sz w:val="24"/>
              <w:szCs w:val="24"/>
            </w:rPr>
            <w:t>(Wolper, 1986)</w:t>
          </w:r>
          <w:r w:rsidRPr="00506B28">
            <w:rPr>
              <w:rFonts w:ascii="Times New Roman" w:hAnsi="Times New Roman"/>
              <w:sz w:val="24"/>
              <w:szCs w:val="24"/>
            </w:rPr>
            <w:fldChar w:fldCharType="end"/>
          </w:r>
        </w:sdtContent>
      </w:sdt>
      <w:r w:rsidR="00A42A8F" w:rsidRPr="00506B28">
        <w:rPr>
          <w:rFonts w:ascii="Times New Roman" w:hAnsi="Times New Roman"/>
          <w:sz w:val="24"/>
          <w:szCs w:val="24"/>
        </w:rPr>
        <w:t xml:space="preserve">, LTL diperluas penggunaannya ke model checking. Persoalan yang ditangani oleh </w:t>
      </w:r>
      <w:r w:rsidR="00A42A8F" w:rsidRPr="00506B28">
        <w:rPr>
          <w:rFonts w:ascii="Times New Roman" w:hAnsi="Times New Roman"/>
          <w:i/>
          <w:sz w:val="24"/>
          <w:szCs w:val="24"/>
        </w:rPr>
        <w:t>model checking</w:t>
      </w:r>
      <w:r w:rsidR="00A42A8F" w:rsidRPr="00506B28">
        <w:rPr>
          <w:rFonts w:ascii="Times New Roman" w:hAnsi="Times New Roman"/>
          <w:sz w:val="24"/>
          <w:szCs w:val="24"/>
        </w:rPr>
        <w:t xml:space="preserve"> adalah </w:t>
      </w:r>
      <w:r w:rsidR="00F94C77" w:rsidRPr="00506B28">
        <w:rPr>
          <w:rFonts w:ascii="Times New Roman" w:hAnsi="Times New Roman"/>
          <w:sz w:val="24"/>
          <w:szCs w:val="24"/>
        </w:rPr>
        <w:t xml:space="preserve">verifikasi: apakah </w:t>
      </w:r>
      <w:r w:rsidR="00F94C77" w:rsidRPr="00506B28">
        <w:rPr>
          <w:rFonts w:ascii="Times New Roman" w:hAnsi="Times New Roman"/>
          <w:i/>
          <w:sz w:val="24"/>
          <w:szCs w:val="24"/>
        </w:rPr>
        <w:t>finite-state program</w:t>
      </w:r>
      <w:r w:rsidR="00F94C77" w:rsidRPr="00506B28">
        <w:rPr>
          <w:rFonts w:ascii="Times New Roman" w:hAnsi="Times New Roman"/>
          <w:sz w:val="24"/>
          <w:szCs w:val="24"/>
        </w:rPr>
        <w:t xml:space="preserve"> </w:t>
      </w:r>
      <m:oMath>
        <m:r>
          <w:rPr>
            <w:rFonts w:ascii="Cambria Math" w:hAnsi="Cambria Math"/>
            <w:sz w:val="24"/>
            <w:szCs w:val="24"/>
          </w:rPr>
          <m:t xml:space="preserve">P </m:t>
        </m:r>
      </m:oMath>
      <w:r w:rsidR="00F94C77" w:rsidRPr="00506B28">
        <w:rPr>
          <w:rFonts w:ascii="Times New Roman" w:hAnsi="Times New Roman"/>
          <w:sz w:val="24"/>
          <w:szCs w:val="24"/>
        </w:rPr>
        <w:t xml:space="preserve">memenuhi spesifikasi </w:t>
      </w:r>
      <m:oMath>
        <m:r>
          <w:rPr>
            <w:rFonts w:ascii="Cambria Math" w:hAnsi="Cambria Math"/>
            <w:sz w:val="24"/>
            <w:szCs w:val="24"/>
          </w:rPr>
          <m:t>∝</m:t>
        </m:r>
      </m:oMath>
      <w:r w:rsidR="005B7FD6" w:rsidRPr="00506B28">
        <w:rPr>
          <w:rFonts w:ascii="Times New Roman" w:hAnsi="Times New Roman"/>
          <w:sz w:val="24"/>
          <w:szCs w:val="24"/>
        </w:rPr>
        <w:t>.</w:t>
      </w:r>
      <w:r w:rsidR="007F4BCD" w:rsidRPr="00506B28">
        <w:rPr>
          <w:rFonts w:ascii="Times New Roman" w:hAnsi="Times New Roman"/>
          <w:sz w:val="24"/>
          <w:szCs w:val="24"/>
        </w:rPr>
        <w:t xml:space="preserve"> </w:t>
      </w:r>
    </w:p>
    <w:p w14:paraId="6DDECCB5" w14:textId="000F186D" w:rsidR="00B46B19" w:rsidRPr="00506B28" w:rsidRDefault="00B46B19" w:rsidP="0013250C">
      <w:pPr>
        <w:pStyle w:val="Heading3"/>
        <w:ind w:left="709"/>
      </w:pPr>
      <w:del w:id="173" w:author="Jessie Andika Setiady" w:date="2017-09-10T18:10:00Z">
        <w:r w:rsidRPr="00506B28" w:rsidDel="00762AB7">
          <w:delText>Computational Tree Logic</w:delText>
        </w:r>
      </w:del>
      <w:bookmarkStart w:id="174" w:name="_Toc494952760"/>
      <w:r w:rsidRPr="00506B28">
        <w:t>Sintaks LTL</w:t>
      </w:r>
      <w:bookmarkEnd w:id="174"/>
    </w:p>
    <w:p w14:paraId="077FAB77" w14:textId="1C101211" w:rsidR="00B46B19" w:rsidRPr="00506B28" w:rsidRDefault="00B46B19" w:rsidP="0013250C">
      <w:pPr>
        <w:jc w:val="both"/>
        <w:rPr>
          <w:rFonts w:ascii="Times New Roman" w:hAnsi="Times New Roman"/>
          <w:sz w:val="24"/>
          <w:szCs w:val="24"/>
        </w:rPr>
      </w:pPr>
      <w:r w:rsidRPr="00506B28">
        <w:rPr>
          <w:rFonts w:ascii="Times New Roman" w:hAnsi="Times New Roman"/>
          <w:sz w:val="24"/>
          <w:szCs w:val="24"/>
        </w:rPr>
        <w:t>Berikut adalah notasi dasar dan definisi pada LTL</w:t>
      </w:r>
      <w:r w:rsidR="00627F8D" w:rsidRPr="00506B28">
        <w:rPr>
          <w:rFonts w:ascii="Times New Roman" w:hAnsi="Times New Roman"/>
          <w:sz w:val="24"/>
          <w:szCs w:val="24"/>
        </w:rPr>
        <w:t xml:space="preserve"> berdasarkan referensi </w:t>
      </w:r>
      <w:sdt>
        <w:sdtPr>
          <w:rPr>
            <w:rFonts w:ascii="Times New Roman" w:hAnsi="Times New Roman"/>
            <w:sz w:val="24"/>
            <w:szCs w:val="24"/>
          </w:rPr>
          <w:id w:val="2079551211"/>
          <w:citation/>
        </w:sdtPr>
        <w:sdtContent>
          <w:r w:rsidR="00C405D3" w:rsidRPr="00506B28">
            <w:rPr>
              <w:rFonts w:ascii="Times New Roman" w:hAnsi="Times New Roman"/>
              <w:sz w:val="24"/>
              <w:szCs w:val="24"/>
            </w:rPr>
            <w:fldChar w:fldCharType="begin"/>
          </w:r>
          <w:r w:rsidR="00C405D3" w:rsidRPr="00506B28">
            <w:rPr>
              <w:rFonts w:ascii="Times New Roman" w:hAnsi="Times New Roman"/>
              <w:sz w:val="24"/>
              <w:szCs w:val="24"/>
            </w:rPr>
            <w:instrText xml:space="preserve"> CITATION Seb17 \l 1033 </w:instrText>
          </w:r>
          <w:r w:rsidR="00C405D3" w:rsidRPr="00506B28">
            <w:rPr>
              <w:rFonts w:ascii="Times New Roman" w:hAnsi="Times New Roman"/>
              <w:sz w:val="24"/>
              <w:szCs w:val="24"/>
            </w:rPr>
            <w:fldChar w:fldCharType="separate"/>
          </w:r>
          <w:r w:rsidR="00584879" w:rsidRPr="00584879">
            <w:rPr>
              <w:rFonts w:ascii="Times New Roman" w:hAnsi="Times New Roman"/>
              <w:noProof/>
              <w:sz w:val="24"/>
              <w:szCs w:val="24"/>
            </w:rPr>
            <w:t>(Sebastiani, 2017)</w:t>
          </w:r>
          <w:r w:rsidR="00C405D3" w:rsidRPr="00506B28">
            <w:rPr>
              <w:rFonts w:ascii="Times New Roman" w:hAnsi="Times New Roman"/>
              <w:sz w:val="24"/>
              <w:szCs w:val="24"/>
            </w:rPr>
            <w:fldChar w:fldCharType="end"/>
          </w:r>
        </w:sdtContent>
      </w:sdt>
      <w:r w:rsidRPr="00506B28">
        <w:rPr>
          <w:rFonts w:ascii="Times New Roman" w:hAnsi="Times New Roman"/>
          <w:sz w:val="24"/>
          <w:szCs w:val="24"/>
        </w:rPr>
        <w:t>:</w:t>
      </w:r>
    </w:p>
    <w:p w14:paraId="173194AE" w14:textId="0C76EDBB" w:rsidR="00930190" w:rsidRPr="00506B28" w:rsidRDefault="00B46B19" w:rsidP="0013250C">
      <w:pPr>
        <w:pStyle w:val="ListParagraph"/>
        <w:numPr>
          <w:ilvl w:val="0"/>
          <w:numId w:val="65"/>
        </w:numPr>
        <w:spacing w:line="360" w:lineRule="auto"/>
        <w:ind w:left="360"/>
        <w:jc w:val="both"/>
        <w:rPr>
          <w:rFonts w:ascii="Times New Roman" w:hAnsi="Times New Roman"/>
          <w:sz w:val="24"/>
          <w:szCs w:val="24"/>
        </w:rPr>
      </w:pPr>
      <w:r w:rsidRPr="00506B28">
        <w:rPr>
          <w:rFonts w:ascii="Times New Roman" w:hAnsi="Times New Roman"/>
          <w:sz w:val="24"/>
          <w:szCs w:val="24"/>
        </w:rPr>
        <w:t xml:space="preserve">Proposisi atomic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 … }</m:t>
        </m:r>
      </m:oMath>
      <w:r w:rsidRPr="00506B28">
        <w:rPr>
          <w:rFonts w:ascii="Times New Roman" w:hAnsi="Times New Roman"/>
          <w:sz w:val="24"/>
          <w:szCs w:val="24"/>
        </w:rPr>
        <w:t xml:space="preserve">, adalah formula LTL </w:t>
      </w:r>
    </w:p>
    <w:p w14:paraId="00A50FD3" w14:textId="77777777" w:rsidR="00930190" w:rsidRPr="00506B28" w:rsidRDefault="00B46B19" w:rsidP="0013250C">
      <w:pPr>
        <w:pStyle w:val="ListParagraph"/>
        <w:numPr>
          <w:ilvl w:val="0"/>
          <w:numId w:val="65"/>
        </w:numPr>
        <w:spacing w:line="360" w:lineRule="auto"/>
        <w:ind w:left="360"/>
        <w:jc w:val="both"/>
        <w:rPr>
          <w:rFonts w:ascii="Times New Roman" w:hAnsi="Times New Roman"/>
          <w:sz w:val="24"/>
          <w:szCs w:val="24"/>
        </w:rPr>
      </w:pPr>
      <w:r w:rsidRPr="00506B28">
        <w:rPr>
          <w:rFonts w:ascii="Times New Roman" w:hAnsi="Times New Roman"/>
          <w:sz w:val="24"/>
          <w:szCs w:val="24"/>
        </w:rPr>
        <w:lastRenderedPageBreak/>
        <w:t xml:space="preserve">Jika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r>
          <w:rPr>
            <w:rFonts w:ascii="Cambria Math" w:hAnsi="Cambria Math"/>
            <w:sz w:val="24"/>
            <w:szCs w:val="24"/>
          </w:rPr>
          <m:t xml:space="preserve"> </m:t>
        </m:r>
      </m:oMath>
      <w:r w:rsidR="00692329" w:rsidRPr="00506B28">
        <w:rPr>
          <w:rFonts w:ascii="Times New Roman" w:hAnsi="Times New Roman"/>
          <w:sz w:val="24"/>
          <w:szCs w:val="24"/>
        </w:rPr>
        <w:t xml:space="preserve">dan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2</m:t>
            </m:r>
          </m:sub>
        </m:sSub>
      </m:oMath>
      <w:r w:rsidR="00692329" w:rsidRPr="00506B28">
        <w:rPr>
          <w:rFonts w:ascii="Times New Roman" w:hAnsi="Times New Roman"/>
          <w:sz w:val="24"/>
          <w:szCs w:val="24"/>
        </w:rPr>
        <w:t xml:space="preserve"> adalah LTL formula, maka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oMath>
      <w:r w:rsidR="00692329"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 φ</m:t>
            </m:r>
          </m:e>
          <m:sub>
            <m:r>
              <w:rPr>
                <w:rFonts w:ascii="Cambria Math" w:hAnsi="Cambria Math"/>
                <w:sz w:val="24"/>
                <w:szCs w:val="24"/>
              </w:rPr>
              <m:t>2</m:t>
            </m:r>
          </m:sub>
        </m:sSub>
      </m:oMath>
      <w:r w:rsidR="00692329"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 φ</m:t>
            </m:r>
          </m:e>
          <m:sub>
            <m:r>
              <w:rPr>
                <w:rFonts w:ascii="Cambria Math" w:hAnsi="Cambria Math"/>
                <w:sz w:val="24"/>
                <w:szCs w:val="24"/>
              </w:rPr>
              <m:t>2</m:t>
            </m:r>
          </m:sub>
        </m:sSub>
      </m:oMath>
      <w:r w:rsidR="00930190"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 φ</m:t>
            </m:r>
          </m:e>
          <m:sub>
            <m:r>
              <w:rPr>
                <w:rFonts w:ascii="Cambria Math" w:hAnsi="Cambria Math"/>
                <w:sz w:val="24"/>
                <w:szCs w:val="24"/>
              </w:rPr>
              <m:t>2</m:t>
            </m:r>
          </m:sub>
        </m:sSub>
      </m:oMath>
      <w:r w:rsidR="00930190" w:rsidRPr="00506B28">
        <w:rPr>
          <w:rFonts w:ascii="Times New Roman" w:hAnsi="Times New Roman"/>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 φ</m:t>
            </m:r>
          </m:e>
          <m:sub>
            <m:r>
              <w:rPr>
                <w:rFonts w:ascii="Cambria Math" w:hAnsi="Cambria Math"/>
                <w:sz w:val="24"/>
                <w:szCs w:val="24"/>
              </w:rPr>
              <m:t>2</m:t>
            </m:r>
          </m:sub>
        </m:sSub>
      </m:oMath>
      <w:r w:rsidR="00930190" w:rsidRPr="00506B28">
        <w:rPr>
          <w:rFonts w:ascii="Times New Roman" w:hAnsi="Times New Roman"/>
          <w:sz w:val="24"/>
          <w:szCs w:val="24"/>
        </w:rPr>
        <w:t xml:space="preserve"> adalah LTL formula</w:t>
      </w:r>
    </w:p>
    <w:p w14:paraId="31FFD74B" w14:textId="226F5B70" w:rsidR="00930190" w:rsidRPr="00506B28" w:rsidRDefault="00930190" w:rsidP="0013250C">
      <w:pPr>
        <w:pStyle w:val="ListParagraph"/>
        <w:numPr>
          <w:ilvl w:val="0"/>
          <w:numId w:val="65"/>
        </w:numPr>
        <w:spacing w:line="360" w:lineRule="auto"/>
        <w:ind w:left="360"/>
        <w:jc w:val="both"/>
        <w:rPr>
          <w:rFonts w:ascii="Times New Roman" w:hAnsi="Times New Roman"/>
          <w:sz w:val="24"/>
          <w:szCs w:val="24"/>
        </w:rPr>
      </w:pPr>
      <w:r w:rsidRPr="00506B28">
        <w:rPr>
          <w:rFonts w:ascii="Times New Roman" w:hAnsi="Times New Roman"/>
          <w:sz w:val="24"/>
          <w:szCs w:val="24"/>
        </w:rPr>
        <w:t xml:space="preserve">Jika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r>
          <w:rPr>
            <w:rFonts w:ascii="Cambria Math" w:hAnsi="Cambria Math"/>
            <w:sz w:val="24"/>
            <w:szCs w:val="24"/>
          </w:rPr>
          <m:t xml:space="preserve"> </m:t>
        </m:r>
      </m:oMath>
      <w:r w:rsidRPr="00506B28">
        <w:rPr>
          <w:rFonts w:ascii="Times New Roman" w:hAnsi="Times New Roman"/>
          <w:sz w:val="24"/>
          <w:szCs w:val="24"/>
        </w:rPr>
        <w:t xml:space="preserve">dan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2</m:t>
            </m:r>
          </m:sub>
        </m:sSub>
      </m:oMath>
      <w:r w:rsidRPr="00506B28">
        <w:rPr>
          <w:rFonts w:ascii="Times New Roman" w:hAnsi="Times New Roman"/>
          <w:sz w:val="24"/>
          <w:szCs w:val="24"/>
        </w:rPr>
        <w:t xml:space="preserve"> adalah LTL formula, maka </w:t>
      </w:r>
      <w:r w:rsidR="00A906F4" w:rsidRPr="00506B28">
        <w:rPr>
          <w:rFonts w:ascii="Times New Roman" w:hAnsi="Times New Roman"/>
          <w:sz w:val="24"/>
          <w:szCs w:val="24"/>
        </w:rPr>
        <w:t>X</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oMath>
      <w:r w:rsidR="00A906F4"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oMath>
      <w:r w:rsidR="00A906F4" w:rsidRPr="00506B28">
        <w:rPr>
          <w:rFonts w:ascii="Times New Roman" w:hAnsi="Times New Roman"/>
          <w:sz w:val="24"/>
          <w:szCs w:val="24"/>
        </w:rPr>
        <w:t>U</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2</m:t>
            </m:r>
          </m:sub>
        </m:sSub>
      </m:oMath>
      <w:r w:rsidR="00A906F4" w:rsidRPr="00506B28">
        <w:rPr>
          <w:rFonts w:ascii="Times New Roman" w:hAnsi="Times New Roman"/>
          <w:sz w:val="24"/>
          <w:szCs w:val="24"/>
        </w:rPr>
        <w:t>, G</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oMath>
      <w:r w:rsidR="00A906F4" w:rsidRPr="00506B28">
        <w:rPr>
          <w:rFonts w:ascii="Times New Roman" w:hAnsi="Times New Roman"/>
          <w:sz w:val="24"/>
          <w:szCs w:val="24"/>
        </w:rPr>
        <w:t>, F</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oMath>
      <w:r w:rsidR="00A906F4" w:rsidRPr="00506B28">
        <w:rPr>
          <w:rFonts w:ascii="Times New Roman" w:hAnsi="Times New Roman"/>
          <w:sz w:val="24"/>
          <w:szCs w:val="24"/>
        </w:rPr>
        <w:t xml:space="preserve"> adalah LTL formula, dimana X, G, F, U merepresentasikan “next”, “globally”, “eventually”, dan “until”</w:t>
      </w:r>
    </w:p>
    <w:p w14:paraId="5DFDD4EF" w14:textId="1FC8E270" w:rsidR="00B46B19" w:rsidRPr="007A0B8E" w:rsidRDefault="00A906F4" w:rsidP="00012FCA">
      <w:pPr>
        <w:pStyle w:val="ListParagraph"/>
        <w:numPr>
          <w:ilvl w:val="0"/>
          <w:numId w:val="65"/>
        </w:numPr>
        <w:spacing w:line="360" w:lineRule="auto"/>
        <w:ind w:left="360"/>
        <w:jc w:val="both"/>
        <w:rPr>
          <w:rFonts w:ascii="Times New Roman" w:hAnsi="Times New Roman"/>
          <w:sz w:val="24"/>
          <w:szCs w:val="24"/>
        </w:rPr>
      </w:pPr>
      <w:r w:rsidRPr="00506B28">
        <w:rPr>
          <w:rFonts w:ascii="Times New Roman" w:hAnsi="Times New Roman"/>
          <w:sz w:val="24"/>
          <w:szCs w:val="24"/>
        </w:rPr>
        <w:t>Operator lain yang digunakan pada LTL adalah R (Release)</w:t>
      </w:r>
      <w:r w:rsidR="00E91D54"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oMath>
      <w:r w:rsidR="003D0156" w:rsidRPr="00506B28">
        <w:rPr>
          <w:rFonts w:ascii="Times New Roman" w:hAnsi="Times New Roman"/>
          <w:sz w:val="24"/>
          <w:szCs w:val="24"/>
        </w:rPr>
        <w:t>R</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2</m:t>
            </m:r>
          </m:sub>
        </m:sSub>
      </m:oMath>
    </w:p>
    <w:p w14:paraId="57B499F4" w14:textId="2D308518" w:rsidR="00894A54" w:rsidRPr="00506B28" w:rsidRDefault="00894A54" w:rsidP="0013250C">
      <w:pPr>
        <w:pStyle w:val="Heading3"/>
        <w:ind w:left="709"/>
      </w:pPr>
      <w:del w:id="175" w:author="Jessie Andika Setiady" w:date="2017-09-10T18:10:00Z">
        <w:r w:rsidRPr="00506B28" w:rsidDel="00762AB7">
          <w:delText>Computational Tree Logic</w:delText>
        </w:r>
      </w:del>
      <w:bookmarkStart w:id="176" w:name="_Toc494952761"/>
      <w:r w:rsidRPr="00506B28">
        <w:t>Semantik LTL</w:t>
      </w:r>
      <w:bookmarkEnd w:id="176"/>
    </w:p>
    <w:p w14:paraId="2F55A323" w14:textId="48516F72" w:rsidR="00AB0057" w:rsidRPr="00506B28" w:rsidRDefault="00520A3A" w:rsidP="00FC01AA">
      <w:pPr>
        <w:spacing w:line="360" w:lineRule="auto"/>
        <w:jc w:val="both"/>
        <w:rPr>
          <w:rFonts w:ascii="Times New Roman" w:hAnsi="Times New Roman"/>
          <w:sz w:val="24"/>
          <w:szCs w:val="24"/>
        </w:rPr>
      </w:pPr>
      <w:r w:rsidRPr="00506B28">
        <w:rPr>
          <w:rFonts w:ascii="Times New Roman" w:hAnsi="Times New Roman"/>
          <w:sz w:val="24"/>
          <w:szCs w:val="24"/>
        </w:rPr>
        <w:t xml:space="preserve">Berikut adalah </w:t>
      </w:r>
      <w:r w:rsidR="00271F95" w:rsidRPr="00506B28">
        <w:rPr>
          <w:rFonts w:ascii="Times New Roman" w:hAnsi="Times New Roman"/>
          <w:sz w:val="24"/>
          <w:szCs w:val="24"/>
        </w:rPr>
        <w:t>semantik</w:t>
      </w:r>
      <w:r w:rsidRPr="00506B28">
        <w:rPr>
          <w:rFonts w:ascii="Times New Roman" w:hAnsi="Times New Roman"/>
          <w:sz w:val="24"/>
          <w:szCs w:val="24"/>
        </w:rPr>
        <w:t xml:space="preserve"> dari LTL</w:t>
      </w:r>
      <w:r w:rsidR="00723074" w:rsidRPr="00506B28">
        <w:rPr>
          <w:rFonts w:ascii="Times New Roman" w:hAnsi="Times New Roman"/>
          <w:sz w:val="24"/>
          <w:szCs w:val="24"/>
        </w:rPr>
        <w:t xml:space="preserve"> berdasarkan referensi </w:t>
      </w:r>
      <w:sdt>
        <w:sdtPr>
          <w:rPr>
            <w:rFonts w:ascii="Times New Roman" w:hAnsi="Times New Roman"/>
            <w:sz w:val="24"/>
            <w:szCs w:val="24"/>
          </w:rPr>
          <w:id w:val="-322441630"/>
          <w:citation/>
        </w:sdtPr>
        <w:sdtContent>
          <w:r w:rsidR="00723074" w:rsidRPr="00506B28">
            <w:rPr>
              <w:rFonts w:ascii="Times New Roman" w:hAnsi="Times New Roman"/>
              <w:sz w:val="24"/>
              <w:szCs w:val="24"/>
            </w:rPr>
            <w:fldChar w:fldCharType="begin"/>
          </w:r>
          <w:r w:rsidR="00723074" w:rsidRPr="00506B28">
            <w:rPr>
              <w:rFonts w:ascii="Times New Roman" w:hAnsi="Times New Roman"/>
              <w:sz w:val="24"/>
              <w:szCs w:val="24"/>
            </w:rPr>
            <w:instrText xml:space="preserve"> CITATION Seb17 \l 1033 </w:instrText>
          </w:r>
          <w:r w:rsidR="00723074" w:rsidRPr="00506B28">
            <w:rPr>
              <w:rFonts w:ascii="Times New Roman" w:hAnsi="Times New Roman"/>
              <w:sz w:val="24"/>
              <w:szCs w:val="24"/>
            </w:rPr>
            <w:fldChar w:fldCharType="separate"/>
          </w:r>
          <w:r w:rsidR="00584879" w:rsidRPr="00584879">
            <w:rPr>
              <w:rFonts w:ascii="Times New Roman" w:hAnsi="Times New Roman"/>
              <w:noProof/>
              <w:sz w:val="24"/>
              <w:szCs w:val="24"/>
            </w:rPr>
            <w:t>(Sebastiani, 2017)</w:t>
          </w:r>
          <w:r w:rsidR="00723074" w:rsidRPr="00506B28">
            <w:rPr>
              <w:rFonts w:ascii="Times New Roman" w:hAnsi="Times New Roman"/>
              <w:sz w:val="24"/>
              <w:szCs w:val="24"/>
            </w:rPr>
            <w:fldChar w:fldCharType="end"/>
          </w:r>
        </w:sdtContent>
      </w:sdt>
      <w:r w:rsidR="00723074" w:rsidRPr="00506B28">
        <w:rPr>
          <w:rFonts w:ascii="Times New Roman" w:hAnsi="Times New Roman"/>
          <w:sz w:val="24"/>
          <w:szCs w:val="24"/>
        </w:rPr>
        <w:t>:</w:t>
      </w:r>
      <w:r w:rsidR="006668C8" w:rsidRPr="00506B28">
        <w:rPr>
          <w:rFonts w:ascii="Times New Roman" w:hAnsi="Times New Roman"/>
          <w:sz w:val="24"/>
          <w:szCs w:val="24"/>
        </w:rPr>
        <w:t>:</w:t>
      </w:r>
    </w:p>
    <w:p w14:paraId="0D48A5F1" w14:textId="31A78ABB" w:rsidR="00B46B19" w:rsidRPr="00506B28" w:rsidRDefault="00346B04" w:rsidP="00FC01AA">
      <w:pPr>
        <w:pStyle w:val="ListParagraph"/>
        <w:numPr>
          <w:ilvl w:val="0"/>
          <w:numId w:val="66"/>
        </w:numPr>
        <w:spacing w:line="360" w:lineRule="auto"/>
        <w:ind w:left="360"/>
        <w:jc w:val="both"/>
        <w:rPr>
          <w:rFonts w:ascii="Times New Roman" w:hAnsi="Times New Roman"/>
          <w:sz w:val="24"/>
          <w:szCs w:val="24"/>
        </w:rPr>
      </w:pPr>
      <w:r w:rsidRPr="00506B28">
        <w:rPr>
          <w:rFonts w:ascii="Times New Roman" w:hAnsi="Times New Roman"/>
          <w:i/>
          <w:sz w:val="24"/>
          <w:szCs w:val="24"/>
        </w:rPr>
        <w:t>Next</w:t>
      </w:r>
      <w:r w:rsidRPr="00506B28">
        <w:rPr>
          <w:rFonts w:ascii="Times New Roman" w:hAnsi="Times New Roman"/>
          <w:sz w:val="24"/>
          <w:szCs w:val="24"/>
        </w:rPr>
        <w:t xml:space="preserve"> (X)</w:t>
      </w:r>
      <w:r w:rsidR="0031522A"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φ</m:t>
            </m:r>
          </m:sub>
        </m:sSub>
      </m:oMath>
      <w:r w:rsidR="0031522A" w:rsidRPr="00506B28">
        <w:rPr>
          <w:rFonts w:ascii="Times New Roman" w:hAnsi="Times New Roman"/>
          <w:sz w:val="24"/>
          <w:szCs w:val="24"/>
        </w:rPr>
        <w:t xml:space="preserve"> adalah </w:t>
      </w:r>
      <w:r w:rsidR="0031522A" w:rsidRPr="00506B28">
        <w:rPr>
          <w:rFonts w:ascii="Times New Roman" w:hAnsi="Times New Roman"/>
          <w:i/>
          <w:sz w:val="24"/>
          <w:szCs w:val="24"/>
        </w:rPr>
        <w:t>true</w:t>
      </w:r>
      <w:r w:rsidR="0031522A" w:rsidRPr="00506B28">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0031522A" w:rsidRPr="00506B28">
        <w:rPr>
          <w:rFonts w:ascii="Times New Roman" w:hAnsi="Times New Roman"/>
          <w:sz w:val="24"/>
          <w:szCs w:val="24"/>
        </w:rPr>
        <w:t xml:space="preserve"> jika</w:t>
      </w:r>
      <w:r w:rsidR="009A7819" w:rsidRPr="00506B28">
        <w:rPr>
          <w:rFonts w:ascii="Times New Roman" w:hAnsi="Times New Roman"/>
          <w:sz w:val="24"/>
          <w:szCs w:val="24"/>
        </w:rPr>
        <w:t xml:space="preserve"> dan hanya jika</w:t>
      </w:r>
      <w:r w:rsidR="0031522A"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φ</m:t>
            </m:r>
          </m:e>
          <m:sub/>
        </m:sSub>
      </m:oMath>
      <w:r w:rsidR="0031522A" w:rsidRPr="00506B28">
        <w:rPr>
          <w:rFonts w:ascii="Times New Roman" w:hAnsi="Times New Roman"/>
          <w:sz w:val="24"/>
          <w:szCs w:val="24"/>
        </w:rPr>
        <w:t xml:space="preserve">true pada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oMath>
    </w:p>
    <w:p w14:paraId="6E04461B" w14:textId="0381E4B4" w:rsidR="00C11CD8" w:rsidRPr="00506B28" w:rsidRDefault="0031522A" w:rsidP="00FC01AA">
      <w:pPr>
        <w:pStyle w:val="ListParagraph"/>
        <w:numPr>
          <w:ilvl w:val="0"/>
          <w:numId w:val="66"/>
        </w:numPr>
        <w:spacing w:line="360" w:lineRule="auto"/>
        <w:ind w:left="360"/>
        <w:jc w:val="both"/>
        <w:rPr>
          <w:rFonts w:ascii="Times New Roman" w:hAnsi="Times New Roman"/>
          <w:sz w:val="24"/>
          <w:szCs w:val="24"/>
        </w:rPr>
      </w:pPr>
      <w:r w:rsidRPr="00506B28">
        <w:rPr>
          <w:rFonts w:ascii="Times New Roman" w:hAnsi="Times New Roman"/>
          <w:i/>
          <w:sz w:val="24"/>
          <w:szCs w:val="24"/>
        </w:rPr>
        <w:t>Finally</w:t>
      </w:r>
      <w:r w:rsidRPr="00506B28">
        <w:rPr>
          <w:rFonts w:ascii="Times New Roman" w:hAnsi="Times New Roman"/>
          <w:sz w:val="24"/>
          <w:szCs w:val="24"/>
        </w:rPr>
        <w:t xml:space="preserve"> (F)</w:t>
      </w:r>
      <w:r w:rsidR="007A38CB"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φ</m:t>
            </m:r>
          </m:sub>
        </m:sSub>
      </m:oMath>
      <w:r w:rsidR="007A38CB" w:rsidRPr="00506B28">
        <w:rPr>
          <w:rFonts w:ascii="Times New Roman" w:hAnsi="Times New Roman"/>
          <w:sz w:val="24"/>
          <w:szCs w:val="24"/>
        </w:rPr>
        <w:t xml:space="preserve"> adalah </w:t>
      </w:r>
      <w:r w:rsidR="007A38CB" w:rsidRPr="00506B28">
        <w:rPr>
          <w:rFonts w:ascii="Times New Roman" w:hAnsi="Times New Roman"/>
          <w:i/>
          <w:sz w:val="24"/>
          <w:szCs w:val="24"/>
        </w:rPr>
        <w:t>true</w:t>
      </w:r>
      <w:r w:rsidR="007A38CB" w:rsidRPr="00506B28">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007A38CB" w:rsidRPr="00506B28">
        <w:rPr>
          <w:rFonts w:ascii="Times New Roman" w:hAnsi="Times New Roman"/>
          <w:sz w:val="24"/>
          <w:szCs w:val="24"/>
        </w:rPr>
        <w:t xml:space="preserve"> jika</w:t>
      </w:r>
      <w:r w:rsidR="009A7819" w:rsidRPr="00506B28">
        <w:rPr>
          <w:rFonts w:ascii="Times New Roman" w:hAnsi="Times New Roman"/>
          <w:sz w:val="24"/>
          <w:szCs w:val="24"/>
        </w:rPr>
        <w:t xml:space="preserve"> dan hanya jika</w:t>
      </w:r>
      <w:r w:rsidR="007A38CB"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φ</m:t>
            </m:r>
          </m:e>
          <m:sub/>
        </m:sSub>
      </m:oMath>
      <w:r w:rsidR="007A38CB" w:rsidRPr="00506B28">
        <w:rPr>
          <w:rFonts w:ascii="Times New Roman" w:hAnsi="Times New Roman"/>
          <w:sz w:val="24"/>
          <w:szCs w:val="24"/>
        </w:rPr>
        <w:t xml:space="preserve">true pada beberapa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007A38CB" w:rsidRPr="00506B28">
        <w:rPr>
          <w:rFonts w:ascii="Times New Roman" w:hAnsi="Times New Roman"/>
          <w:sz w:val="24"/>
          <w:szCs w:val="24"/>
        </w:rPr>
        <w:t xml:space="preserve"> dimana t’ &gt; t </w:t>
      </w:r>
    </w:p>
    <w:p w14:paraId="3F7E90C4" w14:textId="292F8CC8" w:rsidR="0031522A" w:rsidRPr="00506B28" w:rsidRDefault="0031522A" w:rsidP="00FC01AA">
      <w:pPr>
        <w:pStyle w:val="ListParagraph"/>
        <w:numPr>
          <w:ilvl w:val="0"/>
          <w:numId w:val="66"/>
        </w:numPr>
        <w:spacing w:line="360" w:lineRule="auto"/>
        <w:ind w:left="360"/>
        <w:jc w:val="both"/>
        <w:rPr>
          <w:rFonts w:ascii="Times New Roman" w:hAnsi="Times New Roman"/>
          <w:sz w:val="24"/>
          <w:szCs w:val="24"/>
        </w:rPr>
      </w:pPr>
      <w:r w:rsidRPr="00506B28">
        <w:rPr>
          <w:rFonts w:ascii="Times New Roman" w:hAnsi="Times New Roman"/>
          <w:i/>
          <w:sz w:val="24"/>
          <w:szCs w:val="24"/>
        </w:rPr>
        <w:t>Globally</w:t>
      </w:r>
      <w:r w:rsidR="007A38CB" w:rsidRPr="00506B28">
        <w:rPr>
          <w:rFonts w:ascii="Times New Roman" w:hAnsi="Times New Roman"/>
          <w:sz w:val="24"/>
          <w:szCs w:val="24"/>
        </w:rPr>
        <w:t xml:space="preserve"> (G),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φ</m:t>
            </m:r>
          </m:sub>
        </m:sSub>
      </m:oMath>
      <w:r w:rsidR="007A38CB" w:rsidRPr="00506B28">
        <w:rPr>
          <w:rFonts w:ascii="Times New Roman" w:hAnsi="Times New Roman"/>
          <w:sz w:val="24"/>
          <w:szCs w:val="24"/>
        </w:rPr>
        <w:t xml:space="preserve"> </w:t>
      </w:r>
      <w:r w:rsidR="003512BB" w:rsidRPr="00506B28">
        <w:rPr>
          <w:rFonts w:ascii="Times New Roman" w:hAnsi="Times New Roman"/>
          <w:sz w:val="24"/>
          <w:szCs w:val="24"/>
        </w:rPr>
        <w:t xml:space="preserve">adalah </w:t>
      </w:r>
      <w:r w:rsidR="003512BB" w:rsidRPr="00506B28">
        <w:rPr>
          <w:rFonts w:ascii="Times New Roman" w:hAnsi="Times New Roman"/>
          <w:i/>
          <w:sz w:val="24"/>
          <w:szCs w:val="24"/>
        </w:rPr>
        <w:t>true</w:t>
      </w:r>
      <w:r w:rsidR="003512BB" w:rsidRPr="00506B28">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003512BB" w:rsidRPr="00506B28">
        <w:rPr>
          <w:rFonts w:ascii="Times New Roman" w:hAnsi="Times New Roman"/>
          <w:sz w:val="24"/>
          <w:szCs w:val="24"/>
        </w:rPr>
        <w:t xml:space="preserve"> jika</w:t>
      </w:r>
      <w:r w:rsidR="009A7819" w:rsidRPr="00506B28">
        <w:rPr>
          <w:rFonts w:ascii="Times New Roman" w:hAnsi="Times New Roman"/>
          <w:sz w:val="24"/>
          <w:szCs w:val="24"/>
        </w:rPr>
        <w:t xml:space="preserve"> dan hanya jika</w:t>
      </w:r>
      <w:r w:rsidR="003512BB"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φ</m:t>
            </m:r>
          </m:e>
          <m:sub/>
        </m:sSub>
      </m:oMath>
      <w:r w:rsidR="003512BB" w:rsidRPr="00506B28">
        <w:rPr>
          <w:rFonts w:ascii="Times New Roman" w:hAnsi="Times New Roman"/>
          <w:sz w:val="24"/>
          <w:szCs w:val="24"/>
        </w:rPr>
        <w:t xml:space="preserve">true pada </w:t>
      </w:r>
      <w:r w:rsidR="00344219" w:rsidRPr="00506B28">
        <w:rPr>
          <w:rFonts w:ascii="Times New Roman" w:hAnsi="Times New Roman"/>
          <w:sz w:val="24"/>
          <w:szCs w:val="24"/>
        </w:rPr>
        <w:t>semua</w:t>
      </w:r>
      <w:r w:rsidR="003512BB"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003512BB" w:rsidRPr="00506B28">
        <w:rPr>
          <w:rFonts w:ascii="Times New Roman" w:hAnsi="Times New Roman"/>
          <w:sz w:val="24"/>
          <w:szCs w:val="24"/>
        </w:rPr>
        <w:t xml:space="preserve"> dimana t’ &gt; t</w:t>
      </w:r>
    </w:p>
    <w:p w14:paraId="0CAACE00" w14:textId="77777777" w:rsidR="00D9017F" w:rsidRPr="00506B28" w:rsidRDefault="0031522A" w:rsidP="00FC01AA">
      <w:pPr>
        <w:pStyle w:val="ListParagraph"/>
        <w:numPr>
          <w:ilvl w:val="0"/>
          <w:numId w:val="66"/>
        </w:numPr>
        <w:spacing w:line="360" w:lineRule="auto"/>
        <w:ind w:left="360"/>
        <w:jc w:val="both"/>
        <w:rPr>
          <w:rFonts w:ascii="Times New Roman" w:hAnsi="Times New Roman"/>
          <w:sz w:val="24"/>
          <w:szCs w:val="24"/>
        </w:rPr>
      </w:pPr>
      <w:r w:rsidRPr="00506B28">
        <w:rPr>
          <w:rFonts w:ascii="Times New Roman" w:hAnsi="Times New Roman"/>
          <w:i/>
          <w:sz w:val="24"/>
          <w:szCs w:val="24"/>
        </w:rPr>
        <w:t>Until</w:t>
      </w:r>
      <w:r w:rsidR="007A38CB" w:rsidRPr="00506B28">
        <w:rPr>
          <w:rFonts w:ascii="Times New Roman" w:hAnsi="Times New Roman"/>
          <w:sz w:val="24"/>
          <w:szCs w:val="24"/>
        </w:rPr>
        <w:t xml:space="preserve"> (U), </w:t>
      </w:r>
      <m:oMath>
        <m:r>
          <w:rPr>
            <w:rFonts w:ascii="Cambria Math" w:hAnsi="Cambria Math"/>
            <w:sz w:val="24"/>
            <w:szCs w:val="24"/>
          </w:rPr>
          <m:t xml:space="preserve">φUϕ </m:t>
        </m:r>
      </m:oMath>
      <w:r w:rsidR="007A38CB" w:rsidRPr="00506B28">
        <w:rPr>
          <w:rFonts w:ascii="Times New Roman" w:hAnsi="Times New Roman"/>
          <w:sz w:val="24"/>
          <w:szCs w:val="24"/>
        </w:rPr>
        <w:t xml:space="preserve">adalah </w:t>
      </w:r>
      <w:r w:rsidR="007A38CB" w:rsidRPr="00506B28">
        <w:rPr>
          <w:rFonts w:ascii="Times New Roman" w:hAnsi="Times New Roman"/>
          <w:i/>
          <w:sz w:val="24"/>
          <w:szCs w:val="24"/>
        </w:rPr>
        <w:t>true</w:t>
      </w:r>
      <w:r w:rsidR="007A38CB" w:rsidRPr="00506B28">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007A38CB" w:rsidRPr="00506B28">
        <w:rPr>
          <w:rFonts w:ascii="Times New Roman" w:hAnsi="Times New Roman"/>
          <w:sz w:val="24"/>
          <w:szCs w:val="24"/>
        </w:rPr>
        <w:t xml:space="preserve"> jika</w:t>
      </w:r>
      <w:r w:rsidR="009A7819" w:rsidRPr="00506B28">
        <w:rPr>
          <w:rFonts w:ascii="Times New Roman" w:hAnsi="Times New Roman"/>
          <w:sz w:val="24"/>
          <w:szCs w:val="24"/>
        </w:rPr>
        <w:t xml:space="preserve"> dan hanya jika</w:t>
      </w:r>
      <w:r w:rsidR="00D9017F" w:rsidRPr="00506B28">
        <w:rPr>
          <w:rFonts w:ascii="Times New Roman" w:hAnsi="Times New Roman"/>
          <w:sz w:val="24"/>
          <w:szCs w:val="24"/>
        </w:rPr>
        <w:t xml:space="preserve"> pada beberapa state </w:t>
      </w:r>
      <w:r w:rsidR="007A38CB"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00D9017F" w:rsidRPr="00506B28">
        <w:rPr>
          <w:rFonts w:ascii="Times New Roman" w:hAnsi="Times New Roman"/>
          <w:sz w:val="24"/>
          <w:szCs w:val="24"/>
        </w:rPr>
        <w:t xml:space="preserve"> dimana t’ </w:t>
      </w:r>
      <w:r w:rsidR="00D9017F" w:rsidRPr="00506B28">
        <w:rPr>
          <w:rFonts w:ascii="Times New Roman" w:hAnsi="Times New Roman"/>
          <w:sz w:val="24"/>
          <w:szCs w:val="24"/>
        </w:rPr>
        <w:sym w:font="Symbol" w:char="F0B3"/>
      </w:r>
      <w:r w:rsidR="00D9017F" w:rsidRPr="00506B28">
        <w:rPr>
          <w:rFonts w:ascii="Times New Roman" w:hAnsi="Times New Roman"/>
          <w:sz w:val="24"/>
          <w:szCs w:val="24"/>
        </w:rPr>
        <w:t>t:</w:t>
      </w:r>
    </w:p>
    <w:p w14:paraId="634A6DFE" w14:textId="4FE3C34B" w:rsidR="0031522A" w:rsidRPr="00506B28" w:rsidRDefault="00D9017F" w:rsidP="00FC01AA">
      <w:pPr>
        <w:pStyle w:val="ListParagraph"/>
        <w:spacing w:line="360" w:lineRule="auto"/>
        <w:ind w:left="360"/>
        <w:jc w:val="both"/>
        <w:rPr>
          <w:rFonts w:ascii="Times New Roman" w:hAnsi="Times New Roman"/>
          <w:sz w:val="24"/>
          <w:szCs w:val="24"/>
        </w:rPr>
      </w:pPr>
      <w:r w:rsidRPr="00506B28">
        <w:rPr>
          <w:rFonts w:ascii="Times New Roman" w:hAnsi="Times New Roman"/>
          <w:sz w:val="24"/>
          <w:szCs w:val="24"/>
        </w:rPr>
        <w:t xml:space="preserve">-  </w:t>
      </w:r>
      <m:oMath>
        <m:r>
          <w:rPr>
            <w:rFonts w:ascii="Cambria Math" w:hAnsi="Cambria Math"/>
            <w:sz w:val="24"/>
            <w:szCs w:val="24"/>
          </w:rPr>
          <m:t xml:space="preserve">ϕ </m:t>
        </m:r>
      </m:oMath>
      <w:r w:rsidR="007A38CB" w:rsidRPr="00506B28">
        <w:rPr>
          <w:rFonts w:ascii="Times New Roman" w:hAnsi="Times New Roman"/>
          <w:i/>
          <w:sz w:val="24"/>
          <w:szCs w:val="24"/>
        </w:rPr>
        <w:t>true</w:t>
      </w:r>
      <w:r w:rsidR="007A38CB" w:rsidRPr="00506B28">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Pr="00506B28">
        <w:rPr>
          <w:rFonts w:ascii="Times New Roman" w:hAnsi="Times New Roman"/>
          <w:sz w:val="24"/>
          <w:szCs w:val="24"/>
        </w:rPr>
        <w:t xml:space="preserve"> dan</w:t>
      </w:r>
    </w:p>
    <w:p w14:paraId="5AFC4BC7" w14:textId="0EACD844" w:rsidR="00D9017F" w:rsidRPr="00506B28" w:rsidRDefault="00D9017F" w:rsidP="00FC01AA">
      <w:pPr>
        <w:pStyle w:val="ListParagraph"/>
        <w:spacing w:line="360" w:lineRule="auto"/>
        <w:ind w:left="360"/>
        <w:jc w:val="both"/>
        <w:rPr>
          <w:rFonts w:ascii="Times New Roman" w:hAnsi="Times New Roman"/>
          <w:sz w:val="24"/>
          <w:szCs w:val="24"/>
        </w:rPr>
      </w:pPr>
      <w:r w:rsidRPr="00506B28">
        <w:rPr>
          <w:rFonts w:ascii="Times New Roman" w:hAnsi="Times New Roman"/>
          <w:sz w:val="24"/>
          <w:szCs w:val="24"/>
        </w:rPr>
        <w:t xml:space="preserve">- </w:t>
      </w:r>
      <m:oMath>
        <m:r>
          <w:rPr>
            <w:rFonts w:ascii="Cambria Math" w:hAnsi="Cambria Math"/>
            <w:sz w:val="24"/>
            <w:szCs w:val="24"/>
          </w:rPr>
          <m:t>φ</m:t>
        </m:r>
      </m:oMath>
      <w:r w:rsidRPr="00506B28">
        <w:rPr>
          <w:rFonts w:ascii="Times New Roman" w:hAnsi="Times New Roman"/>
          <w:sz w:val="24"/>
          <w:szCs w:val="24"/>
        </w:rPr>
        <w:t xml:space="preserve"> </w:t>
      </w:r>
      <w:r w:rsidRPr="00506B28">
        <w:rPr>
          <w:rFonts w:ascii="Times New Roman" w:hAnsi="Times New Roman"/>
          <w:i/>
          <w:sz w:val="24"/>
          <w:szCs w:val="24"/>
        </w:rPr>
        <w:t>true</w:t>
      </w:r>
      <w:r w:rsidRPr="00506B28">
        <w:rPr>
          <w:rFonts w:ascii="Times New Roman" w:hAnsi="Times New Roman"/>
          <w:sz w:val="24"/>
          <w:szCs w:val="24"/>
        </w:rPr>
        <w:t xml:space="preserve"> pada semua </w:t>
      </w:r>
      <w:r w:rsidRPr="00506B28">
        <w:rPr>
          <w:rFonts w:ascii="Times New Roman" w:hAnsi="Times New Roman"/>
          <w:i/>
          <w:sz w:val="24"/>
          <w:szCs w:val="24"/>
        </w:rPr>
        <w:t>state</w:t>
      </w:r>
      <w:r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Pr="00506B28">
        <w:rPr>
          <w:rFonts w:ascii="Times New Roman" w:hAnsi="Times New Roman"/>
          <w:sz w:val="24"/>
          <w:szCs w:val="24"/>
        </w:rPr>
        <w:t xml:space="preserve"> t</w:t>
      </w:r>
      <w:r w:rsidR="00A72782" w:rsidRPr="00506B28">
        <w:rPr>
          <w:rFonts w:ascii="Times New Roman" w:hAnsi="Times New Roman"/>
          <w:sz w:val="24"/>
          <w:szCs w:val="24"/>
        </w:rPr>
        <w:t xml:space="preserve">  &lt; t’’ &lt; t’</w:t>
      </w:r>
    </w:p>
    <w:p w14:paraId="2F38B39E" w14:textId="3DEC9071" w:rsidR="008A158F" w:rsidRPr="00506B28" w:rsidRDefault="0031522A" w:rsidP="00FC01AA">
      <w:pPr>
        <w:pStyle w:val="ListParagraph"/>
        <w:numPr>
          <w:ilvl w:val="0"/>
          <w:numId w:val="66"/>
        </w:numPr>
        <w:spacing w:line="360" w:lineRule="auto"/>
        <w:ind w:left="360"/>
        <w:jc w:val="both"/>
        <w:rPr>
          <w:rFonts w:ascii="Times New Roman" w:hAnsi="Times New Roman"/>
          <w:sz w:val="24"/>
          <w:szCs w:val="24"/>
        </w:rPr>
      </w:pPr>
      <w:r w:rsidRPr="00506B28">
        <w:rPr>
          <w:rFonts w:ascii="Times New Roman" w:hAnsi="Times New Roman"/>
          <w:i/>
          <w:sz w:val="24"/>
          <w:szCs w:val="24"/>
        </w:rPr>
        <w:t>Release</w:t>
      </w:r>
      <w:r w:rsidR="007A38CB" w:rsidRPr="00506B28">
        <w:rPr>
          <w:rFonts w:ascii="Times New Roman" w:hAnsi="Times New Roman"/>
          <w:sz w:val="24"/>
          <w:szCs w:val="24"/>
        </w:rPr>
        <w:t xml:space="preserve"> (R), </w:t>
      </w:r>
      <m:oMath>
        <m:r>
          <w:rPr>
            <w:rFonts w:ascii="Cambria Math" w:hAnsi="Cambria Math"/>
            <w:sz w:val="24"/>
            <w:szCs w:val="24"/>
          </w:rPr>
          <m:t xml:space="preserve">φRϕ </m:t>
        </m:r>
      </m:oMath>
      <w:r w:rsidR="008A158F" w:rsidRPr="00506B28">
        <w:rPr>
          <w:rFonts w:ascii="Times New Roman" w:hAnsi="Times New Roman"/>
          <w:sz w:val="24"/>
          <w:szCs w:val="24"/>
        </w:rPr>
        <w:t xml:space="preserve">adalah </w:t>
      </w:r>
      <w:r w:rsidR="008A158F" w:rsidRPr="00506B28">
        <w:rPr>
          <w:rFonts w:ascii="Times New Roman" w:hAnsi="Times New Roman"/>
          <w:i/>
          <w:sz w:val="24"/>
          <w:szCs w:val="24"/>
        </w:rPr>
        <w:t>true</w:t>
      </w:r>
      <w:r w:rsidR="008A158F" w:rsidRPr="00506B28">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008A158F" w:rsidRPr="00506B28">
        <w:rPr>
          <w:rFonts w:ascii="Times New Roman" w:hAnsi="Times New Roman"/>
          <w:sz w:val="24"/>
          <w:szCs w:val="24"/>
        </w:rPr>
        <w:t xml:space="preserve"> jika dan hanya jika untuk semua state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008A158F" w:rsidRPr="00506B28">
        <w:rPr>
          <w:rFonts w:ascii="Times New Roman" w:hAnsi="Times New Roman"/>
          <w:sz w:val="24"/>
          <w:szCs w:val="24"/>
        </w:rPr>
        <w:t xml:space="preserve"> dimana t’ </w:t>
      </w:r>
      <w:r w:rsidR="008A158F" w:rsidRPr="00506B28">
        <w:rPr>
          <w:rFonts w:ascii="Times New Roman" w:hAnsi="Times New Roman"/>
          <w:sz w:val="24"/>
          <w:szCs w:val="24"/>
        </w:rPr>
        <w:sym w:font="Symbol" w:char="F0B3"/>
      </w:r>
      <w:r w:rsidR="008A158F" w:rsidRPr="00506B28">
        <w:rPr>
          <w:rFonts w:ascii="Times New Roman" w:hAnsi="Times New Roman"/>
          <w:sz w:val="24"/>
          <w:szCs w:val="24"/>
        </w:rPr>
        <w:t>t:</w:t>
      </w:r>
    </w:p>
    <w:p w14:paraId="2D4F730A" w14:textId="77777777" w:rsidR="008A158F" w:rsidRPr="00506B28" w:rsidRDefault="008A158F" w:rsidP="00FC01AA">
      <w:pPr>
        <w:pStyle w:val="ListParagraph"/>
        <w:spacing w:line="360" w:lineRule="auto"/>
        <w:ind w:left="360"/>
        <w:jc w:val="both"/>
        <w:rPr>
          <w:rFonts w:ascii="Times New Roman" w:hAnsi="Times New Roman"/>
          <w:sz w:val="24"/>
          <w:szCs w:val="24"/>
        </w:rPr>
      </w:pPr>
      <w:r w:rsidRPr="00506B28">
        <w:rPr>
          <w:rFonts w:ascii="Times New Roman" w:hAnsi="Times New Roman"/>
          <w:sz w:val="24"/>
          <w:szCs w:val="24"/>
        </w:rPr>
        <w:t xml:space="preserve">-  </w:t>
      </w:r>
      <m:oMath>
        <m:r>
          <w:rPr>
            <w:rFonts w:ascii="Cambria Math" w:hAnsi="Cambria Math"/>
            <w:sz w:val="24"/>
            <w:szCs w:val="24"/>
          </w:rPr>
          <m:t xml:space="preserve">ϕ </m:t>
        </m:r>
      </m:oMath>
      <w:r w:rsidRPr="00506B28">
        <w:rPr>
          <w:rFonts w:ascii="Times New Roman" w:hAnsi="Times New Roman"/>
          <w:i/>
          <w:sz w:val="24"/>
          <w:szCs w:val="24"/>
        </w:rPr>
        <w:t>true</w:t>
      </w:r>
      <w:r w:rsidRPr="00506B28">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Pr="00506B28">
        <w:rPr>
          <w:rFonts w:ascii="Times New Roman" w:hAnsi="Times New Roman"/>
          <w:sz w:val="24"/>
          <w:szCs w:val="24"/>
        </w:rPr>
        <w:t xml:space="preserve"> dan</w:t>
      </w:r>
    </w:p>
    <w:p w14:paraId="5BFD1AC7" w14:textId="12A17854" w:rsidR="008A158F" w:rsidRPr="00506B28" w:rsidRDefault="008A158F" w:rsidP="00FC01AA">
      <w:pPr>
        <w:pStyle w:val="ListParagraph"/>
        <w:spacing w:line="360" w:lineRule="auto"/>
        <w:ind w:left="360"/>
        <w:jc w:val="both"/>
        <w:rPr>
          <w:rFonts w:ascii="Times New Roman" w:hAnsi="Times New Roman"/>
          <w:sz w:val="24"/>
          <w:szCs w:val="24"/>
        </w:rPr>
      </w:pPr>
      <w:r w:rsidRPr="00506B28">
        <w:rPr>
          <w:rFonts w:ascii="Times New Roman" w:hAnsi="Times New Roman"/>
          <w:sz w:val="24"/>
          <w:szCs w:val="24"/>
        </w:rPr>
        <w:t xml:space="preserve">- </w:t>
      </w:r>
      <m:oMath>
        <m:r>
          <w:rPr>
            <w:rFonts w:ascii="Cambria Math" w:hAnsi="Cambria Math"/>
            <w:sz w:val="24"/>
            <w:szCs w:val="24"/>
          </w:rPr>
          <m:t>φ</m:t>
        </m:r>
      </m:oMath>
      <w:r w:rsidRPr="00506B28">
        <w:rPr>
          <w:rFonts w:ascii="Times New Roman" w:hAnsi="Times New Roman"/>
          <w:sz w:val="24"/>
          <w:szCs w:val="24"/>
        </w:rPr>
        <w:t xml:space="preserve"> </w:t>
      </w:r>
      <w:r w:rsidRPr="00506B28">
        <w:rPr>
          <w:rFonts w:ascii="Times New Roman" w:hAnsi="Times New Roman"/>
          <w:i/>
          <w:sz w:val="24"/>
          <w:szCs w:val="24"/>
        </w:rPr>
        <w:t>true</w:t>
      </w:r>
      <w:r w:rsidRPr="00506B28">
        <w:rPr>
          <w:rFonts w:ascii="Times New Roman" w:hAnsi="Times New Roman"/>
          <w:sz w:val="24"/>
          <w:szCs w:val="24"/>
        </w:rPr>
        <w:t xml:space="preserve"> pada beberapa </w:t>
      </w:r>
      <w:r w:rsidRPr="00506B28">
        <w:rPr>
          <w:rFonts w:ascii="Times New Roman" w:hAnsi="Times New Roman"/>
          <w:i/>
          <w:sz w:val="24"/>
          <w:szCs w:val="24"/>
        </w:rPr>
        <w:t>state</w:t>
      </w:r>
      <w:r w:rsidRPr="00506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sidRPr="00506B28">
        <w:rPr>
          <w:rFonts w:ascii="Times New Roman" w:hAnsi="Times New Roman"/>
          <w:sz w:val="24"/>
          <w:szCs w:val="24"/>
        </w:rPr>
        <w:t xml:space="preserve"> t  &lt; t’’ &lt; t’</w:t>
      </w:r>
    </w:p>
    <w:p w14:paraId="2689BC38" w14:textId="237AEB67" w:rsidR="0031522A" w:rsidRPr="00506B28" w:rsidRDefault="0013250C" w:rsidP="00FC01AA">
      <w:pPr>
        <w:pStyle w:val="ListParagraph"/>
        <w:spacing w:line="360" w:lineRule="auto"/>
        <w:ind w:left="360"/>
        <w:jc w:val="both"/>
        <w:rPr>
          <w:rFonts w:ascii="Times New Roman" w:hAnsi="Times New Roman"/>
          <w:sz w:val="24"/>
          <w:szCs w:val="24"/>
        </w:rPr>
      </w:pPr>
      <m:oMath>
        <m:r>
          <w:rPr>
            <w:rFonts w:ascii="Cambria Math" w:hAnsi="Cambria Math"/>
            <w:sz w:val="24"/>
            <w:szCs w:val="24"/>
          </w:rPr>
          <m:t>ϕ</m:t>
        </m:r>
      </m:oMath>
      <w:r w:rsidR="008A158F" w:rsidRPr="00506B28">
        <w:rPr>
          <w:rFonts w:ascii="Times New Roman" w:hAnsi="Times New Roman"/>
          <w:sz w:val="24"/>
          <w:szCs w:val="24"/>
        </w:rPr>
        <w:t xml:space="preserve"> </w:t>
      </w:r>
      <w:r>
        <w:rPr>
          <w:rFonts w:ascii="Times New Roman" w:hAnsi="Times New Roman"/>
          <w:sz w:val="24"/>
          <w:szCs w:val="24"/>
        </w:rPr>
        <w:t>akan</w:t>
      </w:r>
      <w:r w:rsidR="008A158F" w:rsidRPr="00506B28">
        <w:rPr>
          <w:rFonts w:ascii="Times New Roman" w:hAnsi="Times New Roman"/>
          <w:sz w:val="24"/>
          <w:szCs w:val="24"/>
        </w:rPr>
        <w:t xml:space="preserve"> </w:t>
      </w:r>
      <w:r w:rsidR="008A158F" w:rsidRPr="00506B28">
        <w:rPr>
          <w:rFonts w:ascii="Times New Roman" w:hAnsi="Times New Roman"/>
          <w:i/>
          <w:sz w:val="24"/>
          <w:szCs w:val="24"/>
        </w:rPr>
        <w:t>false</w:t>
      </w:r>
      <w:r w:rsidR="008A158F" w:rsidRPr="00506B28">
        <w:rPr>
          <w:rFonts w:ascii="Times New Roman" w:hAnsi="Times New Roman"/>
          <w:sz w:val="24"/>
          <w:szCs w:val="24"/>
        </w:rPr>
        <w:t xml:space="preserve"> jika</w:t>
      </w:r>
      <m:oMath>
        <m:r>
          <w:rPr>
            <w:rFonts w:ascii="Cambria Math" w:hAnsi="Cambria Math"/>
            <w:sz w:val="24"/>
            <w:szCs w:val="24"/>
          </w:rPr>
          <m:t xml:space="preserve"> φ</m:t>
        </m:r>
      </m:oMath>
      <w:r w:rsidR="008A158F" w:rsidRPr="00506B28">
        <w:rPr>
          <w:rFonts w:ascii="Times New Roman" w:hAnsi="Times New Roman"/>
          <w:sz w:val="24"/>
          <w:szCs w:val="24"/>
        </w:rPr>
        <w:t xml:space="preserve"> bernilai </w:t>
      </w:r>
      <w:r w:rsidR="008A158F" w:rsidRPr="00506B28">
        <w:rPr>
          <w:rFonts w:ascii="Times New Roman" w:hAnsi="Times New Roman"/>
          <w:i/>
          <w:sz w:val="24"/>
          <w:szCs w:val="24"/>
        </w:rPr>
        <w:t>true</w:t>
      </w:r>
      <w:r w:rsidR="008A158F" w:rsidRPr="00506B28">
        <w:rPr>
          <w:rFonts w:ascii="Times New Roman" w:hAnsi="Times New Roman"/>
          <w:sz w:val="24"/>
          <w:szCs w:val="24"/>
        </w:rPr>
        <w:t xml:space="preserve"> lebih dulu</w:t>
      </w:r>
    </w:p>
    <w:p w14:paraId="67009B22" w14:textId="15CED40A" w:rsidR="00007DFE" w:rsidRPr="00506B28" w:rsidRDefault="00007DFE">
      <w:pPr>
        <w:pStyle w:val="Heading2"/>
        <w:rPr>
          <w:ins w:id="177" w:author="Jessie Andika Setiady" w:date="2017-04-18T14:16:00Z"/>
        </w:rPr>
        <w:pPrChange w:id="178" w:author="Jessie Andika Setiady" w:date="2017-04-18T14:18:00Z">
          <w:pPr>
            <w:spacing w:before="0" w:line="360" w:lineRule="auto"/>
            <w:jc w:val="both"/>
          </w:pPr>
        </w:pPrChange>
      </w:pPr>
      <w:bookmarkStart w:id="179" w:name="_Toc494952762"/>
      <w:r w:rsidRPr="00506B28">
        <w:t>Test-Driven Development</w:t>
      </w:r>
      <w:bookmarkEnd w:id="179"/>
    </w:p>
    <w:p w14:paraId="1ABEE320" w14:textId="666B2B50" w:rsidR="001B34DF" w:rsidRPr="00506B28" w:rsidRDefault="001B34DF" w:rsidP="00012FCA">
      <w:pPr>
        <w:spacing w:line="360" w:lineRule="auto"/>
        <w:jc w:val="both"/>
        <w:rPr>
          <w:rFonts w:ascii="Times New Roman" w:hAnsi="Times New Roman"/>
          <w:sz w:val="24"/>
          <w:szCs w:val="24"/>
        </w:rPr>
      </w:pPr>
      <w:r w:rsidRPr="00506B28">
        <w:rPr>
          <w:rFonts w:ascii="Times New Roman" w:hAnsi="Times New Roman"/>
          <w:sz w:val="24"/>
          <w:szCs w:val="24"/>
        </w:rPr>
        <w:t xml:space="preserve">Perangkat lunak saat ini melakukan banyak operasi kompleks seperti menampilkan antar muka yang kompleks, </w:t>
      </w:r>
      <w:r w:rsidRPr="00506B28">
        <w:rPr>
          <w:rFonts w:ascii="Times New Roman" w:hAnsi="Times New Roman"/>
          <w:i/>
          <w:sz w:val="24"/>
          <w:szCs w:val="24"/>
        </w:rPr>
        <w:t>multithreading</w:t>
      </w:r>
      <w:r w:rsidRPr="00506B28">
        <w:rPr>
          <w:rFonts w:ascii="Times New Roman" w:hAnsi="Times New Roman"/>
          <w:sz w:val="24"/>
          <w:szCs w:val="24"/>
        </w:rPr>
        <w:t xml:space="preserve">, menyimpan data di database lokal, pemutaran media, dan mengkonsumsi RESTful web API. </w:t>
      </w:r>
      <w:r w:rsidR="00100BF3" w:rsidRPr="00506B28">
        <w:rPr>
          <w:rFonts w:ascii="Times New Roman" w:hAnsi="Times New Roman"/>
          <w:sz w:val="24"/>
          <w:szCs w:val="24"/>
        </w:rPr>
        <w:t xml:space="preserve">Dibutuhkan cara untuk mengetahui bahwa kode yang </w:t>
      </w:r>
      <w:r w:rsidR="00AE04CA" w:rsidRPr="00506B28">
        <w:rPr>
          <w:rFonts w:ascii="Times New Roman" w:hAnsi="Times New Roman"/>
          <w:sz w:val="24"/>
          <w:szCs w:val="24"/>
        </w:rPr>
        <w:t>ditulis</w:t>
      </w:r>
      <w:r w:rsidR="003866D8" w:rsidRPr="00506B28">
        <w:rPr>
          <w:rFonts w:ascii="Times New Roman" w:hAnsi="Times New Roman"/>
          <w:sz w:val="24"/>
          <w:szCs w:val="24"/>
        </w:rPr>
        <w:t xml:space="preserve"> akan</w:t>
      </w:r>
      <w:r w:rsidR="00AE04CA" w:rsidRPr="00506B28">
        <w:rPr>
          <w:rFonts w:ascii="Times New Roman" w:hAnsi="Times New Roman"/>
          <w:sz w:val="24"/>
          <w:szCs w:val="24"/>
        </w:rPr>
        <w:t xml:space="preserve"> menghasilkan perilaku yang sesuai dengan</w:t>
      </w:r>
      <w:r w:rsidR="003866D8" w:rsidRPr="00506B28">
        <w:rPr>
          <w:rFonts w:ascii="Times New Roman" w:hAnsi="Times New Roman"/>
          <w:sz w:val="24"/>
          <w:szCs w:val="24"/>
        </w:rPr>
        <w:t xml:space="preserve"> </w:t>
      </w:r>
      <w:r w:rsidR="003866D8" w:rsidRPr="00506B28">
        <w:rPr>
          <w:rFonts w:ascii="Times New Roman" w:hAnsi="Times New Roman"/>
          <w:sz w:val="24"/>
          <w:szCs w:val="24"/>
        </w:rPr>
        <w:lastRenderedPageBreak/>
        <w:t>ekspektasi</w:t>
      </w:r>
      <w:r w:rsidR="009910E3" w:rsidRPr="00506B28">
        <w:rPr>
          <w:rFonts w:ascii="Times New Roman" w:hAnsi="Times New Roman"/>
          <w:sz w:val="24"/>
          <w:szCs w:val="24"/>
        </w:rPr>
        <w:t xml:space="preserve"> (spesifikasi</w:t>
      </w:r>
      <w:r w:rsidR="00762D61" w:rsidRPr="00506B28">
        <w:rPr>
          <w:rFonts w:ascii="Times New Roman" w:hAnsi="Times New Roman"/>
          <w:sz w:val="24"/>
          <w:szCs w:val="24"/>
        </w:rPr>
        <w:t xml:space="preserve"> kebutuhan</w:t>
      </w:r>
      <w:r w:rsidR="009910E3" w:rsidRPr="00506B28">
        <w:rPr>
          <w:rFonts w:ascii="Times New Roman" w:hAnsi="Times New Roman"/>
          <w:sz w:val="24"/>
          <w:szCs w:val="24"/>
        </w:rPr>
        <w:t>)</w:t>
      </w:r>
      <w:r w:rsidR="00AF0652" w:rsidRPr="00506B28">
        <w:rPr>
          <w:rFonts w:ascii="Times New Roman" w:hAnsi="Times New Roman"/>
          <w:sz w:val="24"/>
          <w:szCs w:val="24"/>
        </w:rPr>
        <w:t xml:space="preserve">. </w:t>
      </w:r>
      <w:r w:rsidR="007673BB" w:rsidRPr="00506B28">
        <w:rPr>
          <w:rFonts w:ascii="Times New Roman" w:hAnsi="Times New Roman"/>
          <w:sz w:val="24"/>
          <w:szCs w:val="24"/>
        </w:rPr>
        <w:t xml:space="preserve">Cara yang </w:t>
      </w:r>
      <w:r w:rsidR="0013514F" w:rsidRPr="00506B28">
        <w:rPr>
          <w:rFonts w:ascii="Times New Roman" w:hAnsi="Times New Roman"/>
          <w:sz w:val="24"/>
          <w:szCs w:val="24"/>
        </w:rPr>
        <w:t xml:space="preserve">dapat digunakan adalah dengan melakukan pengujian unit dan pengujian </w:t>
      </w:r>
      <w:r w:rsidR="0013514F" w:rsidRPr="00506B28">
        <w:rPr>
          <w:rFonts w:ascii="Times New Roman" w:hAnsi="Times New Roman"/>
          <w:i/>
          <w:sz w:val="24"/>
          <w:szCs w:val="24"/>
        </w:rPr>
        <w:t>behavior-driven</w:t>
      </w:r>
      <w:r w:rsidR="00CD0DD5" w:rsidRPr="00506B28">
        <w:rPr>
          <w:rFonts w:ascii="Times New Roman" w:hAnsi="Times New Roman"/>
          <w:i/>
          <w:sz w:val="24"/>
          <w:szCs w:val="24"/>
        </w:rPr>
        <w:t xml:space="preserve"> </w:t>
      </w:r>
      <w:sdt>
        <w:sdtPr>
          <w:rPr>
            <w:rFonts w:ascii="Times New Roman" w:hAnsi="Times New Roman"/>
            <w:i/>
            <w:sz w:val="24"/>
            <w:szCs w:val="24"/>
          </w:rPr>
          <w:id w:val="1872187968"/>
          <w:citation/>
        </w:sdtPr>
        <w:sdtContent>
          <w:r w:rsidR="00CD0DD5" w:rsidRPr="00506B28">
            <w:rPr>
              <w:rFonts w:ascii="Times New Roman" w:hAnsi="Times New Roman"/>
              <w:i/>
              <w:sz w:val="24"/>
              <w:szCs w:val="24"/>
            </w:rPr>
            <w:fldChar w:fldCharType="begin"/>
          </w:r>
          <w:r w:rsidR="00CD0DD5" w:rsidRPr="00506B28">
            <w:rPr>
              <w:rFonts w:ascii="Times New Roman" w:hAnsi="Times New Roman"/>
              <w:i/>
              <w:sz w:val="24"/>
              <w:szCs w:val="24"/>
            </w:rPr>
            <w:instrText xml:space="preserve"> CITATION Mis17 \l 1033 </w:instrText>
          </w:r>
          <w:r w:rsidR="00CD0DD5" w:rsidRPr="00506B28">
            <w:rPr>
              <w:rFonts w:ascii="Times New Roman" w:hAnsi="Times New Roman"/>
              <w:i/>
              <w:sz w:val="24"/>
              <w:szCs w:val="24"/>
            </w:rPr>
            <w:fldChar w:fldCharType="separate"/>
          </w:r>
          <w:r w:rsidR="00584879" w:rsidRPr="00584879">
            <w:rPr>
              <w:rFonts w:ascii="Times New Roman" w:hAnsi="Times New Roman"/>
              <w:noProof/>
              <w:sz w:val="24"/>
              <w:szCs w:val="24"/>
            </w:rPr>
            <w:t>(Mishra, 2017)</w:t>
          </w:r>
          <w:r w:rsidR="00CD0DD5" w:rsidRPr="00506B28">
            <w:rPr>
              <w:rFonts w:ascii="Times New Roman" w:hAnsi="Times New Roman"/>
              <w:i/>
              <w:sz w:val="24"/>
              <w:szCs w:val="24"/>
            </w:rPr>
            <w:fldChar w:fldCharType="end"/>
          </w:r>
        </w:sdtContent>
      </w:sdt>
      <w:r w:rsidR="0013514F" w:rsidRPr="00506B28">
        <w:rPr>
          <w:rFonts w:ascii="Times New Roman" w:hAnsi="Times New Roman"/>
          <w:sz w:val="24"/>
          <w:szCs w:val="24"/>
        </w:rPr>
        <w:t xml:space="preserve">. </w:t>
      </w:r>
    </w:p>
    <w:p w14:paraId="11426D37" w14:textId="56A9B6BC" w:rsidR="00CD0DD5" w:rsidRPr="00506B28" w:rsidRDefault="009A11F0" w:rsidP="00012FCA">
      <w:pPr>
        <w:spacing w:line="360" w:lineRule="auto"/>
        <w:jc w:val="both"/>
        <w:rPr>
          <w:rFonts w:ascii="Times New Roman" w:hAnsi="Times New Roman"/>
          <w:sz w:val="24"/>
          <w:szCs w:val="24"/>
        </w:rPr>
      </w:pPr>
      <w:r w:rsidRPr="00506B28">
        <w:rPr>
          <w:rFonts w:ascii="Times New Roman" w:hAnsi="Times New Roman"/>
          <w:i/>
          <w:sz w:val="24"/>
          <w:szCs w:val="24"/>
        </w:rPr>
        <w:t>Test-Driven Development</w:t>
      </w:r>
      <w:r w:rsidRPr="00506B28">
        <w:rPr>
          <w:rFonts w:ascii="Times New Roman" w:hAnsi="Times New Roman"/>
          <w:sz w:val="24"/>
          <w:szCs w:val="24"/>
        </w:rPr>
        <w:t xml:space="preserve"> (TDD) </w:t>
      </w:r>
      <w:r w:rsidR="00DD66D1" w:rsidRPr="00506B28">
        <w:rPr>
          <w:rFonts w:ascii="Times New Roman" w:hAnsi="Times New Roman"/>
          <w:sz w:val="24"/>
          <w:szCs w:val="24"/>
        </w:rPr>
        <w:t xml:space="preserve">dirancang untuk menyediakan </w:t>
      </w:r>
      <w:r w:rsidR="00DD66D1" w:rsidRPr="00506B28">
        <w:rPr>
          <w:rFonts w:ascii="Times New Roman" w:hAnsi="Times New Roman"/>
          <w:i/>
          <w:sz w:val="24"/>
          <w:szCs w:val="24"/>
        </w:rPr>
        <w:t>developers</w:t>
      </w:r>
      <w:r w:rsidR="00DD66D1" w:rsidRPr="00506B28">
        <w:rPr>
          <w:rFonts w:ascii="Times New Roman" w:hAnsi="Times New Roman"/>
          <w:sz w:val="24"/>
          <w:szCs w:val="24"/>
        </w:rPr>
        <w:t xml:space="preserve"> </w:t>
      </w:r>
      <w:r w:rsidR="00CA6E7A" w:rsidRPr="00506B28">
        <w:rPr>
          <w:rFonts w:ascii="Times New Roman" w:hAnsi="Times New Roman"/>
          <w:sz w:val="24"/>
          <w:szCs w:val="24"/>
        </w:rPr>
        <w:t>cara untuk membuktikan bahwa kod</w:t>
      </w:r>
      <w:r w:rsidR="005639FD" w:rsidRPr="00506B28">
        <w:rPr>
          <w:rFonts w:ascii="Times New Roman" w:hAnsi="Times New Roman"/>
          <w:sz w:val="24"/>
          <w:szCs w:val="24"/>
        </w:rPr>
        <w:t>e</w:t>
      </w:r>
      <w:r w:rsidR="00CA6E7A" w:rsidRPr="00506B28">
        <w:rPr>
          <w:rFonts w:ascii="Times New Roman" w:hAnsi="Times New Roman"/>
          <w:sz w:val="24"/>
          <w:szCs w:val="24"/>
        </w:rPr>
        <w:t xml:space="preserve"> yang dituliskan berperilaku </w:t>
      </w:r>
      <w:r w:rsidR="00AA486F" w:rsidRPr="00506B28">
        <w:rPr>
          <w:rFonts w:ascii="Times New Roman" w:hAnsi="Times New Roman"/>
          <w:sz w:val="24"/>
          <w:szCs w:val="24"/>
        </w:rPr>
        <w:t>sesuai dengan y</w:t>
      </w:r>
      <w:r w:rsidR="005639FD" w:rsidRPr="00506B28">
        <w:rPr>
          <w:rFonts w:ascii="Times New Roman" w:hAnsi="Times New Roman"/>
          <w:sz w:val="24"/>
          <w:szCs w:val="24"/>
        </w:rPr>
        <w:t xml:space="preserve">ang diharapkan. </w:t>
      </w:r>
      <w:r w:rsidR="00CD0DD5" w:rsidRPr="00506B28">
        <w:rPr>
          <w:rFonts w:ascii="Times New Roman" w:hAnsi="Times New Roman"/>
          <w:sz w:val="24"/>
          <w:szCs w:val="24"/>
        </w:rPr>
        <w:t xml:space="preserve">Berdasarkan </w:t>
      </w:r>
      <w:sdt>
        <w:sdtPr>
          <w:rPr>
            <w:rFonts w:ascii="Times New Roman" w:hAnsi="Times New Roman"/>
            <w:i/>
            <w:sz w:val="24"/>
            <w:szCs w:val="24"/>
          </w:rPr>
          <w:id w:val="1209075817"/>
          <w:citation/>
        </w:sdtPr>
        <w:sdtContent>
          <w:r w:rsidR="00CD0DD5" w:rsidRPr="00506B28">
            <w:rPr>
              <w:rFonts w:ascii="Times New Roman" w:hAnsi="Times New Roman"/>
              <w:i/>
              <w:sz w:val="24"/>
              <w:szCs w:val="24"/>
            </w:rPr>
            <w:fldChar w:fldCharType="begin"/>
          </w:r>
          <w:r w:rsidR="00CD0DD5" w:rsidRPr="00506B28">
            <w:rPr>
              <w:rFonts w:ascii="Times New Roman" w:hAnsi="Times New Roman"/>
              <w:i/>
              <w:sz w:val="24"/>
              <w:szCs w:val="24"/>
            </w:rPr>
            <w:instrText xml:space="preserve"> CITATION Mis17 \l 1033 </w:instrText>
          </w:r>
          <w:r w:rsidR="00CD0DD5" w:rsidRPr="00506B28">
            <w:rPr>
              <w:rFonts w:ascii="Times New Roman" w:hAnsi="Times New Roman"/>
              <w:i/>
              <w:sz w:val="24"/>
              <w:szCs w:val="24"/>
            </w:rPr>
            <w:fldChar w:fldCharType="separate"/>
          </w:r>
          <w:r w:rsidR="00584879" w:rsidRPr="00584879">
            <w:rPr>
              <w:rFonts w:ascii="Times New Roman" w:hAnsi="Times New Roman"/>
              <w:noProof/>
              <w:sz w:val="24"/>
              <w:szCs w:val="24"/>
            </w:rPr>
            <w:t>(Mishra, 2017)</w:t>
          </w:r>
          <w:r w:rsidR="00CD0DD5" w:rsidRPr="00506B28">
            <w:rPr>
              <w:rFonts w:ascii="Times New Roman" w:hAnsi="Times New Roman"/>
              <w:i/>
              <w:sz w:val="24"/>
              <w:szCs w:val="24"/>
            </w:rPr>
            <w:fldChar w:fldCharType="end"/>
          </w:r>
        </w:sdtContent>
      </w:sdt>
      <w:r w:rsidR="00CD0DD5" w:rsidRPr="00506B28">
        <w:rPr>
          <w:rFonts w:ascii="Times New Roman" w:hAnsi="Times New Roman"/>
          <w:sz w:val="24"/>
          <w:szCs w:val="24"/>
        </w:rPr>
        <w:t>, inti</w:t>
      </w:r>
      <w:r w:rsidR="0027418F" w:rsidRPr="00506B28">
        <w:rPr>
          <w:rFonts w:ascii="Times New Roman" w:hAnsi="Times New Roman"/>
          <w:sz w:val="24"/>
          <w:szCs w:val="24"/>
        </w:rPr>
        <w:t xml:space="preserve"> dari pendekatan TDD adalah konsep bahwa </w:t>
      </w:r>
      <w:r w:rsidR="0027418F" w:rsidRPr="00506B28">
        <w:rPr>
          <w:rFonts w:ascii="Times New Roman" w:hAnsi="Times New Roman"/>
          <w:i/>
          <w:sz w:val="24"/>
          <w:szCs w:val="24"/>
        </w:rPr>
        <w:t>developer</w:t>
      </w:r>
      <w:r w:rsidR="0027418F" w:rsidRPr="00506B28">
        <w:rPr>
          <w:rFonts w:ascii="Times New Roman" w:hAnsi="Times New Roman"/>
          <w:sz w:val="24"/>
          <w:szCs w:val="24"/>
        </w:rPr>
        <w:t xml:space="preserve"> tidak hanya menulis kode untuk mengimplementasi fungsionalitas aplikasi,</w:t>
      </w:r>
      <w:r w:rsidR="004E5973" w:rsidRPr="00506B28">
        <w:rPr>
          <w:rFonts w:ascii="Times New Roman" w:hAnsi="Times New Roman"/>
          <w:sz w:val="24"/>
          <w:szCs w:val="24"/>
        </w:rPr>
        <w:t xml:space="preserve"> tapi juga sekaligus menguji kode agar kode berlaku seperti yang diharapkan.</w:t>
      </w:r>
    </w:p>
    <w:p w14:paraId="04594AF5" w14:textId="5BFF2E33" w:rsidR="00387660" w:rsidRPr="00506B28" w:rsidRDefault="00387660" w:rsidP="00012FCA">
      <w:pPr>
        <w:spacing w:line="360" w:lineRule="auto"/>
        <w:jc w:val="both"/>
        <w:rPr>
          <w:rFonts w:ascii="Times New Roman" w:hAnsi="Times New Roman"/>
          <w:b/>
          <w:sz w:val="24"/>
          <w:szCs w:val="24"/>
        </w:rPr>
      </w:pPr>
      <w:r w:rsidRPr="00506B28">
        <w:rPr>
          <w:rFonts w:ascii="Times New Roman" w:hAnsi="Times New Roman"/>
          <w:b/>
          <w:sz w:val="24"/>
          <w:szCs w:val="24"/>
        </w:rPr>
        <w:t>Terminologi pada TDD</w:t>
      </w:r>
    </w:p>
    <w:p w14:paraId="709D4223" w14:textId="5C866C9B" w:rsidR="00387660" w:rsidRPr="00506B28" w:rsidRDefault="00CD0DD5" w:rsidP="00012FCA">
      <w:pPr>
        <w:spacing w:line="360" w:lineRule="auto"/>
        <w:jc w:val="both"/>
        <w:rPr>
          <w:rFonts w:ascii="Times New Roman" w:hAnsi="Times New Roman"/>
          <w:sz w:val="24"/>
          <w:szCs w:val="24"/>
        </w:rPr>
      </w:pPr>
      <w:r w:rsidRPr="00506B28">
        <w:rPr>
          <w:rFonts w:ascii="Times New Roman" w:hAnsi="Times New Roman"/>
          <w:sz w:val="24"/>
          <w:szCs w:val="24"/>
        </w:rPr>
        <w:t xml:space="preserve">Berikut adalah  terminologi pada TDD berdasarkan referensi </w:t>
      </w:r>
      <w:sdt>
        <w:sdtPr>
          <w:rPr>
            <w:rFonts w:ascii="Times New Roman" w:hAnsi="Times New Roman"/>
            <w:i/>
            <w:sz w:val="24"/>
            <w:szCs w:val="24"/>
          </w:rPr>
          <w:id w:val="-421176099"/>
          <w:citation/>
        </w:sdtPr>
        <w:sdtContent>
          <w:r w:rsidRPr="00506B28">
            <w:rPr>
              <w:rFonts w:ascii="Times New Roman" w:hAnsi="Times New Roman"/>
              <w:i/>
              <w:sz w:val="24"/>
              <w:szCs w:val="24"/>
            </w:rPr>
            <w:fldChar w:fldCharType="begin"/>
          </w:r>
          <w:r w:rsidRPr="00506B28">
            <w:rPr>
              <w:rFonts w:ascii="Times New Roman" w:hAnsi="Times New Roman"/>
              <w:i/>
              <w:sz w:val="24"/>
              <w:szCs w:val="24"/>
            </w:rPr>
            <w:instrText xml:space="preserve"> CITATION Mis17 \l 1033 </w:instrText>
          </w:r>
          <w:r w:rsidRPr="00506B28">
            <w:rPr>
              <w:rFonts w:ascii="Times New Roman" w:hAnsi="Times New Roman"/>
              <w:i/>
              <w:sz w:val="24"/>
              <w:szCs w:val="24"/>
            </w:rPr>
            <w:fldChar w:fldCharType="separate"/>
          </w:r>
          <w:r w:rsidR="00584879" w:rsidRPr="00584879">
            <w:rPr>
              <w:rFonts w:ascii="Times New Roman" w:hAnsi="Times New Roman"/>
              <w:noProof/>
              <w:sz w:val="24"/>
              <w:szCs w:val="24"/>
            </w:rPr>
            <w:t>(Mishra, 2017)</w:t>
          </w:r>
          <w:r w:rsidRPr="00506B28">
            <w:rPr>
              <w:rFonts w:ascii="Times New Roman" w:hAnsi="Times New Roman"/>
              <w:i/>
              <w:sz w:val="24"/>
              <w:szCs w:val="24"/>
            </w:rPr>
            <w:fldChar w:fldCharType="end"/>
          </w:r>
        </w:sdtContent>
      </w:sdt>
      <w:r w:rsidRPr="00506B28">
        <w:rPr>
          <w:rFonts w:ascii="Times New Roman" w:hAnsi="Times New Roman"/>
          <w:sz w:val="24"/>
          <w:szCs w:val="24"/>
        </w:rPr>
        <w:t>:</w:t>
      </w:r>
    </w:p>
    <w:p w14:paraId="29A4FA9A" w14:textId="5B6E7DA8" w:rsidR="00EF100F" w:rsidRPr="00506B28" w:rsidRDefault="00E853A5" w:rsidP="00EF100F">
      <w:pPr>
        <w:pStyle w:val="ListParagraph"/>
        <w:numPr>
          <w:ilvl w:val="0"/>
          <w:numId w:val="62"/>
        </w:numPr>
        <w:spacing w:line="360" w:lineRule="auto"/>
        <w:jc w:val="both"/>
        <w:rPr>
          <w:rFonts w:ascii="Times New Roman" w:hAnsi="Times New Roman"/>
          <w:sz w:val="24"/>
          <w:szCs w:val="24"/>
        </w:rPr>
      </w:pPr>
      <w:r w:rsidRPr="00506B28">
        <w:rPr>
          <w:rFonts w:ascii="Times New Roman" w:hAnsi="Times New Roman"/>
          <w:i/>
          <w:sz w:val="24"/>
          <w:szCs w:val="24"/>
        </w:rPr>
        <w:t>Subject u</w:t>
      </w:r>
      <w:r w:rsidR="00EF100F" w:rsidRPr="00506B28">
        <w:rPr>
          <w:rFonts w:ascii="Times New Roman" w:hAnsi="Times New Roman"/>
          <w:i/>
          <w:sz w:val="24"/>
          <w:szCs w:val="24"/>
        </w:rPr>
        <w:t>nder Test</w:t>
      </w:r>
      <w:r w:rsidRPr="00506B28">
        <w:rPr>
          <w:rFonts w:ascii="Times New Roman" w:hAnsi="Times New Roman"/>
          <w:sz w:val="24"/>
          <w:szCs w:val="24"/>
        </w:rPr>
        <w:t xml:space="preserve"> </w:t>
      </w:r>
      <w:r w:rsidR="00045E55" w:rsidRPr="00506B28">
        <w:rPr>
          <w:rFonts w:ascii="Times New Roman" w:hAnsi="Times New Roman"/>
          <w:sz w:val="24"/>
          <w:szCs w:val="24"/>
        </w:rPr>
        <w:t xml:space="preserve">/ </w:t>
      </w:r>
      <w:r w:rsidR="00045E55" w:rsidRPr="00506B28">
        <w:rPr>
          <w:rFonts w:ascii="Times New Roman" w:hAnsi="Times New Roman"/>
          <w:i/>
          <w:sz w:val="24"/>
          <w:szCs w:val="24"/>
        </w:rPr>
        <w:t>System under Test</w:t>
      </w:r>
      <w:r w:rsidR="00045E55" w:rsidRPr="00506B28">
        <w:rPr>
          <w:rFonts w:ascii="Times New Roman" w:hAnsi="Times New Roman"/>
          <w:sz w:val="24"/>
          <w:szCs w:val="24"/>
        </w:rPr>
        <w:t xml:space="preserve"> (SUT)</w:t>
      </w:r>
    </w:p>
    <w:p w14:paraId="651F1663" w14:textId="6109EDB2" w:rsidR="005975FB" w:rsidRPr="00506B28" w:rsidRDefault="000D69E7" w:rsidP="00951190">
      <w:pPr>
        <w:pStyle w:val="ListParagraph"/>
        <w:spacing w:line="360" w:lineRule="auto"/>
        <w:jc w:val="both"/>
        <w:rPr>
          <w:rFonts w:ascii="Times New Roman" w:hAnsi="Times New Roman"/>
          <w:sz w:val="24"/>
          <w:szCs w:val="24"/>
        </w:rPr>
      </w:pPr>
      <w:r w:rsidRPr="00506B28">
        <w:rPr>
          <w:rFonts w:ascii="Times New Roman" w:hAnsi="Times New Roman"/>
          <w:sz w:val="24"/>
          <w:szCs w:val="24"/>
        </w:rPr>
        <w:t xml:space="preserve">Bagian kode yang akan diuji. </w:t>
      </w:r>
      <w:r w:rsidR="00E853A5" w:rsidRPr="00506B28">
        <w:rPr>
          <w:rFonts w:ascii="Times New Roman" w:hAnsi="Times New Roman"/>
          <w:sz w:val="24"/>
          <w:szCs w:val="24"/>
        </w:rPr>
        <w:t xml:space="preserve">Umumnya </w:t>
      </w:r>
      <w:r w:rsidR="00E853A5" w:rsidRPr="00506B28">
        <w:rPr>
          <w:rFonts w:ascii="Times New Roman" w:hAnsi="Times New Roman"/>
          <w:i/>
          <w:sz w:val="24"/>
          <w:szCs w:val="24"/>
        </w:rPr>
        <w:t>S</w:t>
      </w:r>
      <w:r w:rsidR="00A55F81" w:rsidRPr="00506B28">
        <w:rPr>
          <w:rFonts w:ascii="Times New Roman" w:hAnsi="Times New Roman"/>
          <w:i/>
          <w:sz w:val="24"/>
          <w:szCs w:val="24"/>
        </w:rPr>
        <w:t>ubject under Test</w:t>
      </w:r>
      <w:r w:rsidR="00A55F81" w:rsidRPr="00506B28">
        <w:rPr>
          <w:rFonts w:ascii="Times New Roman" w:hAnsi="Times New Roman"/>
          <w:sz w:val="24"/>
          <w:szCs w:val="24"/>
        </w:rPr>
        <w:t xml:space="preserve"> </w:t>
      </w:r>
      <w:r w:rsidR="00F507C4" w:rsidRPr="00506B28">
        <w:rPr>
          <w:rFonts w:ascii="Times New Roman" w:hAnsi="Times New Roman"/>
          <w:sz w:val="24"/>
          <w:szCs w:val="24"/>
        </w:rPr>
        <w:t xml:space="preserve">adalah sebuah method tunggal dari sebuah kelas. Namun </w:t>
      </w:r>
      <w:r w:rsidR="00F507C4" w:rsidRPr="00506B28">
        <w:rPr>
          <w:rFonts w:ascii="Times New Roman" w:hAnsi="Times New Roman"/>
          <w:i/>
          <w:sz w:val="24"/>
          <w:szCs w:val="24"/>
        </w:rPr>
        <w:t>Subject under Test</w:t>
      </w:r>
      <w:r w:rsidR="00F507C4" w:rsidRPr="00506B28">
        <w:rPr>
          <w:rFonts w:ascii="Times New Roman" w:hAnsi="Times New Roman"/>
          <w:sz w:val="24"/>
          <w:szCs w:val="24"/>
        </w:rPr>
        <w:t xml:space="preserve"> dapat pula berupa </w:t>
      </w:r>
      <w:r w:rsidR="00403E77" w:rsidRPr="00506B28">
        <w:rPr>
          <w:rFonts w:ascii="Times New Roman" w:hAnsi="Times New Roman"/>
          <w:sz w:val="24"/>
          <w:szCs w:val="24"/>
        </w:rPr>
        <w:t>sk</w:t>
      </w:r>
      <w:r w:rsidR="00F7323F" w:rsidRPr="00506B28">
        <w:rPr>
          <w:rFonts w:ascii="Times New Roman" w:hAnsi="Times New Roman"/>
          <w:sz w:val="24"/>
          <w:szCs w:val="24"/>
        </w:rPr>
        <w:t xml:space="preserve">enario </w:t>
      </w:r>
      <w:r w:rsidR="00A22797" w:rsidRPr="00506B28">
        <w:rPr>
          <w:rFonts w:ascii="Times New Roman" w:hAnsi="Times New Roman"/>
          <w:sz w:val="24"/>
          <w:szCs w:val="24"/>
        </w:rPr>
        <w:t>dimana kelompok method atau kelas diuji bersama-sama.</w:t>
      </w:r>
      <w:r w:rsidR="00A64E0A" w:rsidRPr="00506B28">
        <w:rPr>
          <w:rFonts w:ascii="Times New Roman" w:hAnsi="Times New Roman"/>
          <w:sz w:val="24"/>
          <w:szCs w:val="24"/>
        </w:rPr>
        <w:t xml:space="preserve"> Pada beberapa kasus, </w:t>
      </w:r>
      <w:r w:rsidR="00A64E0A" w:rsidRPr="00506B28">
        <w:rPr>
          <w:rFonts w:ascii="Times New Roman" w:hAnsi="Times New Roman"/>
          <w:i/>
          <w:sz w:val="24"/>
          <w:szCs w:val="24"/>
        </w:rPr>
        <w:t>subject under test</w:t>
      </w:r>
      <w:r w:rsidR="00A64E0A" w:rsidRPr="00506B28">
        <w:rPr>
          <w:rFonts w:ascii="Times New Roman" w:hAnsi="Times New Roman"/>
          <w:sz w:val="24"/>
          <w:szCs w:val="24"/>
        </w:rPr>
        <w:t xml:space="preserve"> </w:t>
      </w:r>
      <w:r w:rsidR="00045E55" w:rsidRPr="00506B28">
        <w:rPr>
          <w:rFonts w:ascii="Times New Roman" w:hAnsi="Times New Roman"/>
          <w:sz w:val="24"/>
          <w:szCs w:val="24"/>
        </w:rPr>
        <w:t xml:space="preserve">merepresentasikan fungsionalitas lengkap </w:t>
      </w:r>
      <w:r w:rsidR="00A61005" w:rsidRPr="00506B28">
        <w:rPr>
          <w:rFonts w:ascii="Times New Roman" w:hAnsi="Times New Roman"/>
          <w:sz w:val="24"/>
          <w:szCs w:val="24"/>
        </w:rPr>
        <w:t xml:space="preserve">/ </w:t>
      </w:r>
      <w:r w:rsidR="00A61005" w:rsidRPr="00506B28">
        <w:rPr>
          <w:rFonts w:ascii="Times New Roman" w:hAnsi="Times New Roman"/>
          <w:i/>
          <w:sz w:val="24"/>
          <w:szCs w:val="24"/>
        </w:rPr>
        <w:t>end-to-end</w:t>
      </w:r>
      <w:r w:rsidR="00A61005" w:rsidRPr="00506B28">
        <w:rPr>
          <w:rFonts w:ascii="Times New Roman" w:hAnsi="Times New Roman"/>
          <w:sz w:val="24"/>
          <w:szCs w:val="24"/>
        </w:rPr>
        <w:t xml:space="preserve"> proses bisnis.</w:t>
      </w:r>
    </w:p>
    <w:p w14:paraId="4B0AFF67" w14:textId="2A828A4A" w:rsidR="00EF100F" w:rsidRPr="00506B28" w:rsidRDefault="00EF100F" w:rsidP="00EF100F">
      <w:pPr>
        <w:pStyle w:val="ListParagraph"/>
        <w:numPr>
          <w:ilvl w:val="0"/>
          <w:numId w:val="62"/>
        </w:numPr>
        <w:spacing w:line="360" w:lineRule="auto"/>
        <w:jc w:val="both"/>
        <w:rPr>
          <w:rFonts w:ascii="Times New Roman" w:hAnsi="Times New Roman"/>
          <w:sz w:val="24"/>
          <w:szCs w:val="24"/>
        </w:rPr>
      </w:pPr>
      <w:r w:rsidRPr="00506B28">
        <w:rPr>
          <w:rFonts w:ascii="Times New Roman" w:hAnsi="Times New Roman"/>
          <w:sz w:val="24"/>
          <w:szCs w:val="24"/>
        </w:rPr>
        <w:t>Unit Test</w:t>
      </w:r>
    </w:p>
    <w:p w14:paraId="05064C4B" w14:textId="1A35FDBD" w:rsidR="00BC7551" w:rsidRPr="00506B28" w:rsidRDefault="00092529" w:rsidP="00092529">
      <w:pPr>
        <w:pStyle w:val="ListParagraph"/>
        <w:spacing w:line="360" w:lineRule="auto"/>
        <w:jc w:val="both"/>
        <w:rPr>
          <w:rFonts w:ascii="Times New Roman" w:hAnsi="Times New Roman"/>
          <w:sz w:val="24"/>
          <w:szCs w:val="24"/>
        </w:rPr>
      </w:pPr>
      <w:r w:rsidRPr="00506B28">
        <w:rPr>
          <w:rFonts w:ascii="Times New Roman" w:hAnsi="Times New Roman"/>
          <w:sz w:val="24"/>
          <w:szCs w:val="24"/>
        </w:rPr>
        <w:t xml:space="preserve">Unit Test adalah bagian kode yang melakukan pengujian terhadap SUT. Sebuah unit test juga dikenal dengan nama </w:t>
      </w:r>
      <w:r w:rsidRPr="00506B28">
        <w:rPr>
          <w:rFonts w:ascii="Times New Roman" w:hAnsi="Times New Roman"/>
          <w:i/>
          <w:sz w:val="24"/>
          <w:szCs w:val="24"/>
        </w:rPr>
        <w:t>test case</w:t>
      </w:r>
      <w:r w:rsidRPr="00506B28">
        <w:rPr>
          <w:rFonts w:ascii="Times New Roman" w:hAnsi="Times New Roman"/>
          <w:sz w:val="24"/>
          <w:szCs w:val="24"/>
        </w:rPr>
        <w:t xml:space="preserve"> (kasus uji).</w:t>
      </w:r>
      <w:r w:rsidR="00AC01CA" w:rsidRPr="00506B28">
        <w:rPr>
          <w:rFonts w:ascii="Times New Roman" w:hAnsi="Times New Roman"/>
          <w:sz w:val="24"/>
          <w:szCs w:val="24"/>
        </w:rPr>
        <w:t xml:space="preserve"> </w:t>
      </w:r>
      <w:r w:rsidR="00175FB6" w:rsidRPr="00506B28">
        <w:rPr>
          <w:rFonts w:ascii="Times New Roman" w:hAnsi="Times New Roman"/>
          <w:sz w:val="24"/>
          <w:szCs w:val="24"/>
        </w:rPr>
        <w:t xml:space="preserve">Unit test bekerja dengan memanggil subject under test pada kondisi terkontrol, dan memverifikasi </w:t>
      </w:r>
      <w:r w:rsidR="00616F17" w:rsidRPr="00506B28">
        <w:rPr>
          <w:rFonts w:ascii="Times New Roman" w:hAnsi="Times New Roman"/>
          <w:sz w:val="24"/>
          <w:szCs w:val="24"/>
        </w:rPr>
        <w:t xml:space="preserve">perilaku yang diharapkan dihasilkan dari kode dalam kondisi tersebut. </w:t>
      </w:r>
    </w:p>
    <w:p w14:paraId="7434D955" w14:textId="36459B9B" w:rsidR="00EF100F" w:rsidRPr="00506B28" w:rsidRDefault="00EF100F" w:rsidP="00EF100F">
      <w:pPr>
        <w:pStyle w:val="ListParagraph"/>
        <w:numPr>
          <w:ilvl w:val="0"/>
          <w:numId w:val="62"/>
        </w:numPr>
        <w:spacing w:line="360" w:lineRule="auto"/>
        <w:jc w:val="both"/>
        <w:rPr>
          <w:rFonts w:ascii="Times New Roman" w:hAnsi="Times New Roman"/>
          <w:sz w:val="24"/>
          <w:szCs w:val="24"/>
        </w:rPr>
      </w:pPr>
      <w:r w:rsidRPr="00506B28">
        <w:rPr>
          <w:rFonts w:ascii="Times New Roman" w:hAnsi="Times New Roman"/>
          <w:i/>
          <w:sz w:val="24"/>
          <w:szCs w:val="24"/>
        </w:rPr>
        <w:t>State Verification</w:t>
      </w:r>
      <w:r w:rsidRPr="00506B28">
        <w:rPr>
          <w:rFonts w:ascii="Times New Roman" w:hAnsi="Times New Roman"/>
          <w:sz w:val="24"/>
          <w:szCs w:val="24"/>
        </w:rPr>
        <w:t xml:space="preserve"> </w:t>
      </w:r>
      <w:r w:rsidRPr="00506B28">
        <w:rPr>
          <w:rFonts w:ascii="Times New Roman" w:hAnsi="Times New Roman"/>
          <w:i/>
          <w:sz w:val="24"/>
          <w:szCs w:val="24"/>
        </w:rPr>
        <w:t>Test</w:t>
      </w:r>
    </w:p>
    <w:p w14:paraId="2453F9A1" w14:textId="416DABDB" w:rsidR="00616F17" w:rsidRPr="00506B28" w:rsidRDefault="00A651CA" w:rsidP="00616F17">
      <w:pPr>
        <w:pStyle w:val="ListParagraph"/>
        <w:spacing w:line="360" w:lineRule="auto"/>
        <w:jc w:val="both"/>
        <w:rPr>
          <w:rFonts w:ascii="Times New Roman" w:hAnsi="Times New Roman"/>
          <w:sz w:val="24"/>
          <w:szCs w:val="24"/>
        </w:rPr>
      </w:pPr>
      <w:r w:rsidRPr="00506B28">
        <w:rPr>
          <w:rFonts w:ascii="Times New Roman" w:hAnsi="Times New Roman"/>
          <w:i/>
          <w:sz w:val="24"/>
          <w:szCs w:val="24"/>
        </w:rPr>
        <w:t>State verification test</w:t>
      </w:r>
      <w:r w:rsidRPr="00506B28">
        <w:rPr>
          <w:rFonts w:ascii="Times New Roman" w:hAnsi="Times New Roman"/>
          <w:sz w:val="24"/>
          <w:szCs w:val="24"/>
        </w:rPr>
        <w:t xml:space="preserve"> adalah tipe dari unit test yang memanggil method dari objek (SUT) dan memverifikasi state dari objek</w:t>
      </w:r>
      <w:r w:rsidR="00E233C4" w:rsidRPr="00506B28">
        <w:rPr>
          <w:rFonts w:ascii="Times New Roman" w:hAnsi="Times New Roman"/>
          <w:sz w:val="24"/>
          <w:szCs w:val="24"/>
        </w:rPr>
        <w:t xml:space="preserve"> setelah memanggil method. State Verification Test biasanya tergantung pada </w:t>
      </w:r>
      <w:r w:rsidR="00E233C4" w:rsidRPr="00506B28">
        <w:rPr>
          <w:rFonts w:ascii="Times New Roman" w:hAnsi="Times New Roman"/>
          <w:i/>
          <w:sz w:val="24"/>
          <w:szCs w:val="24"/>
        </w:rPr>
        <w:t>assertion</w:t>
      </w:r>
      <w:r w:rsidR="00E233C4" w:rsidRPr="00506B28">
        <w:rPr>
          <w:rFonts w:ascii="Times New Roman" w:hAnsi="Times New Roman"/>
          <w:sz w:val="24"/>
          <w:szCs w:val="24"/>
        </w:rPr>
        <w:t xml:space="preserve"> untuk melakukan verifikasi. </w:t>
      </w:r>
    </w:p>
    <w:p w14:paraId="6D000ED3" w14:textId="74CE9668" w:rsidR="00EF100F" w:rsidRPr="00506B28" w:rsidRDefault="00EF100F" w:rsidP="00EF100F">
      <w:pPr>
        <w:pStyle w:val="ListParagraph"/>
        <w:numPr>
          <w:ilvl w:val="0"/>
          <w:numId w:val="62"/>
        </w:numPr>
        <w:spacing w:line="360" w:lineRule="auto"/>
        <w:jc w:val="both"/>
        <w:rPr>
          <w:rFonts w:ascii="Times New Roman" w:hAnsi="Times New Roman"/>
          <w:i/>
          <w:sz w:val="24"/>
          <w:szCs w:val="24"/>
        </w:rPr>
      </w:pPr>
      <w:r w:rsidRPr="00506B28">
        <w:rPr>
          <w:rFonts w:ascii="Times New Roman" w:hAnsi="Times New Roman"/>
          <w:i/>
          <w:sz w:val="24"/>
          <w:szCs w:val="24"/>
        </w:rPr>
        <w:t>Interaction Test</w:t>
      </w:r>
    </w:p>
    <w:p w14:paraId="2766BFD6" w14:textId="38276562" w:rsidR="00E233C4" w:rsidRDefault="00E233C4" w:rsidP="00E233C4">
      <w:pPr>
        <w:pStyle w:val="ListParagraph"/>
        <w:spacing w:line="360" w:lineRule="auto"/>
        <w:jc w:val="both"/>
        <w:rPr>
          <w:rFonts w:ascii="Times New Roman" w:hAnsi="Times New Roman"/>
          <w:sz w:val="24"/>
          <w:szCs w:val="24"/>
        </w:rPr>
      </w:pPr>
      <w:r w:rsidRPr="00506B28">
        <w:rPr>
          <w:rFonts w:ascii="Times New Roman" w:hAnsi="Times New Roman"/>
          <w:i/>
          <w:sz w:val="24"/>
          <w:szCs w:val="24"/>
        </w:rPr>
        <w:t>Interaction Test</w:t>
      </w:r>
      <w:r w:rsidRPr="00506B28">
        <w:rPr>
          <w:rFonts w:ascii="Times New Roman" w:hAnsi="Times New Roman"/>
          <w:sz w:val="24"/>
          <w:szCs w:val="24"/>
        </w:rPr>
        <w:t xml:space="preserve"> adalah tipe dari unit test yang mencoba untuk memverifikasi urutan dari interaksi antar objek </w:t>
      </w:r>
      <w:r w:rsidR="00AC5ECF" w:rsidRPr="00506B28">
        <w:rPr>
          <w:rFonts w:ascii="Times New Roman" w:hAnsi="Times New Roman"/>
          <w:sz w:val="24"/>
          <w:szCs w:val="24"/>
        </w:rPr>
        <w:t xml:space="preserve">ketika sebuah method dipanggil. Pengujian inii </w:t>
      </w:r>
      <w:r w:rsidR="00AC5ECF" w:rsidRPr="00506B28">
        <w:rPr>
          <w:rFonts w:ascii="Times New Roman" w:hAnsi="Times New Roman"/>
          <w:sz w:val="24"/>
          <w:szCs w:val="24"/>
        </w:rPr>
        <w:lastRenderedPageBreak/>
        <w:t>dikenal juga dengan nama behavior verification tests. Interaction test test tidak selalu harus melibatkan beberapa objek.</w:t>
      </w:r>
    </w:p>
    <w:p w14:paraId="6E7C642C" w14:textId="77777777" w:rsidR="007A0B8E" w:rsidRPr="00506B28" w:rsidRDefault="007A0B8E" w:rsidP="00E233C4">
      <w:pPr>
        <w:pStyle w:val="ListParagraph"/>
        <w:spacing w:line="360" w:lineRule="auto"/>
        <w:jc w:val="both"/>
        <w:rPr>
          <w:rFonts w:ascii="Times New Roman" w:hAnsi="Times New Roman"/>
          <w:sz w:val="24"/>
          <w:szCs w:val="24"/>
        </w:rPr>
      </w:pPr>
    </w:p>
    <w:p w14:paraId="276F52F7" w14:textId="58BE2F9E" w:rsidR="00EF100F" w:rsidRPr="00506B28" w:rsidRDefault="00EF100F" w:rsidP="00EF100F">
      <w:pPr>
        <w:pStyle w:val="ListParagraph"/>
        <w:numPr>
          <w:ilvl w:val="0"/>
          <w:numId w:val="62"/>
        </w:numPr>
        <w:spacing w:line="360" w:lineRule="auto"/>
        <w:jc w:val="both"/>
        <w:rPr>
          <w:rFonts w:ascii="Times New Roman" w:hAnsi="Times New Roman"/>
          <w:sz w:val="24"/>
          <w:szCs w:val="24"/>
        </w:rPr>
      </w:pPr>
      <w:r w:rsidRPr="00506B28">
        <w:rPr>
          <w:rFonts w:ascii="Times New Roman" w:hAnsi="Times New Roman"/>
          <w:sz w:val="24"/>
          <w:szCs w:val="24"/>
        </w:rPr>
        <w:t>Negative Test</w:t>
      </w:r>
    </w:p>
    <w:p w14:paraId="5A6921B7" w14:textId="5E399CF3" w:rsidR="00AC5ECF" w:rsidRPr="00506B28" w:rsidRDefault="00AC5ECF" w:rsidP="00AC5ECF">
      <w:pPr>
        <w:pStyle w:val="ListParagraph"/>
        <w:spacing w:line="360" w:lineRule="auto"/>
        <w:jc w:val="both"/>
        <w:rPr>
          <w:rFonts w:ascii="Times New Roman" w:hAnsi="Times New Roman"/>
          <w:sz w:val="24"/>
          <w:szCs w:val="24"/>
        </w:rPr>
      </w:pPr>
      <w:r w:rsidRPr="00506B28">
        <w:rPr>
          <w:rFonts w:ascii="Times New Roman" w:hAnsi="Times New Roman"/>
          <w:i/>
          <w:sz w:val="24"/>
          <w:szCs w:val="24"/>
        </w:rPr>
        <w:t>Negative unit test</w:t>
      </w:r>
      <w:r w:rsidRPr="00506B28">
        <w:rPr>
          <w:rFonts w:ascii="Times New Roman" w:hAnsi="Times New Roman"/>
          <w:sz w:val="24"/>
          <w:szCs w:val="24"/>
        </w:rPr>
        <w:t xml:space="preserve"> adalah pengujian yang memverifikasi bahwa sesuatu tidak terjadi. Negative test dapat bermanfaat untuk kasus-kasus tertentu, namun pengujian tidak boleh tergantung pada negative test. Hal ini karena ketika suatu negative test dapat memverifikasi bahwa sesuatu tidak terjadi, pengujian tersebut menjadi </w:t>
      </w:r>
      <w:r w:rsidR="004E2CA0" w:rsidRPr="00506B28">
        <w:rPr>
          <w:rFonts w:ascii="Times New Roman" w:hAnsi="Times New Roman"/>
          <w:sz w:val="24"/>
          <w:szCs w:val="24"/>
        </w:rPr>
        <w:t>kebal</w:t>
      </w:r>
      <w:r w:rsidRPr="00506B28">
        <w:rPr>
          <w:rFonts w:ascii="Times New Roman" w:hAnsi="Times New Roman"/>
          <w:sz w:val="24"/>
          <w:szCs w:val="24"/>
        </w:rPr>
        <w:t xml:space="preserve"> terhadap jumlah berapapun hal yang mungkin terjadi.</w:t>
      </w:r>
      <w:r w:rsidR="00542DD7" w:rsidRPr="00506B28">
        <w:rPr>
          <w:rFonts w:ascii="Times New Roman" w:hAnsi="Times New Roman"/>
          <w:sz w:val="24"/>
          <w:szCs w:val="24"/>
        </w:rPr>
        <w:t xml:space="preserve"> Negative unit test umumnya</w:t>
      </w:r>
      <w:r w:rsidR="00437AD9" w:rsidRPr="00506B28">
        <w:rPr>
          <w:rFonts w:ascii="Times New Roman" w:hAnsi="Times New Roman"/>
          <w:sz w:val="24"/>
          <w:szCs w:val="24"/>
        </w:rPr>
        <w:t xml:space="preserve"> adalah state verification test.</w:t>
      </w:r>
      <w:r w:rsidR="00542DD7" w:rsidRPr="00506B28">
        <w:rPr>
          <w:rFonts w:ascii="Times New Roman" w:hAnsi="Times New Roman"/>
          <w:sz w:val="24"/>
          <w:szCs w:val="24"/>
        </w:rPr>
        <w:t xml:space="preserve"> </w:t>
      </w:r>
    </w:p>
    <w:p w14:paraId="346D1B54" w14:textId="0E1C9D4A" w:rsidR="00EF100F" w:rsidRPr="00506B28" w:rsidRDefault="00EF100F" w:rsidP="00EF100F">
      <w:pPr>
        <w:pStyle w:val="ListParagraph"/>
        <w:numPr>
          <w:ilvl w:val="0"/>
          <w:numId w:val="62"/>
        </w:numPr>
        <w:spacing w:line="360" w:lineRule="auto"/>
        <w:jc w:val="both"/>
        <w:rPr>
          <w:rFonts w:ascii="Times New Roman" w:hAnsi="Times New Roman"/>
          <w:i/>
          <w:sz w:val="24"/>
          <w:szCs w:val="24"/>
        </w:rPr>
      </w:pPr>
      <w:r w:rsidRPr="00506B28">
        <w:rPr>
          <w:rFonts w:ascii="Times New Roman" w:hAnsi="Times New Roman"/>
          <w:i/>
          <w:sz w:val="24"/>
          <w:szCs w:val="24"/>
        </w:rPr>
        <w:t>Test Suite</w:t>
      </w:r>
    </w:p>
    <w:p w14:paraId="302DE8B3" w14:textId="7C55E9BA" w:rsidR="00687ABB" w:rsidRPr="00506B28" w:rsidRDefault="00392789" w:rsidP="00687ABB">
      <w:pPr>
        <w:pStyle w:val="ListParagraph"/>
        <w:spacing w:line="360" w:lineRule="auto"/>
        <w:jc w:val="both"/>
        <w:rPr>
          <w:rFonts w:ascii="Times New Roman" w:hAnsi="Times New Roman"/>
          <w:sz w:val="24"/>
          <w:szCs w:val="24"/>
        </w:rPr>
      </w:pPr>
      <w:r w:rsidRPr="00506B28">
        <w:rPr>
          <w:rFonts w:ascii="Times New Roman" w:hAnsi="Times New Roman"/>
          <w:i/>
          <w:sz w:val="24"/>
          <w:szCs w:val="24"/>
        </w:rPr>
        <w:t>Test suite</w:t>
      </w:r>
      <w:r w:rsidRPr="00506B28">
        <w:rPr>
          <w:rFonts w:ascii="Times New Roman" w:hAnsi="Times New Roman"/>
          <w:sz w:val="24"/>
          <w:szCs w:val="24"/>
        </w:rPr>
        <w:t xml:space="preserve"> adalah sebuah koleksi dari berkas skrip pengujian. </w:t>
      </w:r>
    </w:p>
    <w:p w14:paraId="1335B2E4" w14:textId="5012F980" w:rsidR="00EF100F" w:rsidRPr="00506B28" w:rsidRDefault="00EF100F" w:rsidP="00EF100F">
      <w:pPr>
        <w:pStyle w:val="ListParagraph"/>
        <w:numPr>
          <w:ilvl w:val="0"/>
          <w:numId w:val="62"/>
        </w:numPr>
        <w:spacing w:line="360" w:lineRule="auto"/>
        <w:jc w:val="both"/>
        <w:rPr>
          <w:rFonts w:ascii="Times New Roman" w:hAnsi="Times New Roman"/>
          <w:i/>
          <w:sz w:val="24"/>
          <w:szCs w:val="24"/>
        </w:rPr>
      </w:pPr>
      <w:r w:rsidRPr="00506B28">
        <w:rPr>
          <w:rFonts w:ascii="Times New Roman" w:hAnsi="Times New Roman"/>
          <w:i/>
          <w:sz w:val="24"/>
          <w:szCs w:val="24"/>
        </w:rPr>
        <w:t>Assertions</w:t>
      </w:r>
    </w:p>
    <w:p w14:paraId="0B01B16A" w14:textId="78A39DA7" w:rsidR="00415ED3" w:rsidRPr="00506B28" w:rsidRDefault="00392789" w:rsidP="007A0B8E">
      <w:pPr>
        <w:pStyle w:val="ListParagraph"/>
        <w:spacing w:line="360" w:lineRule="auto"/>
        <w:jc w:val="both"/>
        <w:rPr>
          <w:ins w:id="180" w:author="Jessie Andika Setiady" w:date="2017-04-18T14:16:00Z"/>
          <w:rFonts w:ascii="Times New Roman" w:hAnsi="Times New Roman"/>
          <w:sz w:val="24"/>
          <w:szCs w:val="24"/>
        </w:rPr>
      </w:pPr>
      <w:r w:rsidRPr="00506B28">
        <w:rPr>
          <w:rFonts w:ascii="Times New Roman" w:hAnsi="Times New Roman"/>
          <w:i/>
          <w:sz w:val="24"/>
          <w:szCs w:val="24"/>
        </w:rPr>
        <w:t>Assertions</w:t>
      </w:r>
      <w:r w:rsidRPr="00506B28">
        <w:rPr>
          <w:rFonts w:ascii="Times New Roman" w:hAnsi="Times New Roman"/>
          <w:sz w:val="24"/>
          <w:szCs w:val="24"/>
        </w:rPr>
        <w:t xml:space="preserve"> digunakan pada </w:t>
      </w:r>
      <w:r w:rsidRPr="00506B28">
        <w:rPr>
          <w:rFonts w:ascii="Times New Roman" w:hAnsi="Times New Roman"/>
          <w:i/>
          <w:sz w:val="24"/>
          <w:szCs w:val="24"/>
        </w:rPr>
        <w:t>state verification</w:t>
      </w:r>
      <w:r w:rsidRPr="00506B28">
        <w:rPr>
          <w:rFonts w:ascii="Times New Roman" w:hAnsi="Times New Roman"/>
          <w:sz w:val="24"/>
          <w:szCs w:val="24"/>
        </w:rPr>
        <w:t xml:space="preserve"> dan </w:t>
      </w:r>
      <w:r w:rsidRPr="00506B28">
        <w:rPr>
          <w:rFonts w:ascii="Times New Roman" w:hAnsi="Times New Roman"/>
          <w:i/>
          <w:sz w:val="24"/>
          <w:szCs w:val="24"/>
        </w:rPr>
        <w:t>interaction tests</w:t>
      </w:r>
      <w:r w:rsidR="00606DA8" w:rsidRPr="00506B28">
        <w:rPr>
          <w:rFonts w:ascii="Times New Roman" w:hAnsi="Times New Roman"/>
          <w:sz w:val="24"/>
          <w:szCs w:val="24"/>
        </w:rPr>
        <w:t>. Sebuah</w:t>
      </w:r>
      <w:r w:rsidRPr="00506B28">
        <w:rPr>
          <w:rFonts w:ascii="Times New Roman" w:hAnsi="Times New Roman"/>
          <w:sz w:val="24"/>
          <w:szCs w:val="24"/>
        </w:rPr>
        <w:t xml:space="preserve"> </w:t>
      </w:r>
      <w:r w:rsidRPr="00506B28">
        <w:rPr>
          <w:rFonts w:ascii="Times New Roman" w:hAnsi="Times New Roman"/>
          <w:i/>
          <w:sz w:val="24"/>
          <w:szCs w:val="24"/>
        </w:rPr>
        <w:t>assertion</w:t>
      </w:r>
      <w:r w:rsidRPr="00506B28">
        <w:rPr>
          <w:rFonts w:ascii="Times New Roman" w:hAnsi="Times New Roman"/>
          <w:sz w:val="24"/>
          <w:szCs w:val="24"/>
        </w:rPr>
        <w:t xml:space="preserve"> merepresentasikan sebuah kesalahan (</w:t>
      </w:r>
      <w:r w:rsidRPr="00506B28">
        <w:rPr>
          <w:rFonts w:ascii="Times New Roman" w:hAnsi="Times New Roman"/>
          <w:i/>
          <w:sz w:val="24"/>
          <w:szCs w:val="24"/>
        </w:rPr>
        <w:t>failure</w:t>
      </w:r>
      <w:r w:rsidRPr="00506B28">
        <w:rPr>
          <w:rFonts w:ascii="Times New Roman" w:hAnsi="Times New Roman"/>
          <w:sz w:val="24"/>
          <w:szCs w:val="24"/>
        </w:rPr>
        <w:t>) pada unit test.</w:t>
      </w:r>
      <w:r w:rsidR="008655CC" w:rsidRPr="00506B28">
        <w:rPr>
          <w:rFonts w:ascii="Times New Roman" w:hAnsi="Times New Roman"/>
          <w:sz w:val="24"/>
          <w:szCs w:val="24"/>
        </w:rPr>
        <w:t xml:space="preserve"> </w:t>
      </w:r>
    </w:p>
    <w:p w14:paraId="5971869E" w14:textId="718AB7AC" w:rsidR="000C6494" w:rsidRPr="00506B28" w:rsidRDefault="000C6494">
      <w:pPr>
        <w:pStyle w:val="Heading2"/>
        <w:rPr>
          <w:ins w:id="181" w:author="Jessie Andika Setiady" w:date="2017-04-18T14:16:00Z"/>
        </w:rPr>
        <w:pPrChange w:id="182" w:author="Jessie Andika Setiady" w:date="2017-04-18T14:18:00Z">
          <w:pPr>
            <w:spacing w:before="0" w:line="360" w:lineRule="auto"/>
            <w:jc w:val="both"/>
          </w:pPr>
        </w:pPrChange>
      </w:pPr>
      <w:bookmarkStart w:id="183" w:name="_Toc494952763"/>
      <w:ins w:id="184" w:author="Jessie Andika Setiady" w:date="2017-04-18T14:16:00Z">
        <w:r w:rsidRPr="00506B28">
          <w:t xml:space="preserve">Behavior-driven </w:t>
        </w:r>
      </w:ins>
      <w:del w:id="185" w:author="Jessie Andika Setiady" w:date="2017-09-11T10:17:00Z">
        <w:r w:rsidR="00142B5A" w:rsidRPr="00506B28" w:rsidDel="00E74912">
          <w:delText xml:space="preserve"> </w:delText>
        </w:r>
      </w:del>
      <w:del w:id="186" w:author="Jessie Andika Setiady" w:date="2017-09-11T10:18:00Z">
        <w:r w:rsidR="00142B5A" w:rsidRPr="00506B28" w:rsidDel="00E74912">
          <w:delText>(BDD)</w:delText>
        </w:r>
      </w:del>
      <w:r w:rsidR="00546026" w:rsidRPr="00506B28">
        <w:t>Development</w:t>
      </w:r>
      <w:r w:rsidR="00FD15E4" w:rsidRPr="00506B28">
        <w:t xml:space="preserve"> (BDD)</w:t>
      </w:r>
      <w:bookmarkEnd w:id="183"/>
    </w:p>
    <w:p w14:paraId="5B6DA064" w14:textId="7672B3EE" w:rsidR="002E44C0" w:rsidRPr="00506B28" w:rsidRDefault="00646C06" w:rsidP="00E37C81">
      <w:pPr>
        <w:spacing w:before="0" w:line="360" w:lineRule="auto"/>
        <w:jc w:val="both"/>
        <w:rPr>
          <w:rFonts w:ascii="Times New Roman" w:hAnsi="Times New Roman"/>
          <w:sz w:val="24"/>
          <w:szCs w:val="24"/>
        </w:rPr>
      </w:pPr>
      <w:r w:rsidRPr="00506B28">
        <w:rPr>
          <w:rFonts w:ascii="Times New Roman" w:hAnsi="Times New Roman"/>
          <w:sz w:val="24"/>
          <w:szCs w:val="24"/>
        </w:rPr>
        <w:t>Berdasarkan referensi</w:t>
      </w:r>
      <w:r w:rsidR="00194588" w:rsidRPr="00506B28">
        <w:rPr>
          <w:rFonts w:ascii="Times New Roman" w:hAnsi="Times New Roman"/>
          <w:sz w:val="24"/>
          <w:szCs w:val="24"/>
        </w:rPr>
        <w:t xml:space="preserve"> </w:t>
      </w:r>
      <w:sdt>
        <w:sdtPr>
          <w:rPr>
            <w:rFonts w:ascii="Times New Roman" w:hAnsi="Times New Roman"/>
            <w:sz w:val="24"/>
            <w:szCs w:val="24"/>
          </w:rPr>
          <w:id w:val="2136219280"/>
          <w:citation/>
        </w:sdtPr>
        <w:sdtContent>
          <w:r w:rsidR="00194588" w:rsidRPr="00506B28">
            <w:rPr>
              <w:rFonts w:ascii="Times New Roman" w:hAnsi="Times New Roman"/>
              <w:sz w:val="24"/>
              <w:szCs w:val="24"/>
            </w:rPr>
            <w:fldChar w:fldCharType="begin"/>
          </w:r>
          <w:r w:rsidR="00194588" w:rsidRPr="00506B28">
            <w:rPr>
              <w:rFonts w:ascii="Times New Roman" w:hAnsi="Times New Roman"/>
              <w:sz w:val="24"/>
              <w:szCs w:val="24"/>
            </w:rPr>
            <w:instrText xml:space="preserve"> CITATION Agi17 \l 1033 </w:instrText>
          </w:r>
          <w:r w:rsidR="00194588" w:rsidRPr="00506B28">
            <w:rPr>
              <w:rFonts w:ascii="Times New Roman" w:hAnsi="Times New Roman"/>
              <w:sz w:val="24"/>
              <w:szCs w:val="24"/>
            </w:rPr>
            <w:fldChar w:fldCharType="separate"/>
          </w:r>
          <w:r w:rsidR="00584879" w:rsidRPr="00584879">
            <w:rPr>
              <w:rFonts w:ascii="Times New Roman" w:hAnsi="Times New Roman"/>
              <w:noProof/>
              <w:sz w:val="24"/>
              <w:szCs w:val="24"/>
            </w:rPr>
            <w:t>(Alliance, 2017)</w:t>
          </w:r>
          <w:r w:rsidR="00194588" w:rsidRPr="00506B28">
            <w:rPr>
              <w:rFonts w:ascii="Times New Roman" w:hAnsi="Times New Roman"/>
              <w:sz w:val="24"/>
              <w:szCs w:val="24"/>
            </w:rPr>
            <w:fldChar w:fldCharType="end"/>
          </w:r>
        </w:sdtContent>
      </w:sdt>
      <w:r w:rsidR="00B51B38" w:rsidRPr="00506B28">
        <w:rPr>
          <w:rFonts w:ascii="Times New Roman" w:hAnsi="Times New Roman"/>
          <w:sz w:val="24"/>
          <w:szCs w:val="24"/>
        </w:rPr>
        <w:t xml:space="preserve">, Behavior-Driven </w:t>
      </w:r>
      <w:r w:rsidR="00590DB1" w:rsidRPr="00506B28">
        <w:rPr>
          <w:rFonts w:ascii="Times New Roman" w:hAnsi="Times New Roman"/>
          <w:sz w:val="24"/>
          <w:szCs w:val="24"/>
        </w:rPr>
        <w:t>adalah</w:t>
      </w:r>
      <w:r w:rsidR="00B51B38" w:rsidRPr="00506B28">
        <w:rPr>
          <w:rFonts w:ascii="Times New Roman" w:hAnsi="Times New Roman"/>
          <w:sz w:val="24"/>
          <w:szCs w:val="24"/>
        </w:rPr>
        <w:t xml:space="preserve"> sebuah pendekatan untuk pengembangan perangkat lunak yang dibangun dengan </w:t>
      </w:r>
      <w:r w:rsidR="00EE45F3" w:rsidRPr="00506B28">
        <w:rPr>
          <w:rFonts w:ascii="Times New Roman" w:hAnsi="Times New Roman"/>
          <w:sz w:val="24"/>
          <w:szCs w:val="24"/>
        </w:rPr>
        <w:t xml:space="preserve">tujuan untuk memformalkan </w:t>
      </w:r>
      <w:r w:rsidR="00590DB1" w:rsidRPr="00506B28">
        <w:rPr>
          <w:rFonts w:ascii="Times New Roman" w:hAnsi="Times New Roman"/>
          <w:i/>
          <w:sz w:val="24"/>
          <w:szCs w:val="24"/>
        </w:rPr>
        <w:t>best practices</w:t>
      </w:r>
      <w:r w:rsidR="00590DB1" w:rsidRPr="00506B28">
        <w:rPr>
          <w:rFonts w:ascii="Times New Roman" w:hAnsi="Times New Roman"/>
          <w:sz w:val="24"/>
          <w:szCs w:val="24"/>
        </w:rPr>
        <w:t xml:space="preserve"> yang diikuti oleh praktisi </w:t>
      </w:r>
      <w:r w:rsidR="00590DB1" w:rsidRPr="00506B28">
        <w:rPr>
          <w:rFonts w:ascii="Times New Roman" w:hAnsi="Times New Roman"/>
          <w:i/>
          <w:sz w:val="24"/>
          <w:szCs w:val="24"/>
        </w:rPr>
        <w:t>Test-Driven Development</w:t>
      </w:r>
      <w:r w:rsidR="00590DB1" w:rsidRPr="00506B28">
        <w:rPr>
          <w:rFonts w:ascii="Times New Roman" w:hAnsi="Times New Roman"/>
          <w:sz w:val="24"/>
          <w:szCs w:val="24"/>
        </w:rPr>
        <w:t>.</w:t>
      </w:r>
      <w:r w:rsidR="00803E84" w:rsidRPr="00506B28">
        <w:rPr>
          <w:rFonts w:ascii="Times New Roman" w:hAnsi="Times New Roman"/>
          <w:sz w:val="24"/>
          <w:szCs w:val="24"/>
        </w:rPr>
        <w:t xml:space="preserve"> </w:t>
      </w:r>
      <w:r w:rsidR="00142B5A" w:rsidRPr="00506B28">
        <w:rPr>
          <w:rFonts w:ascii="Times New Roman" w:hAnsi="Times New Roman"/>
          <w:sz w:val="24"/>
          <w:szCs w:val="24"/>
        </w:rPr>
        <w:t xml:space="preserve">Pada pengembangan perangkat lunak, </w:t>
      </w:r>
      <w:r w:rsidR="00142B5A" w:rsidRPr="00506B28">
        <w:rPr>
          <w:rFonts w:ascii="Times New Roman" w:hAnsi="Times New Roman"/>
          <w:i/>
          <w:sz w:val="24"/>
          <w:szCs w:val="24"/>
        </w:rPr>
        <w:t>Behavio</w:t>
      </w:r>
      <w:ins w:id="187" w:author="Jessie Andika Setiady" w:date="2017-09-11T10:18:00Z">
        <w:r w:rsidR="00E74912" w:rsidRPr="00506B28">
          <w:rPr>
            <w:rFonts w:ascii="Times New Roman" w:hAnsi="Times New Roman"/>
            <w:i/>
            <w:sz w:val="24"/>
            <w:szCs w:val="24"/>
          </w:rPr>
          <w:t>r</w:t>
        </w:r>
      </w:ins>
      <w:r w:rsidR="00142B5A" w:rsidRPr="00506B28">
        <w:rPr>
          <w:rFonts w:ascii="Times New Roman" w:hAnsi="Times New Roman"/>
          <w:i/>
          <w:sz w:val="24"/>
          <w:szCs w:val="24"/>
        </w:rPr>
        <w:t>-driven Development</w:t>
      </w:r>
      <w:r w:rsidR="00142B5A" w:rsidRPr="00506B28">
        <w:rPr>
          <w:rFonts w:ascii="Times New Roman" w:hAnsi="Times New Roman"/>
          <w:sz w:val="24"/>
          <w:szCs w:val="24"/>
        </w:rPr>
        <w:t xml:space="preserve"> (BDD) testing mengkombinasikan teknik umum dan prinsip-prinsip TDD dengan gagasan dari </w:t>
      </w:r>
      <w:r w:rsidR="00142B5A" w:rsidRPr="00506B28">
        <w:rPr>
          <w:rFonts w:ascii="Times New Roman" w:hAnsi="Times New Roman"/>
          <w:i/>
          <w:sz w:val="24"/>
          <w:szCs w:val="24"/>
        </w:rPr>
        <w:t>domain-driven design</w:t>
      </w:r>
      <w:r w:rsidR="00BE6DBC" w:rsidRPr="00506B28">
        <w:rPr>
          <w:rFonts w:ascii="Times New Roman" w:hAnsi="Times New Roman"/>
          <w:sz w:val="24"/>
          <w:szCs w:val="24"/>
        </w:rPr>
        <w:t xml:space="preserve">. </w:t>
      </w:r>
      <w:r w:rsidR="00126F33" w:rsidRPr="00506B28">
        <w:rPr>
          <w:rFonts w:ascii="Times New Roman" w:hAnsi="Times New Roman"/>
          <w:sz w:val="24"/>
          <w:szCs w:val="24"/>
        </w:rPr>
        <w:t xml:space="preserve">BDD juga </w:t>
      </w:r>
      <w:r w:rsidR="002D5AEA" w:rsidRPr="00506B28">
        <w:rPr>
          <w:rFonts w:ascii="Times New Roman" w:hAnsi="Times New Roman"/>
          <w:sz w:val="24"/>
          <w:szCs w:val="24"/>
        </w:rPr>
        <w:t>dirujuk</w:t>
      </w:r>
      <w:r w:rsidR="00126F33" w:rsidRPr="00506B28">
        <w:rPr>
          <w:rFonts w:ascii="Times New Roman" w:hAnsi="Times New Roman"/>
          <w:sz w:val="24"/>
          <w:szCs w:val="24"/>
        </w:rPr>
        <w:t xml:space="preserve"> </w:t>
      </w:r>
      <w:r w:rsidR="002D5AEA" w:rsidRPr="00506B28">
        <w:rPr>
          <w:rFonts w:ascii="Times New Roman" w:hAnsi="Times New Roman"/>
          <w:sz w:val="24"/>
          <w:szCs w:val="24"/>
        </w:rPr>
        <w:t>sebagai</w:t>
      </w:r>
      <w:r w:rsidR="00126F33" w:rsidRPr="00506B28">
        <w:rPr>
          <w:rFonts w:ascii="Times New Roman" w:hAnsi="Times New Roman"/>
          <w:sz w:val="24"/>
          <w:szCs w:val="24"/>
        </w:rPr>
        <w:t xml:space="preserve"> </w:t>
      </w:r>
      <w:r w:rsidR="00126F33" w:rsidRPr="00506B28">
        <w:rPr>
          <w:rFonts w:ascii="Times New Roman" w:hAnsi="Times New Roman"/>
          <w:i/>
          <w:sz w:val="24"/>
          <w:szCs w:val="24"/>
        </w:rPr>
        <w:t>specification by example</w:t>
      </w:r>
      <w:r w:rsidR="00126F33" w:rsidRPr="00506B28">
        <w:rPr>
          <w:rFonts w:ascii="Times New Roman" w:hAnsi="Times New Roman"/>
          <w:sz w:val="24"/>
          <w:szCs w:val="24"/>
        </w:rPr>
        <w:t>.</w:t>
      </w:r>
    </w:p>
    <w:p w14:paraId="296812E8" w14:textId="53FB65C7" w:rsidR="0037262C" w:rsidRDefault="00E94AD4" w:rsidP="00E37C81">
      <w:pPr>
        <w:spacing w:before="0" w:line="360" w:lineRule="auto"/>
        <w:jc w:val="both"/>
        <w:rPr>
          <w:rFonts w:ascii="Times New Roman" w:hAnsi="Times New Roman"/>
          <w:sz w:val="24"/>
          <w:szCs w:val="24"/>
        </w:rPr>
      </w:pPr>
      <w:r w:rsidRPr="00506B28">
        <w:rPr>
          <w:rFonts w:ascii="Times New Roman" w:hAnsi="Times New Roman"/>
          <w:sz w:val="24"/>
          <w:szCs w:val="24"/>
        </w:rPr>
        <w:t>Salah satu masalah yang dihadapi oleh orang y</w:t>
      </w:r>
      <w:r w:rsidR="008D3006">
        <w:rPr>
          <w:rFonts w:ascii="Times New Roman" w:hAnsi="Times New Roman"/>
          <w:sz w:val="24"/>
          <w:szCs w:val="24"/>
        </w:rPr>
        <w:t>ang baru menerapkan pendekatan T</w:t>
      </w:r>
      <w:r w:rsidRPr="00506B28">
        <w:rPr>
          <w:rFonts w:ascii="Times New Roman" w:hAnsi="Times New Roman"/>
          <w:sz w:val="24"/>
          <w:szCs w:val="24"/>
        </w:rPr>
        <w:t xml:space="preserve">DD adalah memutuskan apa yang akan diuji. </w:t>
      </w:r>
      <w:r w:rsidRPr="00506B28">
        <w:rPr>
          <w:rFonts w:ascii="Times New Roman" w:hAnsi="Times New Roman"/>
          <w:i/>
          <w:sz w:val="24"/>
          <w:szCs w:val="24"/>
        </w:rPr>
        <w:t>Behavior-driven Development</w:t>
      </w:r>
      <w:r w:rsidRPr="00506B28">
        <w:rPr>
          <w:rFonts w:ascii="Times New Roman" w:hAnsi="Times New Roman"/>
          <w:sz w:val="24"/>
          <w:szCs w:val="24"/>
        </w:rPr>
        <w:t xml:space="preserve"> </w:t>
      </w:r>
      <w:r w:rsidR="00A96120" w:rsidRPr="00506B28">
        <w:rPr>
          <w:rFonts w:ascii="Times New Roman" w:hAnsi="Times New Roman"/>
          <w:sz w:val="24"/>
          <w:szCs w:val="24"/>
        </w:rPr>
        <w:t xml:space="preserve">memberikan pendekatan pengujian yang berbeda, yaitu dengan </w:t>
      </w:r>
      <w:r w:rsidRPr="00506B28">
        <w:rPr>
          <w:rFonts w:ascii="Times New Roman" w:hAnsi="Times New Roman"/>
          <w:sz w:val="24"/>
          <w:szCs w:val="24"/>
        </w:rPr>
        <w:t>menguji perilaku (</w:t>
      </w:r>
      <w:r w:rsidRPr="00506B28">
        <w:rPr>
          <w:rFonts w:ascii="Times New Roman" w:hAnsi="Times New Roman"/>
          <w:i/>
          <w:sz w:val="24"/>
          <w:szCs w:val="24"/>
        </w:rPr>
        <w:t>behavior</w:t>
      </w:r>
      <w:r w:rsidRPr="00506B28">
        <w:rPr>
          <w:rFonts w:ascii="Times New Roman" w:hAnsi="Times New Roman"/>
          <w:sz w:val="24"/>
          <w:szCs w:val="24"/>
        </w:rPr>
        <w:t>) dari sistem</w:t>
      </w:r>
      <w:r w:rsidR="00A96120" w:rsidRPr="00506B28">
        <w:rPr>
          <w:rFonts w:ascii="Times New Roman" w:hAnsi="Times New Roman"/>
          <w:sz w:val="24"/>
          <w:szCs w:val="24"/>
        </w:rPr>
        <w:t xml:space="preserve"> </w:t>
      </w:r>
      <w:sdt>
        <w:sdtPr>
          <w:rPr>
            <w:rFonts w:ascii="Times New Roman" w:hAnsi="Times New Roman"/>
            <w:sz w:val="24"/>
            <w:szCs w:val="24"/>
          </w:rPr>
          <w:id w:val="-1720663061"/>
          <w:citation/>
        </w:sdtPr>
        <w:sdtContent>
          <w:r w:rsidR="00A96120" w:rsidRPr="00506B28">
            <w:rPr>
              <w:rFonts w:ascii="Times New Roman" w:hAnsi="Times New Roman"/>
              <w:sz w:val="24"/>
              <w:szCs w:val="24"/>
            </w:rPr>
            <w:fldChar w:fldCharType="begin"/>
          </w:r>
          <w:r w:rsidR="00A96120" w:rsidRPr="00506B28">
            <w:rPr>
              <w:rFonts w:ascii="Times New Roman" w:hAnsi="Times New Roman"/>
              <w:sz w:val="24"/>
              <w:szCs w:val="24"/>
            </w:rPr>
            <w:instrText xml:space="preserve"> CITATION Mis17 \l 1033 </w:instrText>
          </w:r>
          <w:r w:rsidR="00A96120" w:rsidRPr="00506B28">
            <w:rPr>
              <w:rFonts w:ascii="Times New Roman" w:hAnsi="Times New Roman"/>
              <w:sz w:val="24"/>
              <w:szCs w:val="24"/>
            </w:rPr>
            <w:fldChar w:fldCharType="separate"/>
          </w:r>
          <w:r w:rsidR="00584879" w:rsidRPr="00584879">
            <w:rPr>
              <w:rFonts w:ascii="Times New Roman" w:hAnsi="Times New Roman"/>
              <w:noProof/>
              <w:sz w:val="24"/>
              <w:szCs w:val="24"/>
            </w:rPr>
            <w:t>(Mishra, 2017)</w:t>
          </w:r>
          <w:r w:rsidR="00A96120" w:rsidRPr="00506B28">
            <w:rPr>
              <w:rFonts w:ascii="Times New Roman" w:hAnsi="Times New Roman"/>
              <w:sz w:val="24"/>
              <w:szCs w:val="24"/>
            </w:rPr>
            <w:fldChar w:fldCharType="end"/>
          </w:r>
        </w:sdtContent>
      </w:sdt>
      <w:r w:rsidRPr="00506B28">
        <w:rPr>
          <w:rFonts w:ascii="Times New Roman" w:hAnsi="Times New Roman"/>
          <w:sz w:val="24"/>
          <w:szCs w:val="24"/>
        </w:rPr>
        <w:t xml:space="preserve">. </w:t>
      </w:r>
    </w:p>
    <w:p w14:paraId="78C5944E" w14:textId="77777777" w:rsidR="00375CD4" w:rsidRDefault="00375CD4" w:rsidP="00E37C81">
      <w:pPr>
        <w:spacing w:before="0" w:line="360" w:lineRule="auto"/>
        <w:jc w:val="both"/>
        <w:rPr>
          <w:rFonts w:ascii="Times New Roman" w:hAnsi="Times New Roman"/>
          <w:sz w:val="24"/>
          <w:szCs w:val="24"/>
        </w:rPr>
      </w:pPr>
    </w:p>
    <w:p w14:paraId="3FDB0DF0" w14:textId="77777777" w:rsidR="00375CD4" w:rsidRDefault="00375CD4" w:rsidP="00E37C81">
      <w:pPr>
        <w:spacing w:before="0" w:line="360" w:lineRule="auto"/>
        <w:jc w:val="both"/>
        <w:rPr>
          <w:rFonts w:ascii="Times New Roman" w:hAnsi="Times New Roman"/>
          <w:sz w:val="24"/>
          <w:szCs w:val="24"/>
        </w:rPr>
      </w:pPr>
    </w:p>
    <w:p w14:paraId="51B296EA" w14:textId="77777777" w:rsidR="00375CD4" w:rsidRDefault="00375CD4" w:rsidP="00E37C81">
      <w:pPr>
        <w:spacing w:before="0" w:line="360" w:lineRule="auto"/>
        <w:jc w:val="both"/>
        <w:rPr>
          <w:rFonts w:ascii="Times New Roman" w:hAnsi="Times New Roman"/>
          <w:sz w:val="24"/>
          <w:szCs w:val="24"/>
        </w:rPr>
      </w:pPr>
    </w:p>
    <w:p w14:paraId="4B5469F8" w14:textId="77777777" w:rsidR="00375CD4" w:rsidRDefault="00375CD4" w:rsidP="00E37C81">
      <w:pPr>
        <w:spacing w:before="0" w:line="360" w:lineRule="auto"/>
        <w:jc w:val="both"/>
        <w:rPr>
          <w:rFonts w:ascii="Times New Roman" w:hAnsi="Times New Roman"/>
          <w:sz w:val="24"/>
          <w:szCs w:val="24"/>
        </w:rPr>
      </w:pPr>
    </w:p>
    <w:p w14:paraId="00723C91" w14:textId="77777777" w:rsidR="00375CD4" w:rsidRDefault="00375CD4" w:rsidP="00E37C81">
      <w:pPr>
        <w:spacing w:before="0" w:line="360" w:lineRule="auto"/>
        <w:jc w:val="both"/>
        <w:rPr>
          <w:rFonts w:ascii="Times New Roman" w:hAnsi="Times New Roman"/>
          <w:sz w:val="24"/>
          <w:szCs w:val="24"/>
        </w:rPr>
      </w:pPr>
    </w:p>
    <w:p w14:paraId="398A489D" w14:textId="77777777" w:rsidR="00375CD4" w:rsidRDefault="00375CD4" w:rsidP="00E37C81">
      <w:pPr>
        <w:spacing w:before="0" w:line="360" w:lineRule="auto"/>
        <w:jc w:val="both"/>
        <w:rPr>
          <w:rFonts w:ascii="Times New Roman" w:hAnsi="Times New Roman"/>
          <w:sz w:val="24"/>
          <w:szCs w:val="24"/>
        </w:rPr>
      </w:pPr>
    </w:p>
    <w:p w14:paraId="2CEDC1AB" w14:textId="70003B9A" w:rsidR="007A0B8E" w:rsidRPr="00506B28" w:rsidRDefault="007A0B8E">
      <w:pPr>
        <w:pStyle w:val="Heading3"/>
        <w:ind w:left="709"/>
        <w:rPr>
          <w:ins w:id="188" w:author="Jessie Andika Setiady" w:date="2017-04-18T14:16:00Z"/>
        </w:rPr>
        <w:pPrChange w:id="189" w:author="Jessie Andika Setiady" w:date="2017-04-18T14:18:00Z">
          <w:pPr>
            <w:spacing w:before="0" w:line="360" w:lineRule="auto"/>
            <w:jc w:val="both"/>
          </w:pPr>
        </w:pPrChange>
      </w:pPr>
      <w:bookmarkStart w:id="190" w:name="_Toc494952764"/>
      <w:r>
        <w:t>Perbedaan BDD dan TDD</w:t>
      </w:r>
      <w:bookmarkEnd w:id="190"/>
    </w:p>
    <w:p w14:paraId="1256927A" w14:textId="363ADB82" w:rsidR="00995F43" w:rsidRDefault="00275217" w:rsidP="00E37C81">
      <w:pPr>
        <w:spacing w:before="0" w:line="360" w:lineRule="auto"/>
        <w:jc w:val="both"/>
        <w:rPr>
          <w:rFonts w:ascii="Times New Roman" w:hAnsi="Times New Roman"/>
          <w:sz w:val="24"/>
          <w:szCs w:val="24"/>
        </w:rPr>
      </w:pPr>
      <w:r w:rsidRPr="00506B28">
        <w:rPr>
          <w:rFonts w:ascii="Times New Roman" w:hAnsi="Times New Roman"/>
          <w:sz w:val="24"/>
          <w:szCs w:val="24"/>
        </w:rPr>
        <w:t xml:space="preserve">Berdasarkan referensi </w:t>
      </w:r>
      <w:sdt>
        <w:sdtPr>
          <w:rPr>
            <w:rFonts w:ascii="Times New Roman" w:hAnsi="Times New Roman"/>
            <w:sz w:val="24"/>
            <w:szCs w:val="24"/>
          </w:rPr>
          <w:id w:val="1711150021"/>
          <w:citation/>
        </w:sdtPr>
        <w:sdtContent>
          <w:r w:rsidRPr="00506B28">
            <w:rPr>
              <w:rFonts w:ascii="Times New Roman" w:hAnsi="Times New Roman"/>
              <w:sz w:val="24"/>
              <w:szCs w:val="24"/>
            </w:rPr>
            <w:fldChar w:fldCharType="begin"/>
          </w:r>
          <w:r w:rsidRPr="00506B28">
            <w:rPr>
              <w:rFonts w:ascii="Times New Roman" w:hAnsi="Times New Roman"/>
              <w:sz w:val="24"/>
              <w:szCs w:val="24"/>
            </w:rPr>
            <w:instrText xml:space="preserve"> CITATION Mis17 \l 1033 </w:instrText>
          </w:r>
          <w:r w:rsidRPr="00506B28">
            <w:rPr>
              <w:rFonts w:ascii="Times New Roman" w:hAnsi="Times New Roman"/>
              <w:sz w:val="24"/>
              <w:szCs w:val="24"/>
            </w:rPr>
            <w:fldChar w:fldCharType="separate"/>
          </w:r>
          <w:r w:rsidR="00584879" w:rsidRPr="00584879">
            <w:rPr>
              <w:rFonts w:ascii="Times New Roman" w:hAnsi="Times New Roman"/>
              <w:noProof/>
              <w:sz w:val="24"/>
              <w:szCs w:val="24"/>
            </w:rPr>
            <w:t>(Mishra, 2017)</w:t>
          </w:r>
          <w:r w:rsidRPr="00506B28">
            <w:rPr>
              <w:rFonts w:ascii="Times New Roman" w:hAnsi="Times New Roman"/>
              <w:sz w:val="24"/>
              <w:szCs w:val="24"/>
            </w:rPr>
            <w:fldChar w:fldCharType="end"/>
          </w:r>
        </w:sdtContent>
      </w:sdt>
      <w:r w:rsidRPr="00506B28">
        <w:rPr>
          <w:rFonts w:ascii="Times New Roman" w:hAnsi="Times New Roman"/>
          <w:sz w:val="24"/>
          <w:szCs w:val="24"/>
        </w:rPr>
        <w:t>, p</w:t>
      </w:r>
      <w:r w:rsidR="00B54EC7" w:rsidRPr="00506B28">
        <w:rPr>
          <w:rFonts w:ascii="Times New Roman" w:hAnsi="Times New Roman"/>
          <w:sz w:val="24"/>
          <w:szCs w:val="24"/>
        </w:rPr>
        <w:t xml:space="preserve">erbedaaan utama antara </w:t>
      </w:r>
      <w:r w:rsidR="003F2A0E" w:rsidRPr="00506B28">
        <w:rPr>
          <w:rFonts w:ascii="Times New Roman" w:hAnsi="Times New Roman"/>
          <w:sz w:val="24"/>
          <w:szCs w:val="24"/>
        </w:rPr>
        <w:t>behavior-driven development dan test-driven development adalah level kedetilannya. BDD melakukan pengujian dimana perilaku ya</w:t>
      </w:r>
      <w:r w:rsidR="00A77BB4" w:rsidRPr="00506B28">
        <w:rPr>
          <w:rFonts w:ascii="Times New Roman" w:hAnsi="Times New Roman"/>
          <w:sz w:val="24"/>
          <w:szCs w:val="24"/>
        </w:rPr>
        <w:t>n</w:t>
      </w:r>
      <w:r w:rsidR="003F2A0E" w:rsidRPr="00506B28">
        <w:rPr>
          <w:rFonts w:ascii="Times New Roman" w:hAnsi="Times New Roman"/>
          <w:sz w:val="24"/>
          <w:szCs w:val="24"/>
        </w:rPr>
        <w:t>g diterima (</w:t>
      </w:r>
      <w:r w:rsidR="003F2A0E" w:rsidRPr="00506B28">
        <w:rPr>
          <w:rFonts w:ascii="Times New Roman" w:hAnsi="Times New Roman"/>
          <w:i/>
          <w:sz w:val="24"/>
          <w:szCs w:val="24"/>
        </w:rPr>
        <w:t>accepted behavior</w:t>
      </w:r>
      <w:r w:rsidR="003F2A0E" w:rsidRPr="00506B28">
        <w:rPr>
          <w:rFonts w:ascii="Times New Roman" w:hAnsi="Times New Roman"/>
          <w:sz w:val="24"/>
          <w:szCs w:val="24"/>
        </w:rPr>
        <w:t xml:space="preserve">) </w:t>
      </w:r>
      <w:r w:rsidR="002157FE" w:rsidRPr="00506B28">
        <w:rPr>
          <w:rFonts w:ascii="Times New Roman" w:hAnsi="Times New Roman"/>
          <w:sz w:val="24"/>
          <w:szCs w:val="24"/>
        </w:rPr>
        <w:t>dari sistem didefinisikan dengan himpunan skenario</w:t>
      </w:r>
      <w:r w:rsidR="000607F3" w:rsidRPr="00506B28">
        <w:rPr>
          <w:rFonts w:ascii="Times New Roman" w:hAnsi="Times New Roman"/>
          <w:sz w:val="24"/>
          <w:szCs w:val="24"/>
        </w:rPr>
        <w:t xml:space="preserve"> yang dapat diturunkan dari </w:t>
      </w:r>
      <w:r w:rsidR="000607F3" w:rsidRPr="00506B28">
        <w:rPr>
          <w:rFonts w:ascii="Times New Roman" w:hAnsi="Times New Roman"/>
          <w:i/>
          <w:sz w:val="24"/>
          <w:szCs w:val="24"/>
        </w:rPr>
        <w:t>business requirement</w:t>
      </w:r>
      <w:r w:rsidR="000607F3" w:rsidRPr="00506B28">
        <w:rPr>
          <w:rFonts w:ascii="Times New Roman" w:hAnsi="Times New Roman"/>
          <w:sz w:val="24"/>
          <w:szCs w:val="24"/>
        </w:rPr>
        <w:t>.</w:t>
      </w:r>
      <w:r w:rsidR="0067339C" w:rsidRPr="00506B28">
        <w:rPr>
          <w:rFonts w:ascii="Times New Roman" w:hAnsi="Times New Roman"/>
          <w:sz w:val="24"/>
          <w:szCs w:val="24"/>
        </w:rPr>
        <w:t xml:space="preserve"> Pengujian dengan BDD sering kali lebih deskriptif dan bermakna untuk bisnis </w:t>
      </w:r>
      <w:sdt>
        <w:sdtPr>
          <w:rPr>
            <w:rFonts w:ascii="Times New Roman" w:hAnsi="Times New Roman"/>
            <w:sz w:val="24"/>
            <w:szCs w:val="24"/>
          </w:rPr>
          <w:id w:val="624123079"/>
          <w:citation/>
        </w:sdtPr>
        <w:sdtContent>
          <w:r w:rsidR="0067339C" w:rsidRPr="00506B28">
            <w:rPr>
              <w:rFonts w:ascii="Times New Roman" w:hAnsi="Times New Roman"/>
              <w:sz w:val="24"/>
              <w:szCs w:val="24"/>
            </w:rPr>
            <w:fldChar w:fldCharType="begin"/>
          </w:r>
          <w:r w:rsidR="0067339C" w:rsidRPr="00506B28">
            <w:rPr>
              <w:rFonts w:ascii="Times New Roman" w:hAnsi="Times New Roman"/>
              <w:sz w:val="24"/>
              <w:szCs w:val="24"/>
            </w:rPr>
            <w:instrText xml:space="preserve"> CITATION Mis17 \l 1033 </w:instrText>
          </w:r>
          <w:r w:rsidR="0067339C" w:rsidRPr="00506B28">
            <w:rPr>
              <w:rFonts w:ascii="Times New Roman" w:hAnsi="Times New Roman"/>
              <w:sz w:val="24"/>
              <w:szCs w:val="24"/>
            </w:rPr>
            <w:fldChar w:fldCharType="separate"/>
          </w:r>
          <w:r w:rsidR="00584879" w:rsidRPr="00584879">
            <w:rPr>
              <w:rFonts w:ascii="Times New Roman" w:hAnsi="Times New Roman"/>
              <w:noProof/>
              <w:sz w:val="24"/>
              <w:szCs w:val="24"/>
            </w:rPr>
            <w:t>(Mishra, 2017)</w:t>
          </w:r>
          <w:r w:rsidR="0067339C" w:rsidRPr="00506B28">
            <w:rPr>
              <w:rFonts w:ascii="Times New Roman" w:hAnsi="Times New Roman"/>
              <w:sz w:val="24"/>
              <w:szCs w:val="24"/>
            </w:rPr>
            <w:fldChar w:fldCharType="end"/>
          </w:r>
        </w:sdtContent>
      </w:sdt>
      <w:r w:rsidR="0067339C" w:rsidRPr="00506B28">
        <w:rPr>
          <w:rFonts w:ascii="Times New Roman" w:hAnsi="Times New Roman"/>
          <w:sz w:val="24"/>
          <w:szCs w:val="24"/>
        </w:rPr>
        <w:t xml:space="preserve">. </w:t>
      </w:r>
      <w:r w:rsidR="00545489" w:rsidRPr="00506B28">
        <w:rPr>
          <w:rFonts w:ascii="Times New Roman" w:hAnsi="Times New Roman"/>
          <w:sz w:val="24"/>
          <w:szCs w:val="24"/>
        </w:rPr>
        <w:t xml:space="preserve">BDD dideskripsikan dalam </w:t>
      </w:r>
      <w:r w:rsidR="00545489" w:rsidRPr="00506B28">
        <w:rPr>
          <w:rFonts w:ascii="Times New Roman" w:hAnsi="Times New Roman"/>
          <w:i/>
          <w:sz w:val="24"/>
          <w:szCs w:val="24"/>
        </w:rPr>
        <w:t>Domain Specific Language</w:t>
      </w:r>
      <w:r w:rsidR="00545489" w:rsidRPr="00506B28">
        <w:rPr>
          <w:rFonts w:ascii="Times New Roman" w:hAnsi="Times New Roman"/>
          <w:sz w:val="24"/>
          <w:szCs w:val="24"/>
        </w:rPr>
        <w:t xml:space="preserve"> (DSL) yang mengandung </w:t>
      </w:r>
      <w:r w:rsidR="00545489" w:rsidRPr="00506B28">
        <w:rPr>
          <w:rFonts w:ascii="Times New Roman" w:hAnsi="Times New Roman"/>
          <w:i/>
          <w:sz w:val="24"/>
          <w:szCs w:val="24"/>
        </w:rPr>
        <w:t>terms</w:t>
      </w:r>
      <w:r w:rsidR="00545489" w:rsidRPr="00506B28">
        <w:rPr>
          <w:rFonts w:ascii="Times New Roman" w:hAnsi="Times New Roman"/>
          <w:sz w:val="24"/>
          <w:szCs w:val="24"/>
        </w:rPr>
        <w:t xml:space="preserve"> dan konsep yang dikenal oleh domain bisnis.</w:t>
      </w:r>
    </w:p>
    <w:p w14:paraId="33675A88" w14:textId="77777777" w:rsidR="006D6A35" w:rsidRDefault="006D6A35" w:rsidP="00E37C81">
      <w:pPr>
        <w:spacing w:before="0" w:line="360" w:lineRule="auto"/>
        <w:jc w:val="both"/>
        <w:rPr>
          <w:rFonts w:ascii="Times New Roman" w:hAnsi="Times New Roman"/>
          <w:sz w:val="24"/>
          <w:szCs w:val="24"/>
        </w:rPr>
      </w:pPr>
    </w:p>
    <w:p w14:paraId="5B2A1810" w14:textId="290CE390" w:rsidR="003D72B1" w:rsidRPr="00506B28" w:rsidRDefault="003D72B1">
      <w:pPr>
        <w:pStyle w:val="Heading2"/>
        <w:rPr>
          <w:ins w:id="191" w:author="Jessie Andika Setiady" w:date="2017-04-18T14:16:00Z"/>
        </w:rPr>
        <w:pPrChange w:id="192" w:author="Jessie Andika Setiady" w:date="2017-04-18T14:18:00Z">
          <w:pPr>
            <w:spacing w:line="360" w:lineRule="auto"/>
            <w:jc w:val="both"/>
          </w:pPr>
        </w:pPrChange>
      </w:pPr>
      <w:bookmarkStart w:id="193" w:name="_Toc494717584"/>
      <w:bookmarkStart w:id="194" w:name="_Toc494952765"/>
      <w:r>
        <w:t xml:space="preserve">Kakas pada </w:t>
      </w:r>
      <w:ins w:id="195" w:author="Jessie Andika Setiady" w:date="2017-04-18T14:16:00Z">
        <w:r w:rsidRPr="00506B28">
          <w:t xml:space="preserve">Behavior-driven </w:t>
        </w:r>
      </w:ins>
      <w:del w:id="196" w:author="Jessie Andika Setiady" w:date="2017-09-11T10:17:00Z">
        <w:r w:rsidRPr="00506B28" w:rsidDel="00E74912">
          <w:delText xml:space="preserve"> </w:delText>
        </w:r>
      </w:del>
      <w:del w:id="197" w:author="Jessie Andika Setiady" w:date="2017-09-11T10:18:00Z">
        <w:r w:rsidRPr="00506B28" w:rsidDel="00E74912">
          <w:delText>(BDD)</w:delText>
        </w:r>
      </w:del>
      <w:r w:rsidRPr="00506B28">
        <w:t>Development</w:t>
      </w:r>
      <w:bookmarkEnd w:id="193"/>
      <w:bookmarkEnd w:id="194"/>
    </w:p>
    <w:p w14:paraId="78EA0CEE" w14:textId="77777777" w:rsidR="003D72B1" w:rsidRPr="00506B28" w:rsidRDefault="003D72B1">
      <w:pPr>
        <w:pStyle w:val="Heading3"/>
        <w:ind w:left="709"/>
        <w:rPr>
          <w:ins w:id="198" w:author="Jessie Andika Setiady" w:date="2017-04-18T14:16:00Z"/>
        </w:rPr>
        <w:pPrChange w:id="199" w:author="Jessie Andika Setiady" w:date="2017-04-18T14:18:00Z">
          <w:pPr>
            <w:spacing w:line="360" w:lineRule="auto"/>
            <w:jc w:val="both"/>
          </w:pPr>
        </w:pPrChange>
      </w:pPr>
      <w:bookmarkStart w:id="200" w:name="_Toc494717585"/>
      <w:bookmarkStart w:id="201" w:name="_Toc494952766"/>
      <w:r>
        <w:t>Cucumber</w:t>
      </w:r>
      <w:bookmarkEnd w:id="200"/>
      <w:bookmarkEnd w:id="201"/>
    </w:p>
    <w:p w14:paraId="45FEEE9C" w14:textId="77777777" w:rsidR="003D72B1" w:rsidRPr="00401C70" w:rsidRDefault="003D72B1" w:rsidP="003D72B1">
      <w:pPr>
        <w:spacing w:before="240" w:line="360" w:lineRule="auto"/>
        <w:jc w:val="both"/>
        <w:rPr>
          <w:rFonts w:ascii="Times New Roman" w:hAnsi="Times New Roman"/>
          <w:sz w:val="24"/>
          <w:szCs w:val="24"/>
        </w:rPr>
      </w:pPr>
      <w:r w:rsidRPr="00401C70">
        <w:rPr>
          <w:rFonts w:ascii="Times New Roman" w:hAnsi="Times New Roman"/>
          <w:sz w:val="24"/>
          <w:szCs w:val="24"/>
        </w:rPr>
        <w:t xml:space="preserve">Cucumber adalah kakas untuk melakukan eksekusi pengujian secara otomatis. Kakas ini menggabungkan spesifikasi dan dokumentasi pengujian dalam satu bagian utuh. Cucumber diimplementasikan spesifik untuk perangkat lunak yang menerapkan </w:t>
      </w:r>
      <w:r w:rsidRPr="00401C70">
        <w:rPr>
          <w:rFonts w:ascii="Times New Roman" w:hAnsi="Times New Roman"/>
          <w:i/>
          <w:sz w:val="24"/>
          <w:szCs w:val="24"/>
        </w:rPr>
        <w:t>Behavior-Driver Development</w:t>
      </w:r>
      <w:r w:rsidRPr="00401C70">
        <w:rPr>
          <w:rFonts w:ascii="Times New Roman" w:hAnsi="Times New Roman"/>
          <w:sz w:val="24"/>
          <w:szCs w:val="24"/>
        </w:rPr>
        <w:t>.</w:t>
      </w:r>
    </w:p>
    <w:p w14:paraId="6014C317" w14:textId="77777777" w:rsidR="003D72B1" w:rsidRPr="00506B28" w:rsidRDefault="003D72B1">
      <w:pPr>
        <w:pStyle w:val="Heading3"/>
        <w:ind w:left="709"/>
        <w:rPr>
          <w:ins w:id="202" w:author="Jessie Andika Setiady" w:date="2017-04-18T14:16:00Z"/>
        </w:rPr>
        <w:pPrChange w:id="203" w:author="Jessie Andika Setiady" w:date="2017-04-18T14:18:00Z">
          <w:pPr>
            <w:spacing w:line="360" w:lineRule="auto"/>
            <w:jc w:val="both"/>
          </w:pPr>
        </w:pPrChange>
      </w:pPr>
      <w:bookmarkStart w:id="204" w:name="_Toc494717586"/>
      <w:bookmarkStart w:id="205" w:name="_Toc494952767"/>
      <w:r>
        <w:t>Gherkin</w:t>
      </w:r>
      <w:bookmarkEnd w:id="204"/>
      <w:bookmarkEnd w:id="205"/>
    </w:p>
    <w:p w14:paraId="178D4331" w14:textId="77777777" w:rsidR="003D72B1" w:rsidRPr="00401C70" w:rsidRDefault="003D72B1" w:rsidP="003D72B1">
      <w:pPr>
        <w:spacing w:before="240" w:line="360" w:lineRule="auto"/>
        <w:jc w:val="both"/>
        <w:rPr>
          <w:rFonts w:ascii="Times New Roman" w:hAnsi="Times New Roman"/>
          <w:sz w:val="24"/>
          <w:szCs w:val="24"/>
        </w:rPr>
      </w:pPr>
      <w:r w:rsidRPr="00401C70">
        <w:rPr>
          <w:rFonts w:ascii="Times New Roman" w:hAnsi="Times New Roman"/>
          <w:sz w:val="24"/>
          <w:szCs w:val="24"/>
        </w:rPr>
        <w:t xml:space="preserve">Gherkin adalah Bahasa yang dipahami oleh Cucumber. Gherkin adalah “DSL </w:t>
      </w:r>
      <w:r w:rsidRPr="00401C70">
        <w:rPr>
          <w:rFonts w:ascii="Times New Roman" w:hAnsi="Times New Roman"/>
          <w:i/>
          <w:sz w:val="24"/>
          <w:szCs w:val="24"/>
        </w:rPr>
        <w:t>Business Readable</w:t>
      </w:r>
      <w:r w:rsidRPr="00401C70">
        <w:rPr>
          <w:rFonts w:ascii="Times New Roman" w:hAnsi="Times New Roman"/>
          <w:sz w:val="24"/>
          <w:szCs w:val="24"/>
        </w:rPr>
        <w:t>” yang mengizinkan pengembang untuk mendeskripsikan perilaku dari perangkat lunak tanpa memperinci bagaimana perangkat lunak tersebut diimplementasikan. Gherkin menyediakan dua tujuan, yaitu: dokumentasi dan otomasi pengujian.</w:t>
      </w:r>
    </w:p>
    <w:p w14:paraId="21576F9E" w14:textId="77777777" w:rsidR="003D72B1" w:rsidRPr="00401C70" w:rsidRDefault="003D72B1" w:rsidP="003D72B1">
      <w:pPr>
        <w:spacing w:before="240" w:line="360" w:lineRule="auto"/>
        <w:jc w:val="both"/>
        <w:rPr>
          <w:rFonts w:ascii="Times New Roman" w:hAnsi="Times New Roman"/>
          <w:sz w:val="24"/>
          <w:szCs w:val="24"/>
        </w:rPr>
      </w:pPr>
      <w:r w:rsidRPr="00401C70">
        <w:rPr>
          <w:rFonts w:ascii="Times New Roman" w:hAnsi="Times New Roman"/>
          <w:sz w:val="24"/>
          <w:szCs w:val="24"/>
        </w:rPr>
        <w:t xml:space="preserve">Grammar pada Gherkin didefinisikan dalam </w:t>
      </w:r>
      <w:r w:rsidRPr="00401C70">
        <w:rPr>
          <w:rFonts w:ascii="Times New Roman" w:hAnsi="Times New Roman"/>
          <w:i/>
          <w:sz w:val="24"/>
          <w:szCs w:val="24"/>
        </w:rPr>
        <w:t>Treetop Grammar</w:t>
      </w:r>
      <w:r w:rsidRPr="00401C70">
        <w:rPr>
          <w:rFonts w:ascii="Times New Roman" w:hAnsi="Times New Roman"/>
          <w:sz w:val="24"/>
          <w:szCs w:val="24"/>
        </w:rPr>
        <w:t xml:space="preserve"> yang adalah bagian dari </w:t>
      </w:r>
      <w:r w:rsidRPr="00401C70">
        <w:rPr>
          <w:rFonts w:ascii="Times New Roman" w:hAnsi="Times New Roman"/>
          <w:i/>
          <w:sz w:val="24"/>
          <w:szCs w:val="24"/>
        </w:rPr>
        <w:t>codebase</w:t>
      </w:r>
      <w:r w:rsidRPr="00401C70">
        <w:rPr>
          <w:rFonts w:ascii="Times New Roman" w:hAnsi="Times New Roman"/>
          <w:sz w:val="24"/>
          <w:szCs w:val="24"/>
        </w:rPr>
        <w:t xml:space="preserve"> Cucumber. Ada dua konvensi pada Gherkin:</w:t>
      </w:r>
    </w:p>
    <w:p w14:paraId="3261B872" w14:textId="77777777" w:rsidR="003D72B1" w:rsidRPr="00401C70" w:rsidRDefault="003D72B1" w:rsidP="003D72B1">
      <w:pPr>
        <w:pStyle w:val="ListParagraph"/>
        <w:numPr>
          <w:ilvl w:val="0"/>
          <w:numId w:val="78"/>
        </w:numPr>
        <w:spacing w:before="240" w:line="360" w:lineRule="auto"/>
        <w:jc w:val="both"/>
        <w:rPr>
          <w:rFonts w:ascii="Times New Roman" w:hAnsi="Times New Roman"/>
          <w:sz w:val="24"/>
          <w:szCs w:val="24"/>
        </w:rPr>
      </w:pPr>
      <w:r w:rsidRPr="00401C70">
        <w:rPr>
          <w:rFonts w:ascii="Times New Roman" w:hAnsi="Times New Roman"/>
          <w:sz w:val="24"/>
          <w:szCs w:val="24"/>
        </w:rPr>
        <w:lastRenderedPageBreak/>
        <w:t>Berkas tunggal Gherkin mendeskripsikan satu fitur tunggal</w:t>
      </w:r>
    </w:p>
    <w:p w14:paraId="69EDC228" w14:textId="77777777" w:rsidR="003D72B1" w:rsidRPr="00401C70" w:rsidRDefault="003D72B1" w:rsidP="003D72B1">
      <w:pPr>
        <w:pStyle w:val="ListParagraph"/>
        <w:numPr>
          <w:ilvl w:val="0"/>
          <w:numId w:val="78"/>
        </w:numPr>
        <w:spacing w:before="240" w:line="360" w:lineRule="auto"/>
        <w:jc w:val="both"/>
        <w:rPr>
          <w:rFonts w:ascii="Times New Roman" w:hAnsi="Times New Roman"/>
          <w:sz w:val="24"/>
          <w:szCs w:val="24"/>
        </w:rPr>
      </w:pPr>
      <w:r w:rsidRPr="00401C70">
        <w:rPr>
          <w:rFonts w:ascii="Times New Roman" w:hAnsi="Times New Roman"/>
          <w:sz w:val="24"/>
          <w:szCs w:val="24"/>
        </w:rPr>
        <w:t xml:space="preserve">Berkas dibuat dalam </w:t>
      </w:r>
      <w:proofErr w:type="gramStart"/>
      <w:r w:rsidRPr="00401C70">
        <w:rPr>
          <w:rFonts w:ascii="Times New Roman" w:hAnsi="Times New Roman"/>
          <w:sz w:val="24"/>
          <w:szCs w:val="24"/>
        </w:rPr>
        <w:t>ekstensi .feature</w:t>
      </w:r>
      <w:proofErr w:type="gramEnd"/>
    </w:p>
    <w:p w14:paraId="613E6314" w14:textId="77777777" w:rsidR="003D72B1" w:rsidRPr="00EC4D54" w:rsidRDefault="003D72B1">
      <w:pPr>
        <w:pStyle w:val="Heading4"/>
        <w:rPr>
          <w:b/>
        </w:rPr>
        <w:pPrChange w:id="206" w:author="Jessie Andika Setiady" w:date="2017-04-18T14:18:00Z">
          <w:pPr>
            <w:spacing w:line="360" w:lineRule="auto"/>
            <w:jc w:val="both"/>
          </w:pPr>
        </w:pPrChange>
      </w:pPr>
      <w:r w:rsidRPr="00EC4D54">
        <w:rPr>
          <w:b/>
        </w:rPr>
        <w:t>Sintaks</w:t>
      </w:r>
    </w:p>
    <w:p w14:paraId="316BDB58" w14:textId="77777777" w:rsidR="003D72B1" w:rsidRPr="008062A9" w:rsidRDefault="003D72B1" w:rsidP="003D72B1">
      <w:pPr>
        <w:spacing w:line="360" w:lineRule="auto"/>
        <w:jc w:val="both"/>
        <w:rPr>
          <w:rFonts w:ascii="Times New Roman" w:hAnsi="Times New Roman"/>
          <w:sz w:val="24"/>
          <w:szCs w:val="24"/>
        </w:rPr>
      </w:pPr>
      <w:r w:rsidRPr="008062A9">
        <w:rPr>
          <w:rFonts w:ascii="Times New Roman" w:hAnsi="Times New Roman"/>
          <w:sz w:val="24"/>
          <w:szCs w:val="24"/>
        </w:rPr>
        <w:t>Gherkin adalah Bahasa berorientasi baris, seperti Python dan YAML, yang menggunakan indentasi untuk mendefinisikan struktur. Akhir baris akan mengakhiri sebuah statement (misalnya langkah pengujian pada skenario). Spasi atau tabulasi dapat digunakan sebagai indentasi. Penulisan komentar diawali dengan tanda pagar (#).</w:t>
      </w:r>
    </w:p>
    <w:p w14:paraId="11CA9A16" w14:textId="77777777" w:rsidR="003D72B1" w:rsidRPr="008062A9" w:rsidRDefault="003D72B1" w:rsidP="003D72B1">
      <w:pPr>
        <w:spacing w:line="360" w:lineRule="auto"/>
        <w:jc w:val="both"/>
        <w:rPr>
          <w:rFonts w:ascii="Times New Roman" w:hAnsi="Times New Roman"/>
          <w:color w:val="24292E"/>
          <w:sz w:val="24"/>
          <w:szCs w:val="24"/>
        </w:rPr>
      </w:pPr>
      <w:r w:rsidRPr="008062A9">
        <w:rPr>
          <w:rFonts w:ascii="Times New Roman" w:hAnsi="Times New Roman"/>
          <w:sz w:val="24"/>
          <w:szCs w:val="24"/>
        </w:rPr>
        <w:t xml:space="preserve">Input pada berkas Gherkin terbagi menjadi </w:t>
      </w:r>
      <w:r w:rsidRPr="008062A9">
        <w:rPr>
          <w:rFonts w:ascii="Times New Roman" w:hAnsi="Times New Roman"/>
          <w:i/>
          <w:sz w:val="24"/>
          <w:szCs w:val="24"/>
        </w:rPr>
        <w:t>features</w:t>
      </w:r>
      <w:r w:rsidRPr="008062A9">
        <w:rPr>
          <w:rFonts w:ascii="Times New Roman" w:hAnsi="Times New Roman"/>
          <w:sz w:val="24"/>
          <w:szCs w:val="24"/>
        </w:rPr>
        <w:t xml:space="preserve">, </w:t>
      </w:r>
      <w:r w:rsidRPr="008062A9">
        <w:rPr>
          <w:rFonts w:ascii="Times New Roman" w:hAnsi="Times New Roman"/>
          <w:i/>
          <w:sz w:val="24"/>
          <w:szCs w:val="24"/>
        </w:rPr>
        <w:t>scenarios</w:t>
      </w:r>
      <w:r w:rsidRPr="008062A9">
        <w:rPr>
          <w:rFonts w:ascii="Times New Roman" w:hAnsi="Times New Roman"/>
          <w:sz w:val="24"/>
          <w:szCs w:val="24"/>
        </w:rPr>
        <w:t xml:space="preserve">, dan </w:t>
      </w:r>
      <w:r w:rsidRPr="008062A9">
        <w:rPr>
          <w:rFonts w:ascii="Times New Roman" w:hAnsi="Times New Roman"/>
          <w:i/>
          <w:sz w:val="24"/>
          <w:szCs w:val="24"/>
        </w:rPr>
        <w:t>steps</w:t>
      </w:r>
      <w:r w:rsidRPr="008062A9">
        <w:rPr>
          <w:rFonts w:ascii="Times New Roman" w:hAnsi="Times New Roman"/>
          <w:sz w:val="24"/>
          <w:szCs w:val="24"/>
        </w:rPr>
        <w:t xml:space="preserve">. </w:t>
      </w:r>
      <w:r w:rsidRPr="008062A9">
        <w:rPr>
          <w:rFonts w:ascii="Times New Roman" w:hAnsi="Times New Roman"/>
          <w:color w:val="24292E"/>
          <w:sz w:val="24"/>
          <w:szCs w:val="24"/>
        </w:rPr>
        <w:t>Gambar berikut adalah salah satu contoh berkas Gherkin.</w:t>
      </w:r>
    </w:p>
    <w:p w14:paraId="2485ECAD" w14:textId="77777777" w:rsidR="003D72B1" w:rsidRDefault="003D72B1" w:rsidP="003D72B1">
      <w:pPr>
        <w:pStyle w:val="NormalWeb"/>
        <w:keepNext/>
        <w:shd w:val="clear" w:color="auto" w:fill="FFFFFF"/>
        <w:spacing w:before="0" w:beforeAutospacing="0" w:after="240" w:afterAutospacing="0"/>
      </w:pPr>
      <w:r>
        <w:rPr>
          <w:rFonts w:ascii="Helvetica" w:hAnsi="Helvetica"/>
          <w:noProof/>
          <w:color w:val="24292E"/>
        </w:rPr>
        <w:drawing>
          <wp:inline distT="0" distB="0" distL="0" distR="0" wp14:anchorId="0AC9CF63" wp14:editId="7B25C8A7">
            <wp:extent cx="5252085" cy="253619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02 at 1.40.1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2085" cy="2536190"/>
                    </a:xfrm>
                    <a:prstGeom prst="rect">
                      <a:avLst/>
                    </a:prstGeom>
                  </pic:spPr>
                </pic:pic>
              </a:graphicData>
            </a:graphic>
          </wp:inline>
        </w:drawing>
      </w:r>
    </w:p>
    <w:p w14:paraId="40D5628B" w14:textId="77777777" w:rsidR="003D72B1" w:rsidRDefault="003D72B1" w:rsidP="003D72B1">
      <w:pPr>
        <w:pStyle w:val="Caption"/>
        <w:ind w:firstLine="0"/>
        <w:rPr>
          <w:sz w:val="24"/>
        </w:rPr>
      </w:pPr>
      <w:bookmarkStart w:id="207" w:name="_Toc494952785"/>
      <w:r w:rsidRPr="00653501">
        <w:rPr>
          <w:sz w:val="24"/>
        </w:rPr>
        <w:t xml:space="preserve">Gambar- </w:t>
      </w:r>
      <w:r w:rsidRPr="00653501">
        <w:rPr>
          <w:sz w:val="24"/>
        </w:rPr>
        <w:fldChar w:fldCharType="begin"/>
      </w:r>
      <w:r w:rsidRPr="00653501">
        <w:rPr>
          <w:sz w:val="24"/>
        </w:rPr>
        <w:instrText xml:space="preserve"> STYLEREF 1 \s </w:instrText>
      </w:r>
      <w:r w:rsidRPr="00653501">
        <w:rPr>
          <w:sz w:val="24"/>
        </w:rPr>
        <w:fldChar w:fldCharType="separate"/>
      </w:r>
      <w:r w:rsidR="005E163C">
        <w:rPr>
          <w:noProof/>
          <w:sz w:val="24"/>
        </w:rPr>
        <w:t>II</w:t>
      </w:r>
      <w:r w:rsidRPr="00653501">
        <w:rPr>
          <w:sz w:val="24"/>
        </w:rPr>
        <w:fldChar w:fldCharType="end"/>
      </w:r>
      <w:r w:rsidRPr="00653501">
        <w:rPr>
          <w:sz w:val="24"/>
        </w:rPr>
        <w:t>.</w:t>
      </w:r>
      <w:r w:rsidRPr="00653501">
        <w:rPr>
          <w:sz w:val="24"/>
        </w:rPr>
        <w:fldChar w:fldCharType="begin"/>
      </w:r>
      <w:r w:rsidRPr="00653501">
        <w:rPr>
          <w:sz w:val="24"/>
        </w:rPr>
        <w:instrText xml:space="preserve"> SEQ Gambar- \* ARABIC \s 1 </w:instrText>
      </w:r>
      <w:r w:rsidRPr="00653501">
        <w:rPr>
          <w:sz w:val="24"/>
        </w:rPr>
        <w:fldChar w:fldCharType="separate"/>
      </w:r>
      <w:r w:rsidR="005E163C">
        <w:rPr>
          <w:noProof/>
          <w:sz w:val="24"/>
        </w:rPr>
        <w:t>1</w:t>
      </w:r>
      <w:r w:rsidRPr="00653501">
        <w:rPr>
          <w:sz w:val="24"/>
        </w:rPr>
        <w:fldChar w:fldCharType="end"/>
      </w:r>
      <w:r>
        <w:rPr>
          <w:sz w:val="24"/>
        </w:rPr>
        <w:t xml:space="preserve"> Contoh Berkas dengan Bahasa Gherkin</w:t>
      </w:r>
      <w:bookmarkEnd w:id="207"/>
    </w:p>
    <w:p w14:paraId="6E293E2B" w14:textId="77777777" w:rsidR="005A20E9" w:rsidRPr="005A20E9" w:rsidRDefault="005A20E9" w:rsidP="005A20E9"/>
    <w:p w14:paraId="5340505B" w14:textId="6557A386" w:rsidR="005A20E9" w:rsidRDefault="003D72B1" w:rsidP="003D72B1">
      <w:pPr>
        <w:pStyle w:val="NormalWeb"/>
        <w:shd w:val="clear" w:color="auto" w:fill="FFFFFF"/>
        <w:spacing w:before="0" w:beforeAutospacing="0" w:after="240" w:afterAutospacing="0" w:line="360" w:lineRule="auto"/>
        <w:jc w:val="both"/>
        <w:rPr>
          <w:color w:val="24292E"/>
        </w:rPr>
      </w:pPr>
      <w:r w:rsidRPr="003F3280">
        <w:rPr>
          <w:color w:val="24292E"/>
        </w:rPr>
        <w:t>Baris pertama mendeskripsikan fitur, Baris 2-4 adalah unparsed text, sehingga diekspektasikan mendefinisikan lebih rinci mengenai fitur. Skenario dimulai pada baris 6, dan baris 7-13 adalah langkah-langkah pada skenario tersebut.</w:t>
      </w:r>
    </w:p>
    <w:p w14:paraId="0444A5F9" w14:textId="77777777" w:rsidR="003D72B1" w:rsidRPr="00EC4D54" w:rsidRDefault="003D72B1">
      <w:pPr>
        <w:pStyle w:val="Heading4"/>
        <w:rPr>
          <w:b/>
        </w:rPr>
        <w:pPrChange w:id="208" w:author="Jessie Andika Setiady" w:date="2017-04-18T14:18:00Z">
          <w:pPr>
            <w:spacing w:line="360" w:lineRule="auto"/>
            <w:jc w:val="both"/>
          </w:pPr>
        </w:pPrChange>
      </w:pPr>
      <w:proofErr w:type="gramStart"/>
      <w:r>
        <w:rPr>
          <w:b/>
        </w:rPr>
        <w:t>Berkas .</w:t>
      </w:r>
      <w:r>
        <w:rPr>
          <w:b/>
          <w:i/>
        </w:rPr>
        <w:t>f</w:t>
      </w:r>
      <w:r w:rsidRPr="00125A85">
        <w:rPr>
          <w:b/>
          <w:i/>
        </w:rPr>
        <w:t>eature</w:t>
      </w:r>
      <w:proofErr w:type="gramEnd"/>
    </w:p>
    <w:p w14:paraId="589FE20D" w14:textId="048F4968" w:rsidR="003D72B1" w:rsidRPr="00401C70" w:rsidRDefault="003D72B1" w:rsidP="003D72B1">
      <w:pPr>
        <w:spacing w:before="240" w:line="360" w:lineRule="auto"/>
        <w:jc w:val="both"/>
        <w:rPr>
          <w:rFonts w:ascii="Times New Roman" w:hAnsi="Times New Roman"/>
          <w:sz w:val="24"/>
          <w:szCs w:val="24"/>
        </w:rPr>
      </w:pPr>
      <w:r w:rsidRPr="00401C70">
        <w:rPr>
          <w:rFonts w:ascii="Times New Roman" w:hAnsi="Times New Roman"/>
          <w:sz w:val="24"/>
          <w:szCs w:val="24"/>
        </w:rPr>
        <w:t xml:space="preserve">Setiap </w:t>
      </w:r>
      <w:proofErr w:type="gramStart"/>
      <w:r w:rsidRPr="00401C70">
        <w:rPr>
          <w:rFonts w:ascii="Times New Roman" w:hAnsi="Times New Roman"/>
          <w:sz w:val="24"/>
          <w:szCs w:val="24"/>
        </w:rPr>
        <w:t>berkas .feature</w:t>
      </w:r>
      <w:proofErr w:type="gramEnd"/>
      <w:r w:rsidRPr="00401C70">
        <w:rPr>
          <w:rFonts w:ascii="Times New Roman" w:hAnsi="Times New Roman"/>
          <w:sz w:val="24"/>
          <w:szCs w:val="24"/>
        </w:rPr>
        <w:t xml:space="preserve"> secara konvensional terdiri dari fitur tunggal dari sebuah perangkat lunak. Baris yang dimulai dengan kata kunci </w:t>
      </w:r>
      <w:r w:rsidRPr="00401C70">
        <w:rPr>
          <w:rFonts w:ascii="Times New Roman" w:hAnsi="Times New Roman"/>
          <w:b/>
          <w:sz w:val="24"/>
          <w:szCs w:val="24"/>
        </w:rPr>
        <w:t>Feature</w:t>
      </w:r>
      <w:r w:rsidRPr="00401C70">
        <w:rPr>
          <w:rFonts w:ascii="Times New Roman" w:hAnsi="Times New Roman"/>
          <w:sz w:val="24"/>
          <w:szCs w:val="24"/>
        </w:rPr>
        <w:t xml:space="preserve"> dan diikuti oleh teks adalah deskripsi dari fitur. Sebuah fitur biasanya mengandung daftar skenario. </w:t>
      </w:r>
      <w:r w:rsidRPr="00401C70">
        <w:rPr>
          <w:rFonts w:ascii="Times New Roman" w:hAnsi="Times New Roman"/>
          <w:sz w:val="24"/>
          <w:szCs w:val="24"/>
        </w:rPr>
        <w:lastRenderedPageBreak/>
        <w:t>Skenario dimulai dengan kata kunci Scenario. Setiap skenario terdiri dari daftar langkah-langkah (</w:t>
      </w:r>
      <w:r w:rsidRPr="00401C70">
        <w:rPr>
          <w:rFonts w:ascii="Times New Roman" w:hAnsi="Times New Roman"/>
          <w:i/>
          <w:sz w:val="24"/>
          <w:szCs w:val="24"/>
        </w:rPr>
        <w:t>steps</w:t>
      </w:r>
      <w:r w:rsidRPr="00401C70">
        <w:rPr>
          <w:rFonts w:ascii="Times New Roman" w:hAnsi="Times New Roman"/>
          <w:sz w:val="24"/>
          <w:szCs w:val="24"/>
        </w:rPr>
        <w:t>), yang harus dimulai dengan salah satu kata kunci berikut:</w:t>
      </w:r>
      <w:r w:rsidR="005A20E9">
        <w:rPr>
          <w:rFonts w:ascii="Times New Roman" w:hAnsi="Times New Roman"/>
          <w:sz w:val="24"/>
          <w:szCs w:val="24"/>
        </w:rPr>
        <w:t xml:space="preserve"> </w:t>
      </w:r>
      <w:r w:rsidRPr="00401C70">
        <w:rPr>
          <w:rFonts w:ascii="Times New Roman" w:hAnsi="Times New Roman"/>
          <w:b/>
          <w:sz w:val="24"/>
          <w:szCs w:val="24"/>
        </w:rPr>
        <w:t>Given</w:t>
      </w:r>
      <w:r w:rsidRPr="00401C70">
        <w:rPr>
          <w:rFonts w:ascii="Times New Roman" w:hAnsi="Times New Roman"/>
          <w:sz w:val="24"/>
          <w:szCs w:val="24"/>
        </w:rPr>
        <w:t xml:space="preserve">, </w:t>
      </w:r>
      <w:r w:rsidRPr="00401C70">
        <w:rPr>
          <w:rFonts w:ascii="Times New Roman" w:hAnsi="Times New Roman"/>
          <w:b/>
          <w:sz w:val="24"/>
          <w:szCs w:val="24"/>
        </w:rPr>
        <w:t>When</w:t>
      </w:r>
      <w:r w:rsidRPr="00401C70">
        <w:rPr>
          <w:rFonts w:ascii="Times New Roman" w:hAnsi="Times New Roman"/>
          <w:sz w:val="24"/>
          <w:szCs w:val="24"/>
        </w:rPr>
        <w:t xml:space="preserve">, </w:t>
      </w:r>
      <w:r w:rsidRPr="00401C70">
        <w:rPr>
          <w:rFonts w:ascii="Times New Roman" w:hAnsi="Times New Roman"/>
          <w:b/>
          <w:sz w:val="24"/>
          <w:szCs w:val="24"/>
        </w:rPr>
        <w:t>Then</w:t>
      </w:r>
      <w:r w:rsidRPr="00401C70">
        <w:rPr>
          <w:rFonts w:ascii="Times New Roman" w:hAnsi="Times New Roman"/>
          <w:sz w:val="24"/>
          <w:szCs w:val="24"/>
        </w:rPr>
        <w:t xml:space="preserve">, </w:t>
      </w:r>
      <w:r w:rsidRPr="00401C70">
        <w:rPr>
          <w:rFonts w:ascii="Times New Roman" w:hAnsi="Times New Roman"/>
          <w:b/>
          <w:sz w:val="24"/>
          <w:szCs w:val="24"/>
        </w:rPr>
        <w:t>But</w:t>
      </w:r>
      <w:r w:rsidRPr="00401C70">
        <w:rPr>
          <w:rFonts w:ascii="Times New Roman" w:hAnsi="Times New Roman"/>
          <w:sz w:val="24"/>
          <w:szCs w:val="24"/>
        </w:rPr>
        <w:t xml:space="preserve">, atau </w:t>
      </w:r>
      <w:r w:rsidRPr="00401C70">
        <w:rPr>
          <w:rFonts w:ascii="Times New Roman" w:hAnsi="Times New Roman"/>
          <w:b/>
          <w:sz w:val="24"/>
          <w:szCs w:val="24"/>
        </w:rPr>
        <w:t>And</w:t>
      </w:r>
      <w:r w:rsidRPr="00401C70">
        <w:rPr>
          <w:rFonts w:ascii="Times New Roman" w:hAnsi="Times New Roman"/>
          <w:sz w:val="24"/>
          <w:szCs w:val="24"/>
        </w:rPr>
        <w:t xml:space="preserve">. Berikut adalah contoh berkas </w:t>
      </w:r>
      <w:r w:rsidRPr="00401C70">
        <w:rPr>
          <w:rFonts w:ascii="Times New Roman" w:hAnsi="Times New Roman"/>
          <w:b/>
          <w:sz w:val="24"/>
          <w:szCs w:val="24"/>
        </w:rPr>
        <w:t>Feature</w:t>
      </w:r>
      <w:r w:rsidRPr="00401C70">
        <w:rPr>
          <w:rFonts w:ascii="Times New Roman" w:hAnsi="Times New Roman"/>
          <w:sz w:val="24"/>
          <w:szCs w:val="24"/>
        </w:rPr>
        <w:t xml:space="preserve"> untuk fungsi menyediakan kopi.</w:t>
      </w:r>
    </w:p>
    <w:p w14:paraId="08AFE717" w14:textId="77777777" w:rsidR="003D72B1" w:rsidRDefault="003D72B1" w:rsidP="003D72B1">
      <w:pPr>
        <w:spacing w:before="240" w:line="360" w:lineRule="auto"/>
        <w:jc w:val="center"/>
      </w:pPr>
      <w:r>
        <w:rPr>
          <w:noProof/>
        </w:rPr>
        <w:drawing>
          <wp:inline distT="0" distB="0" distL="0" distR="0" wp14:anchorId="738F97A4" wp14:editId="66B95AD9">
            <wp:extent cx="4217670" cy="158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02 at 1.52.56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22494" cy="1587200"/>
                    </a:xfrm>
                    <a:prstGeom prst="rect">
                      <a:avLst/>
                    </a:prstGeom>
                  </pic:spPr>
                </pic:pic>
              </a:graphicData>
            </a:graphic>
          </wp:inline>
        </w:drawing>
      </w:r>
    </w:p>
    <w:p w14:paraId="48CC4D73" w14:textId="77777777" w:rsidR="007D18C3" w:rsidRPr="00653501" w:rsidRDefault="007D18C3" w:rsidP="007D18C3">
      <w:pPr>
        <w:pStyle w:val="Caption"/>
        <w:ind w:firstLine="0"/>
        <w:rPr>
          <w:rFonts w:ascii="Helvetica" w:hAnsi="Helvetica"/>
          <w:color w:val="24292E"/>
          <w:sz w:val="24"/>
        </w:rPr>
      </w:pPr>
      <w:bookmarkStart w:id="209" w:name="_Toc494952786"/>
      <w:r w:rsidRPr="00653501">
        <w:rPr>
          <w:sz w:val="24"/>
        </w:rPr>
        <w:t xml:space="preserve">Gambar- </w:t>
      </w:r>
      <w:r w:rsidRPr="00653501">
        <w:rPr>
          <w:sz w:val="24"/>
        </w:rPr>
        <w:fldChar w:fldCharType="begin"/>
      </w:r>
      <w:r w:rsidRPr="00653501">
        <w:rPr>
          <w:sz w:val="24"/>
        </w:rPr>
        <w:instrText xml:space="preserve"> STYLEREF 1 \s </w:instrText>
      </w:r>
      <w:r w:rsidRPr="00653501">
        <w:rPr>
          <w:sz w:val="24"/>
        </w:rPr>
        <w:fldChar w:fldCharType="separate"/>
      </w:r>
      <w:r w:rsidR="005E163C">
        <w:rPr>
          <w:noProof/>
          <w:sz w:val="24"/>
        </w:rPr>
        <w:t>II</w:t>
      </w:r>
      <w:r w:rsidRPr="00653501">
        <w:rPr>
          <w:sz w:val="24"/>
        </w:rPr>
        <w:fldChar w:fldCharType="end"/>
      </w:r>
      <w:r w:rsidRPr="00653501">
        <w:rPr>
          <w:sz w:val="24"/>
        </w:rPr>
        <w:t>.</w:t>
      </w:r>
      <w:r w:rsidRPr="00653501">
        <w:rPr>
          <w:sz w:val="24"/>
        </w:rPr>
        <w:fldChar w:fldCharType="begin"/>
      </w:r>
      <w:r w:rsidRPr="00653501">
        <w:rPr>
          <w:sz w:val="24"/>
        </w:rPr>
        <w:instrText xml:space="preserve"> SEQ Gambar- \* ARABIC \s 1 </w:instrText>
      </w:r>
      <w:r w:rsidRPr="00653501">
        <w:rPr>
          <w:sz w:val="24"/>
        </w:rPr>
        <w:fldChar w:fldCharType="separate"/>
      </w:r>
      <w:r w:rsidR="005E163C">
        <w:rPr>
          <w:noProof/>
          <w:sz w:val="24"/>
        </w:rPr>
        <w:t>2</w:t>
      </w:r>
      <w:r w:rsidRPr="00653501">
        <w:rPr>
          <w:sz w:val="24"/>
        </w:rPr>
        <w:fldChar w:fldCharType="end"/>
      </w:r>
      <w:r>
        <w:rPr>
          <w:sz w:val="24"/>
        </w:rPr>
        <w:t xml:space="preserve"> Contoh Berkas </w:t>
      </w:r>
      <w:r w:rsidRPr="009C01E6">
        <w:rPr>
          <w:i/>
          <w:sz w:val="24"/>
        </w:rPr>
        <w:t>Feature</w:t>
      </w:r>
      <w:bookmarkEnd w:id="209"/>
    </w:p>
    <w:p w14:paraId="5E85C92B" w14:textId="77777777" w:rsidR="003D72B1" w:rsidRDefault="003D72B1" w:rsidP="003D72B1">
      <w:pPr>
        <w:shd w:val="clear" w:color="auto" w:fill="FFFFFF"/>
        <w:rPr>
          <w:color w:val="24292E"/>
        </w:rPr>
      </w:pPr>
    </w:p>
    <w:p w14:paraId="46195DD8" w14:textId="4657AC3A" w:rsidR="003D72B1" w:rsidRPr="003E67EA" w:rsidRDefault="003D72B1" w:rsidP="003E67EA">
      <w:pPr>
        <w:pStyle w:val="Heading4"/>
        <w:rPr>
          <w:b/>
          <w:i/>
        </w:rPr>
      </w:pPr>
      <w:r>
        <w:rPr>
          <w:b/>
          <w:i/>
        </w:rPr>
        <w:t>Step</w:t>
      </w:r>
      <w:r w:rsidRPr="005875D5">
        <w:rPr>
          <w:b/>
          <w:i/>
        </w:rPr>
        <w:t xml:space="preserve"> Definition</w:t>
      </w:r>
    </w:p>
    <w:p w14:paraId="5631FCA9" w14:textId="77777777" w:rsidR="003D72B1" w:rsidRPr="003E67EA" w:rsidRDefault="003D72B1" w:rsidP="003D72B1">
      <w:pPr>
        <w:shd w:val="clear" w:color="auto" w:fill="FFFFFF"/>
        <w:spacing w:line="360" w:lineRule="auto"/>
        <w:jc w:val="both"/>
        <w:rPr>
          <w:rFonts w:ascii="Times New Roman" w:hAnsi="Times New Roman"/>
          <w:color w:val="24292E"/>
          <w:sz w:val="24"/>
          <w:szCs w:val="24"/>
        </w:rPr>
      </w:pPr>
      <w:r w:rsidRPr="003E67EA">
        <w:rPr>
          <w:rFonts w:ascii="Times New Roman" w:hAnsi="Times New Roman"/>
          <w:color w:val="24292E"/>
          <w:sz w:val="24"/>
          <w:szCs w:val="24"/>
        </w:rPr>
        <w:t>Untuk setiap langkah (</w:t>
      </w:r>
      <w:r w:rsidRPr="003E67EA">
        <w:rPr>
          <w:rFonts w:ascii="Times New Roman" w:hAnsi="Times New Roman"/>
          <w:i/>
          <w:color w:val="24292E"/>
          <w:sz w:val="24"/>
          <w:szCs w:val="24"/>
        </w:rPr>
        <w:t>steps</w:t>
      </w:r>
      <w:r w:rsidRPr="003E67EA">
        <w:rPr>
          <w:rFonts w:ascii="Times New Roman" w:hAnsi="Times New Roman"/>
          <w:color w:val="24292E"/>
          <w:sz w:val="24"/>
          <w:szCs w:val="24"/>
        </w:rPr>
        <w:t xml:space="preserve">), Cucumber akan mencari </w:t>
      </w:r>
      <w:r w:rsidRPr="003E67EA">
        <w:rPr>
          <w:rFonts w:ascii="Times New Roman" w:hAnsi="Times New Roman"/>
          <w:b/>
          <w:color w:val="24292E"/>
          <w:sz w:val="24"/>
          <w:szCs w:val="24"/>
        </w:rPr>
        <w:t>step definition</w:t>
      </w:r>
      <w:r w:rsidRPr="003E67EA">
        <w:rPr>
          <w:rFonts w:ascii="Times New Roman" w:hAnsi="Times New Roman"/>
          <w:color w:val="24292E"/>
          <w:sz w:val="24"/>
          <w:szCs w:val="24"/>
        </w:rPr>
        <w:t xml:space="preserve"> yang cocok. </w:t>
      </w:r>
      <w:r w:rsidRPr="003E67EA">
        <w:rPr>
          <w:rFonts w:ascii="Times New Roman" w:hAnsi="Times New Roman"/>
          <w:i/>
          <w:color w:val="24292E"/>
          <w:sz w:val="24"/>
          <w:szCs w:val="24"/>
        </w:rPr>
        <w:t>Step definition</w:t>
      </w:r>
      <w:r w:rsidRPr="003E67EA">
        <w:rPr>
          <w:rFonts w:ascii="Times New Roman" w:hAnsi="Times New Roman"/>
          <w:color w:val="24292E"/>
          <w:sz w:val="24"/>
          <w:szCs w:val="24"/>
        </w:rPr>
        <w:t xml:space="preserve"> dituliskan dalam Bahasa Ruby. Setiap </w:t>
      </w:r>
      <w:r w:rsidRPr="003E67EA">
        <w:rPr>
          <w:rFonts w:ascii="Times New Roman" w:hAnsi="Times New Roman"/>
          <w:i/>
          <w:color w:val="24292E"/>
          <w:sz w:val="24"/>
          <w:szCs w:val="24"/>
        </w:rPr>
        <w:t>step definition</w:t>
      </w:r>
      <w:r w:rsidRPr="003E67EA">
        <w:rPr>
          <w:rFonts w:ascii="Times New Roman" w:hAnsi="Times New Roman"/>
          <w:color w:val="24292E"/>
          <w:sz w:val="24"/>
          <w:szCs w:val="24"/>
        </w:rPr>
        <w:t xml:space="preserve"> terdiri dari string atau regular expression. Gambar berikut adalah contoh </w:t>
      </w:r>
      <w:r w:rsidRPr="003E67EA">
        <w:rPr>
          <w:rFonts w:ascii="Times New Roman" w:hAnsi="Times New Roman"/>
          <w:i/>
          <w:color w:val="24292E"/>
          <w:sz w:val="24"/>
          <w:szCs w:val="24"/>
        </w:rPr>
        <w:t>step definition</w:t>
      </w:r>
      <w:r w:rsidRPr="003E67EA">
        <w:rPr>
          <w:rFonts w:ascii="Times New Roman" w:hAnsi="Times New Roman"/>
          <w:color w:val="24292E"/>
          <w:sz w:val="24"/>
          <w:szCs w:val="24"/>
        </w:rPr>
        <w:t>.</w:t>
      </w:r>
    </w:p>
    <w:p w14:paraId="56B6CD63" w14:textId="77777777" w:rsidR="003D72B1" w:rsidRPr="003E67EA" w:rsidRDefault="003D72B1" w:rsidP="003D72B1">
      <w:pPr>
        <w:shd w:val="clear" w:color="auto" w:fill="FFFFFF"/>
        <w:jc w:val="both"/>
        <w:rPr>
          <w:rFonts w:ascii="Times New Roman" w:hAnsi="Times New Roman"/>
          <w:color w:val="24292E"/>
          <w:sz w:val="24"/>
          <w:szCs w:val="24"/>
        </w:rPr>
      </w:pPr>
    </w:p>
    <w:p w14:paraId="3DF241AE" w14:textId="77777777" w:rsidR="003D72B1" w:rsidRPr="003E67EA" w:rsidRDefault="003D72B1" w:rsidP="003D72B1">
      <w:pPr>
        <w:shd w:val="clear" w:color="auto" w:fill="FFFFFF"/>
        <w:jc w:val="center"/>
        <w:rPr>
          <w:rFonts w:ascii="Times New Roman" w:hAnsi="Times New Roman"/>
          <w:color w:val="24292E"/>
          <w:sz w:val="24"/>
          <w:szCs w:val="24"/>
        </w:rPr>
      </w:pPr>
      <w:r w:rsidRPr="003E67EA">
        <w:rPr>
          <w:rFonts w:ascii="Times New Roman" w:hAnsi="Times New Roman"/>
          <w:noProof/>
          <w:color w:val="24292E"/>
          <w:sz w:val="24"/>
          <w:szCs w:val="24"/>
        </w:rPr>
        <w:drawing>
          <wp:inline distT="0" distB="0" distL="0" distR="0" wp14:anchorId="6FDF22CD" wp14:editId="5E4708DC">
            <wp:extent cx="3986083" cy="9017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02 at 1.56.58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9220" cy="902410"/>
                    </a:xfrm>
                    <a:prstGeom prst="rect">
                      <a:avLst/>
                    </a:prstGeom>
                  </pic:spPr>
                </pic:pic>
              </a:graphicData>
            </a:graphic>
          </wp:inline>
        </w:drawing>
      </w:r>
    </w:p>
    <w:p w14:paraId="11CE8D93" w14:textId="77777777" w:rsidR="003D72B1" w:rsidRPr="003E67EA" w:rsidRDefault="003D72B1" w:rsidP="003D72B1">
      <w:pPr>
        <w:pStyle w:val="Caption"/>
        <w:ind w:firstLine="0"/>
        <w:rPr>
          <w:color w:val="24292E"/>
          <w:sz w:val="24"/>
        </w:rPr>
      </w:pPr>
      <w:bookmarkStart w:id="210" w:name="_Toc494952787"/>
      <w:r w:rsidRPr="003E67EA">
        <w:rPr>
          <w:sz w:val="24"/>
        </w:rPr>
        <w:t xml:space="preserve">Gambar- </w:t>
      </w:r>
      <w:r w:rsidRPr="003E67EA">
        <w:rPr>
          <w:sz w:val="24"/>
        </w:rPr>
        <w:fldChar w:fldCharType="begin"/>
      </w:r>
      <w:r w:rsidRPr="003E67EA">
        <w:rPr>
          <w:sz w:val="24"/>
        </w:rPr>
        <w:instrText xml:space="preserve"> STYLEREF 1 \s </w:instrText>
      </w:r>
      <w:r w:rsidRPr="003E67EA">
        <w:rPr>
          <w:sz w:val="24"/>
        </w:rPr>
        <w:fldChar w:fldCharType="separate"/>
      </w:r>
      <w:r w:rsidR="005E163C">
        <w:rPr>
          <w:noProof/>
          <w:sz w:val="24"/>
        </w:rPr>
        <w:t>II</w:t>
      </w:r>
      <w:r w:rsidRPr="003E67EA">
        <w:rPr>
          <w:sz w:val="24"/>
        </w:rPr>
        <w:fldChar w:fldCharType="end"/>
      </w:r>
      <w:r w:rsidRPr="003E67EA">
        <w:rPr>
          <w:sz w:val="24"/>
        </w:rPr>
        <w:t>.</w:t>
      </w:r>
      <w:r w:rsidRPr="003E67EA">
        <w:rPr>
          <w:sz w:val="24"/>
        </w:rPr>
        <w:fldChar w:fldCharType="begin"/>
      </w:r>
      <w:r w:rsidRPr="003E67EA">
        <w:rPr>
          <w:sz w:val="24"/>
        </w:rPr>
        <w:instrText xml:space="preserve"> SEQ Gambar- \* ARABIC \s 1 </w:instrText>
      </w:r>
      <w:r w:rsidRPr="003E67EA">
        <w:rPr>
          <w:sz w:val="24"/>
        </w:rPr>
        <w:fldChar w:fldCharType="separate"/>
      </w:r>
      <w:r w:rsidR="005E163C">
        <w:rPr>
          <w:noProof/>
          <w:sz w:val="24"/>
        </w:rPr>
        <w:t>3</w:t>
      </w:r>
      <w:r w:rsidRPr="003E67EA">
        <w:rPr>
          <w:sz w:val="24"/>
        </w:rPr>
        <w:fldChar w:fldCharType="end"/>
      </w:r>
      <w:r w:rsidRPr="003E67EA">
        <w:rPr>
          <w:sz w:val="24"/>
        </w:rPr>
        <w:t xml:space="preserve"> Contoh </w:t>
      </w:r>
      <w:r w:rsidRPr="003E67EA">
        <w:rPr>
          <w:i/>
          <w:sz w:val="24"/>
        </w:rPr>
        <w:t>Step Definition</w:t>
      </w:r>
      <w:r w:rsidRPr="003E67EA">
        <w:rPr>
          <w:sz w:val="24"/>
        </w:rPr>
        <w:t xml:space="preserve"> pada Gherkin</w:t>
      </w:r>
      <w:bookmarkEnd w:id="210"/>
    </w:p>
    <w:p w14:paraId="3C1A0051" w14:textId="77777777" w:rsidR="003D72B1" w:rsidRPr="003E67EA" w:rsidRDefault="003D72B1" w:rsidP="003D72B1">
      <w:pPr>
        <w:shd w:val="clear" w:color="auto" w:fill="FFFFFF"/>
        <w:jc w:val="both"/>
        <w:rPr>
          <w:rFonts w:ascii="Times New Roman" w:hAnsi="Times New Roman"/>
          <w:color w:val="24292E"/>
          <w:sz w:val="24"/>
          <w:szCs w:val="24"/>
        </w:rPr>
      </w:pPr>
    </w:p>
    <w:p w14:paraId="4C8AFAF1" w14:textId="77777777" w:rsidR="003D72B1" w:rsidRPr="003E67EA" w:rsidRDefault="003D72B1" w:rsidP="003D72B1">
      <w:pPr>
        <w:shd w:val="clear" w:color="auto" w:fill="FFFFFF"/>
        <w:spacing w:line="360" w:lineRule="auto"/>
        <w:jc w:val="both"/>
        <w:rPr>
          <w:rFonts w:ascii="Times New Roman" w:hAnsi="Times New Roman"/>
          <w:color w:val="24292E"/>
          <w:sz w:val="24"/>
          <w:szCs w:val="24"/>
        </w:rPr>
      </w:pPr>
      <w:r w:rsidRPr="003E67EA">
        <w:rPr>
          <w:rFonts w:ascii="Times New Roman" w:hAnsi="Times New Roman"/>
          <w:color w:val="24292E"/>
          <w:sz w:val="24"/>
          <w:szCs w:val="24"/>
        </w:rPr>
        <w:t>Step definition dapat dianalogikan dengan definisi method atau fungsi pada Bahasa pemrograman. Step, jika dianalogikan pada method, adalah invokasi dari fungsi.</w:t>
      </w:r>
    </w:p>
    <w:p w14:paraId="2BEEF6FD" w14:textId="77777777" w:rsidR="006D6A35" w:rsidRPr="00506B28" w:rsidRDefault="006D6A35" w:rsidP="00E37C81">
      <w:pPr>
        <w:spacing w:before="0" w:line="360" w:lineRule="auto"/>
        <w:jc w:val="both"/>
        <w:rPr>
          <w:rFonts w:ascii="Times New Roman" w:hAnsi="Times New Roman"/>
          <w:sz w:val="24"/>
          <w:szCs w:val="24"/>
        </w:rPr>
      </w:pPr>
    </w:p>
    <w:p w14:paraId="4CF29BFA" w14:textId="77777777" w:rsidR="00995F43" w:rsidRPr="00506B28" w:rsidRDefault="00995F43" w:rsidP="00E37C81">
      <w:pPr>
        <w:spacing w:before="0" w:line="360" w:lineRule="auto"/>
        <w:jc w:val="both"/>
        <w:rPr>
          <w:rFonts w:ascii="Times New Roman" w:hAnsi="Times New Roman"/>
          <w:sz w:val="24"/>
          <w:szCs w:val="24"/>
        </w:rPr>
      </w:pPr>
    </w:p>
    <w:p w14:paraId="78F9E1D5" w14:textId="47D420C4" w:rsidR="00F008E1" w:rsidRPr="00506B28" w:rsidRDefault="00F008E1">
      <w:pPr>
        <w:spacing w:before="0"/>
        <w:rPr>
          <w:rFonts w:ascii="Times New Roman" w:hAnsi="Times New Roman"/>
          <w:b/>
          <w:sz w:val="24"/>
          <w:szCs w:val="24"/>
        </w:rPr>
      </w:pPr>
    </w:p>
    <w:p w14:paraId="6C3E486F" w14:textId="48F925A9" w:rsidR="00776B72" w:rsidRDefault="00776B72">
      <w:pPr>
        <w:spacing w:before="0"/>
        <w:rPr>
          <w:rFonts w:ascii="Times New Roman" w:hAnsi="Times New Roman"/>
          <w:b/>
          <w:sz w:val="24"/>
          <w:szCs w:val="24"/>
        </w:rPr>
      </w:pPr>
      <w:r>
        <w:lastRenderedPageBreak/>
        <w:br w:type="page"/>
      </w:r>
    </w:p>
    <w:p w14:paraId="04AFC1EA" w14:textId="7F153925" w:rsidR="00AA294F" w:rsidRDefault="0031263A" w:rsidP="00A86507">
      <w:pPr>
        <w:pStyle w:val="Heading1"/>
        <w:numPr>
          <w:ilvl w:val="0"/>
          <w:numId w:val="0"/>
        </w:numPr>
      </w:pPr>
      <w:bookmarkStart w:id="211" w:name="_Toc494952768"/>
      <w:r w:rsidRPr="00506B28">
        <w:lastRenderedPageBreak/>
        <w:t>DAFTAR PUSTAKA</w:t>
      </w:r>
      <w:bookmarkEnd w:id="211"/>
    </w:p>
    <w:sdt>
      <w:sdtPr>
        <w:id w:val="111145805"/>
        <w:bibliography/>
      </w:sdtPr>
      <w:sdtContent>
        <w:sdt>
          <w:sdtPr>
            <w:id w:val="1006790252"/>
            <w:docPartObj>
              <w:docPartGallery w:val="Bibliographies"/>
              <w:docPartUnique/>
            </w:docPartObj>
          </w:sdtPr>
          <w:sdtContent>
            <w:p w14:paraId="53AF7339" w14:textId="77777777" w:rsidR="00584879" w:rsidRDefault="004E04B9" w:rsidP="00584879">
              <w:pPr>
                <w:pStyle w:val="Bibliography"/>
                <w:rPr>
                  <w:noProof/>
                  <w:sz w:val="24"/>
                  <w:szCs w:val="24"/>
                </w:rPr>
              </w:pPr>
              <w:r w:rsidRPr="00D72EF6">
                <w:rPr>
                  <w:rFonts w:ascii="Times New Roman" w:hAnsi="Times New Roman"/>
                  <w:sz w:val="24"/>
                  <w:szCs w:val="24"/>
                </w:rPr>
                <w:fldChar w:fldCharType="begin"/>
              </w:r>
              <w:r w:rsidRPr="00D72EF6">
                <w:rPr>
                  <w:rFonts w:ascii="Times New Roman" w:hAnsi="Times New Roman"/>
                  <w:sz w:val="24"/>
                  <w:szCs w:val="24"/>
                </w:rPr>
                <w:instrText xml:space="preserve"> BIBLIOGRAPHY </w:instrText>
              </w:r>
              <w:r w:rsidRPr="00D72EF6">
                <w:rPr>
                  <w:rFonts w:ascii="Times New Roman" w:hAnsi="Times New Roman"/>
                  <w:sz w:val="24"/>
                  <w:szCs w:val="24"/>
                </w:rPr>
                <w:fldChar w:fldCharType="separate"/>
              </w:r>
              <w:r w:rsidR="00584879">
                <w:rPr>
                  <w:noProof/>
                </w:rPr>
                <w:t xml:space="preserve">Richards, J., 2003. </w:t>
              </w:r>
              <w:r w:rsidR="00584879">
                <w:rPr>
                  <w:i/>
                  <w:iCs/>
                  <w:noProof/>
                </w:rPr>
                <w:t xml:space="preserve">CREATIVE ASSERTION AND CONSTRAINT METHODS FOR FORMAL DESIGN VERIFICATION. </w:t>
              </w:r>
              <w:r w:rsidR="00584879">
                <w:rPr>
                  <w:noProof/>
                </w:rPr>
                <w:t>California: DVCon.</w:t>
              </w:r>
            </w:p>
            <w:p w14:paraId="0CE432BE" w14:textId="77777777" w:rsidR="00584879" w:rsidRDefault="00584879" w:rsidP="00584879">
              <w:pPr>
                <w:pStyle w:val="Bibliography"/>
                <w:rPr>
                  <w:noProof/>
                </w:rPr>
              </w:pPr>
              <w:r>
                <w:rPr>
                  <w:noProof/>
                </w:rPr>
                <w:t xml:space="preserve">Dill, D. L., 1998. </w:t>
              </w:r>
              <w:r>
                <w:rPr>
                  <w:i/>
                  <w:iCs/>
                  <w:noProof/>
                </w:rPr>
                <w:t xml:space="preserve">What’s Between Simulation and Formal Verification? (Extended Abstract). </w:t>
              </w:r>
              <w:r>
                <w:rPr>
                  <w:noProof/>
                </w:rPr>
                <w:t>California: Stanford University.</w:t>
              </w:r>
            </w:p>
            <w:p w14:paraId="297B5F1E" w14:textId="77777777" w:rsidR="00584879" w:rsidRDefault="00584879" w:rsidP="00584879">
              <w:pPr>
                <w:pStyle w:val="Bibliography"/>
                <w:rPr>
                  <w:noProof/>
                </w:rPr>
              </w:pPr>
              <w:r>
                <w:rPr>
                  <w:noProof/>
                </w:rPr>
                <w:t xml:space="preserve">Liu, S., 2016. </w:t>
              </w:r>
              <w:r>
                <w:rPr>
                  <w:i/>
                  <w:iCs/>
                  <w:noProof/>
                </w:rPr>
                <w:t xml:space="preserve">Testing-Based Formal Verification for Algorithmic Function Theorems and Its Application to Software Verification and Validation. </w:t>
              </w:r>
              <w:r>
                <w:rPr>
                  <w:noProof/>
                </w:rPr>
                <w:t>Tokyo, IEEE.</w:t>
              </w:r>
            </w:p>
            <w:p w14:paraId="7CFCCF4C" w14:textId="77777777" w:rsidR="00584879" w:rsidRDefault="00584879" w:rsidP="00584879">
              <w:pPr>
                <w:pStyle w:val="Bibliography"/>
                <w:rPr>
                  <w:noProof/>
                </w:rPr>
              </w:pPr>
              <w:r>
                <w:rPr>
                  <w:noProof/>
                </w:rPr>
                <w:t xml:space="preserve">Cánovas Izquierdo J. L., G. M. J. .., 2014. </w:t>
              </w:r>
              <w:r>
                <w:rPr>
                  <w:i/>
                  <w:iCs/>
                  <w:noProof/>
                </w:rPr>
                <w:t xml:space="preserve">Extracting models from source code in software modernization.. </w:t>
              </w:r>
              <w:r>
                <w:rPr>
                  <w:noProof/>
                </w:rPr>
                <w:t>s.l., IEEE, p. 713–734.</w:t>
              </w:r>
            </w:p>
            <w:p w14:paraId="09A988CE" w14:textId="77777777" w:rsidR="00584879" w:rsidRDefault="00584879" w:rsidP="00584879">
              <w:pPr>
                <w:pStyle w:val="Bibliography"/>
                <w:rPr>
                  <w:noProof/>
                </w:rPr>
              </w:pPr>
              <w:r>
                <w:rPr>
                  <w:noProof/>
                </w:rPr>
                <w:t xml:space="preserve">Deepti Mishra, A. M., 2007. </w:t>
              </w:r>
              <w:r>
                <w:rPr>
                  <w:i/>
                  <w:iCs/>
                  <w:noProof/>
                </w:rPr>
                <w:t xml:space="preserve">Adapting Test-Driven Development for Innovative Software Development Project. </w:t>
              </w:r>
              <w:r>
                <w:rPr>
                  <w:noProof/>
                </w:rPr>
                <w:t>Berlin, Springer-Verlag , pp. 171-173.</w:t>
              </w:r>
            </w:p>
            <w:p w14:paraId="47F1F36B" w14:textId="77777777" w:rsidR="00584879" w:rsidRDefault="00584879" w:rsidP="00584879">
              <w:pPr>
                <w:pStyle w:val="Bibliography"/>
                <w:rPr>
                  <w:noProof/>
                </w:rPr>
              </w:pPr>
              <w:r>
                <w:rPr>
                  <w:noProof/>
                </w:rPr>
                <w:t xml:space="preserve">Mishra, A., 2017. </w:t>
              </w:r>
              <w:r>
                <w:rPr>
                  <w:i/>
                  <w:iCs/>
                  <w:noProof/>
                </w:rPr>
                <w:t xml:space="preserve">iOS Code Testing - Test-Driven Development and Behavior-Driven Development with Swift. </w:t>
              </w:r>
              <w:r>
                <w:rPr>
                  <w:noProof/>
                </w:rPr>
                <w:t>London: Springer Science.</w:t>
              </w:r>
            </w:p>
            <w:p w14:paraId="28142CA2" w14:textId="77777777" w:rsidR="00584879" w:rsidRDefault="00584879" w:rsidP="00584879">
              <w:pPr>
                <w:pStyle w:val="Bibliography"/>
                <w:rPr>
                  <w:noProof/>
                </w:rPr>
              </w:pPr>
              <w:r>
                <w:rPr>
                  <w:noProof/>
                </w:rPr>
                <w:t>Mukund, M., 1996. Linear Temporal Logic and Buchi Automata. In: Madras: ISI Calcutta.</w:t>
              </w:r>
            </w:p>
            <w:p w14:paraId="290117BF" w14:textId="77777777" w:rsidR="00584879" w:rsidRDefault="00584879" w:rsidP="00584879">
              <w:pPr>
                <w:pStyle w:val="Bibliography"/>
                <w:rPr>
                  <w:noProof/>
                </w:rPr>
              </w:pPr>
              <w:r>
                <w:rPr>
                  <w:noProof/>
                </w:rPr>
                <w:t xml:space="preserve">Sebastiani, R., 2017. </w:t>
              </w:r>
              <w:r>
                <w:rPr>
                  <w:i/>
                  <w:iCs/>
                  <w:noProof/>
                </w:rPr>
                <w:t xml:space="preserve">Linear Temporal Logic - LTL, </w:t>
              </w:r>
              <w:r>
                <w:rPr>
                  <w:noProof/>
                </w:rPr>
                <w:t>Trento: Università di Trento.</w:t>
              </w:r>
            </w:p>
            <w:p w14:paraId="29F8CC83" w14:textId="77777777" w:rsidR="00584879" w:rsidRDefault="00584879" w:rsidP="00584879">
              <w:pPr>
                <w:pStyle w:val="Bibliography"/>
                <w:rPr>
                  <w:noProof/>
                </w:rPr>
              </w:pPr>
              <w:r>
                <w:rPr>
                  <w:noProof/>
                </w:rPr>
                <w:t>Wolper, M. V. a. P., 1986. An automata theoretic approach to automatic program verification. pp. 332-345.</w:t>
              </w:r>
            </w:p>
            <w:p w14:paraId="48CA7410" w14:textId="77777777" w:rsidR="00584879" w:rsidRDefault="00584879" w:rsidP="00584879">
              <w:pPr>
                <w:pStyle w:val="Bibliography"/>
                <w:rPr>
                  <w:noProof/>
                </w:rPr>
              </w:pPr>
              <w:r>
                <w:rPr>
                  <w:noProof/>
                </w:rPr>
                <w:t xml:space="preserve">Kukimoto, Y., 1996. [Online] </w:t>
              </w:r>
              <w:r>
                <w:rPr>
                  <w:noProof/>
                </w:rPr>
                <w:br/>
                <w:t xml:space="preserve">Available at: </w:t>
              </w:r>
              <w:r>
                <w:rPr>
                  <w:noProof/>
                  <w:u w:val="single"/>
                </w:rPr>
                <w:t>https://embedded.eecs.berkeley.edu/research/vis/doc/VisUser/vis_user/node4.htm</w:t>
              </w:r>
              <w:r>
                <w:rPr>
                  <w:noProof/>
                </w:rPr>
                <w:br/>
                <w:t>[Accessed 31 July 2017].</w:t>
              </w:r>
            </w:p>
            <w:p w14:paraId="19D365AD" w14:textId="77777777" w:rsidR="00584879" w:rsidRDefault="00584879" w:rsidP="00584879">
              <w:pPr>
                <w:pStyle w:val="Bibliography"/>
                <w:rPr>
                  <w:noProof/>
                </w:rPr>
              </w:pPr>
              <w:r>
                <w:rPr>
                  <w:noProof/>
                </w:rPr>
                <w:t xml:space="preserve">Harisson, J., 2008. Formal Proof - Theory and Practices. </w:t>
              </w:r>
              <w:r>
                <w:rPr>
                  <w:i/>
                  <w:iCs/>
                  <w:noProof/>
                </w:rPr>
                <w:t xml:space="preserve">Notices of the American Mathematical Society, </w:t>
              </w:r>
              <w:r>
                <w:rPr>
                  <w:noProof/>
                </w:rPr>
                <w:t>December.55(11).</w:t>
              </w:r>
            </w:p>
            <w:p w14:paraId="5DF06BD9" w14:textId="77777777" w:rsidR="00584879" w:rsidRDefault="00584879" w:rsidP="00584879">
              <w:pPr>
                <w:pStyle w:val="Bibliography"/>
                <w:rPr>
                  <w:noProof/>
                </w:rPr>
              </w:pPr>
              <w:r>
                <w:rPr>
                  <w:noProof/>
                </w:rPr>
                <w:t xml:space="preserve">F. Nieson, H. N. C. H., 2005. Principles of Program Analysis. </w:t>
              </w:r>
            </w:p>
            <w:p w14:paraId="6B66410A" w14:textId="77777777" w:rsidR="00584879" w:rsidRDefault="00584879" w:rsidP="00584879">
              <w:pPr>
                <w:pStyle w:val="Bibliography"/>
                <w:rPr>
                  <w:noProof/>
                </w:rPr>
              </w:pPr>
              <w:r>
                <w:rPr>
                  <w:noProof/>
                </w:rPr>
                <w:t xml:space="preserve">Wiegers, K. E., 2001. </w:t>
              </w:r>
              <w:r>
                <w:rPr>
                  <w:i/>
                  <w:iCs/>
                  <w:noProof/>
                </w:rPr>
                <w:t xml:space="preserve">Peer Review in Software: A Practical Guide. </w:t>
              </w:r>
              <w:r>
                <w:rPr>
                  <w:noProof/>
                </w:rPr>
                <w:t>s.l.:Addison-Wesley.</w:t>
              </w:r>
            </w:p>
            <w:p w14:paraId="4CDA1B56" w14:textId="77777777" w:rsidR="00584879" w:rsidRDefault="00584879" w:rsidP="00584879">
              <w:pPr>
                <w:pStyle w:val="Bibliography"/>
                <w:rPr>
                  <w:noProof/>
                </w:rPr>
              </w:pPr>
              <w:r>
                <w:rPr>
                  <w:noProof/>
                </w:rPr>
                <w:t xml:space="preserve">D. L. Parnas, M. L., 2003. The Role of Inspection in Software Quality Assurance. </w:t>
              </w:r>
              <w:r>
                <w:rPr>
                  <w:i/>
                  <w:iCs/>
                  <w:noProof/>
                </w:rPr>
                <w:t xml:space="preserve">IEEE Transaction of Software Engineering, </w:t>
              </w:r>
              <w:r>
                <w:rPr>
                  <w:noProof/>
                </w:rPr>
                <w:t>August, 29(8), pp. 674-676.</w:t>
              </w:r>
            </w:p>
            <w:p w14:paraId="66579213" w14:textId="77777777" w:rsidR="00584879" w:rsidRDefault="00584879" w:rsidP="00584879">
              <w:pPr>
                <w:pStyle w:val="Bibliography"/>
                <w:rPr>
                  <w:noProof/>
                </w:rPr>
              </w:pPr>
              <w:r>
                <w:rPr>
                  <w:noProof/>
                </w:rPr>
                <w:t>Anon., 2012. IEEE Standard for System and Software Verification and Validation. pp. 1-223.</w:t>
              </w:r>
            </w:p>
            <w:p w14:paraId="488BC8F4" w14:textId="77777777" w:rsidR="00584879" w:rsidRDefault="00584879" w:rsidP="00584879">
              <w:pPr>
                <w:pStyle w:val="Bibliography"/>
                <w:rPr>
                  <w:noProof/>
                </w:rPr>
              </w:pPr>
              <w:r>
                <w:rPr>
                  <w:noProof/>
                </w:rPr>
                <w:t xml:space="preserve">Hailpern, B. &amp; Santhanam, P., 2002. Software debugging, testing, and verification. </w:t>
              </w:r>
              <w:r>
                <w:rPr>
                  <w:i/>
                  <w:iCs/>
                  <w:noProof/>
                </w:rPr>
                <w:t xml:space="preserve">IBM Systems Journal, </w:t>
              </w:r>
              <w:r>
                <w:rPr>
                  <w:noProof/>
                </w:rPr>
                <w:t>January, 41(1), pp. 4-12.</w:t>
              </w:r>
            </w:p>
            <w:p w14:paraId="35A9219E" w14:textId="77777777" w:rsidR="00584879" w:rsidRDefault="00584879" w:rsidP="00584879">
              <w:pPr>
                <w:pStyle w:val="Bibliography"/>
                <w:rPr>
                  <w:noProof/>
                </w:rPr>
              </w:pPr>
              <w:r>
                <w:rPr>
                  <w:noProof/>
                </w:rPr>
                <w:t xml:space="preserve">Collofello, J. S., 1988. Introduction to Software Verification and Validation. </w:t>
              </w:r>
              <w:r>
                <w:rPr>
                  <w:i/>
                  <w:iCs/>
                  <w:noProof/>
                </w:rPr>
                <w:t xml:space="preserve">SEI Curriculum Module SEI-CM-13-1.1, </w:t>
              </w:r>
              <w:r>
                <w:rPr>
                  <w:noProof/>
                </w:rPr>
                <w:t>December.</w:t>
              </w:r>
            </w:p>
            <w:p w14:paraId="347B703C" w14:textId="77777777" w:rsidR="00584879" w:rsidRDefault="00584879" w:rsidP="00584879">
              <w:pPr>
                <w:pStyle w:val="Bibliography"/>
                <w:rPr>
                  <w:noProof/>
                </w:rPr>
              </w:pPr>
              <w:r>
                <w:rPr>
                  <w:noProof/>
                </w:rPr>
                <w:t xml:space="preserve">Dijkstra, E., n.d. </w:t>
              </w:r>
              <w:r>
                <w:rPr>
                  <w:i/>
                  <w:iCs/>
                  <w:noProof/>
                </w:rPr>
                <w:t xml:space="preserve">Notes on Structured Programming, </w:t>
              </w:r>
              <w:r>
                <w:rPr>
                  <w:noProof/>
                </w:rPr>
                <w:t>s.l.: s.n.</w:t>
              </w:r>
            </w:p>
            <w:p w14:paraId="7E8D6C5C" w14:textId="77777777" w:rsidR="00584879" w:rsidRDefault="00584879" w:rsidP="00584879">
              <w:pPr>
                <w:pStyle w:val="Bibliography"/>
                <w:rPr>
                  <w:noProof/>
                </w:rPr>
              </w:pPr>
              <w:r>
                <w:rPr>
                  <w:noProof/>
                </w:rPr>
                <w:t xml:space="preserve">Wilcox, R., n.d. </w:t>
              </w:r>
              <w:r>
                <w:rPr>
                  <w:i/>
                  <w:iCs/>
                  <w:noProof/>
                </w:rPr>
                <w:t xml:space="preserve">Your Boss Won't Appreciate TDD: Try This Behavior-Driven Development Example. </w:t>
              </w:r>
              <w:r>
                <w:rPr>
                  <w:noProof/>
                </w:rPr>
                <w:t xml:space="preserve">[Online] </w:t>
              </w:r>
              <w:r>
                <w:rPr>
                  <w:noProof/>
                </w:rPr>
                <w:br/>
                <w:t xml:space="preserve">Available at: </w:t>
              </w:r>
              <w:r>
                <w:rPr>
                  <w:noProof/>
                  <w:u w:val="single"/>
                </w:rPr>
                <w:t>https://www.toptal.com/freelance/your-boss-won-t-appreciate-tdd-try-bdd</w:t>
              </w:r>
              <w:r>
                <w:rPr>
                  <w:noProof/>
                </w:rPr>
                <w:br/>
                <w:t>[Accessed 20 09 2017].</w:t>
              </w:r>
            </w:p>
            <w:p w14:paraId="1282F8F7" w14:textId="77777777" w:rsidR="00584879" w:rsidRDefault="00584879" w:rsidP="00584879">
              <w:pPr>
                <w:pStyle w:val="Bibliography"/>
                <w:rPr>
                  <w:noProof/>
                </w:rPr>
              </w:pPr>
              <w:r>
                <w:rPr>
                  <w:noProof/>
                </w:rPr>
                <w:lastRenderedPageBreak/>
                <w:t xml:space="preserve">Sharma, L., 2014. </w:t>
              </w:r>
              <w:r>
                <w:rPr>
                  <w:i/>
                  <w:iCs/>
                  <w:noProof/>
                </w:rPr>
                <w:t xml:space="preserve">Behavior-Driven Development. </w:t>
              </w:r>
              <w:r>
                <w:rPr>
                  <w:noProof/>
                </w:rPr>
                <w:t xml:space="preserve">[Online] </w:t>
              </w:r>
              <w:r>
                <w:rPr>
                  <w:noProof/>
                </w:rPr>
                <w:br/>
                <w:t xml:space="preserve">Available at: </w:t>
              </w:r>
              <w:r>
                <w:rPr>
                  <w:noProof/>
                  <w:u w:val="single"/>
                </w:rPr>
                <w:t>http://toolsqa.com/cucumber/behavior-driven-development/</w:t>
              </w:r>
              <w:r>
                <w:rPr>
                  <w:noProof/>
                </w:rPr>
                <w:br/>
                <w:t>[Accessed 20 09 2017].</w:t>
              </w:r>
            </w:p>
            <w:p w14:paraId="4595D2CE" w14:textId="77777777" w:rsidR="00584879" w:rsidRDefault="00584879" w:rsidP="00584879">
              <w:pPr>
                <w:pStyle w:val="Bibliography"/>
                <w:rPr>
                  <w:noProof/>
                </w:rPr>
              </w:pPr>
              <w:r>
                <w:rPr>
                  <w:noProof/>
                </w:rPr>
                <w:t xml:space="preserve">Wynne, M. &amp; Hellesoy, A., 2012. </w:t>
              </w:r>
              <w:r>
                <w:rPr>
                  <w:i/>
                  <w:iCs/>
                  <w:noProof/>
                </w:rPr>
                <w:t xml:space="preserve">The Cucumber Book: Behaviour-Driven Development for Testers and Developers. </w:t>
              </w:r>
              <w:r>
                <w:rPr>
                  <w:noProof/>
                </w:rPr>
                <w:t>s.l.:Pragmatic Bookshelf.</w:t>
              </w:r>
            </w:p>
            <w:p w14:paraId="1FC4EFB8" w14:textId="77777777" w:rsidR="00584879" w:rsidRDefault="00584879" w:rsidP="00584879">
              <w:pPr>
                <w:pStyle w:val="Bibliography"/>
                <w:rPr>
                  <w:noProof/>
                </w:rPr>
              </w:pPr>
              <w:r>
                <w:rPr>
                  <w:noProof/>
                </w:rPr>
                <w:t xml:space="preserve">Ciolkowski, M. et al., 2002. </w:t>
              </w:r>
              <w:r>
                <w:rPr>
                  <w:i/>
                  <w:iCs/>
                  <w:noProof/>
                </w:rPr>
                <w:t xml:space="preserve">Software Inspections, Reviews, and Walkthroughs. </w:t>
              </w:r>
              <w:r>
                <w:rPr>
                  <w:noProof/>
                </w:rPr>
                <w:t>s.l., IEEE Computer Society Press, pp. 641-642.</w:t>
              </w:r>
            </w:p>
            <w:p w14:paraId="612D393D" w14:textId="77777777" w:rsidR="00584879" w:rsidRDefault="00584879" w:rsidP="00584879">
              <w:pPr>
                <w:pStyle w:val="Bibliography"/>
                <w:rPr>
                  <w:noProof/>
                </w:rPr>
              </w:pPr>
              <w:r>
                <w:rPr>
                  <w:noProof/>
                </w:rPr>
                <w:t xml:space="preserve">M. Ciolkowski, O. L. D. R. F. S. D. P., 2002. </w:t>
              </w:r>
              <w:r>
                <w:rPr>
                  <w:i/>
                  <w:iCs/>
                  <w:noProof/>
                </w:rPr>
                <w:t xml:space="preserve">Software Inspections, Reviews, and Walkthroughs. </w:t>
              </w:r>
              <w:r>
                <w:rPr>
                  <w:noProof/>
                </w:rPr>
                <w:t>s.l., IEEE Computer Society Press, pp. 641-642.</w:t>
              </w:r>
            </w:p>
            <w:p w14:paraId="1EF9B95F" w14:textId="77777777" w:rsidR="00584879" w:rsidRDefault="00584879" w:rsidP="00584879">
              <w:pPr>
                <w:pStyle w:val="Bibliography"/>
                <w:rPr>
                  <w:noProof/>
                </w:rPr>
              </w:pPr>
              <w:r>
                <w:rPr>
                  <w:noProof/>
                </w:rPr>
                <w:t xml:space="preserve">Alliance, A., 2017. </w:t>
              </w:r>
              <w:r>
                <w:rPr>
                  <w:i/>
                  <w:iCs/>
                  <w:noProof/>
                </w:rPr>
                <w:t xml:space="preserve">Behavior-Driven Development. </w:t>
              </w:r>
              <w:r>
                <w:rPr>
                  <w:noProof/>
                </w:rPr>
                <w:t xml:space="preserve">[Online] </w:t>
              </w:r>
              <w:r>
                <w:rPr>
                  <w:noProof/>
                </w:rPr>
                <w:br/>
                <w:t xml:space="preserve">Available at: </w:t>
              </w:r>
              <w:r>
                <w:rPr>
                  <w:noProof/>
                  <w:u w:val="single"/>
                </w:rPr>
                <w:t>https://www.agilealliance.org/glossary/bdd/#q=~(filters~(postType~(~'page~'post~'aa_book~'aa_event_session~'aa_experience_report~'aa_glossary~'aa_research_paper~'aa_video)~tags~(~'bdd))~searchTerm~'~sort~false~sortDirection~'asc~page~1)</w:t>
              </w:r>
              <w:r>
                <w:rPr>
                  <w:noProof/>
                </w:rPr>
                <w:br/>
                <w:t>[Accessed 11 September 2017].</w:t>
              </w:r>
            </w:p>
            <w:p w14:paraId="1E4B7D96" w14:textId="1426B3CE" w:rsidR="004E04B9" w:rsidRDefault="004E04B9" w:rsidP="00584879">
              <w:r w:rsidRPr="00D72EF6">
                <w:rPr>
                  <w:rFonts w:ascii="Times New Roman" w:hAnsi="Times New Roman"/>
                  <w:b/>
                  <w:bCs/>
                  <w:noProof/>
                  <w:sz w:val="24"/>
                  <w:szCs w:val="24"/>
                </w:rPr>
                <w:fldChar w:fldCharType="end"/>
              </w:r>
            </w:p>
          </w:sdtContent>
        </w:sdt>
      </w:sdtContent>
    </w:sdt>
    <w:p w14:paraId="35C75566" w14:textId="79D72DBE" w:rsidR="00936416" w:rsidRDefault="00936416">
      <w:pPr>
        <w:spacing w:before="0"/>
      </w:pPr>
      <w:r>
        <w:br w:type="page"/>
      </w:r>
    </w:p>
    <w:p w14:paraId="574D35E5" w14:textId="47D8BADF" w:rsidR="00936416" w:rsidRDefault="00936416" w:rsidP="00936416">
      <w:pPr>
        <w:pStyle w:val="Heading1"/>
        <w:numPr>
          <w:ilvl w:val="0"/>
          <w:numId w:val="0"/>
        </w:numPr>
      </w:pPr>
      <w:bookmarkStart w:id="212" w:name="_Toc494952769"/>
      <w:r>
        <w:lastRenderedPageBreak/>
        <w:t>LAMPIRAN</w:t>
      </w:r>
      <w:r w:rsidR="008B35B7">
        <w:t xml:space="preserve"> 1</w:t>
      </w:r>
      <w:r w:rsidR="00FE024F">
        <w:t xml:space="preserve">: </w:t>
      </w:r>
      <w:r w:rsidR="00FE024F" w:rsidRPr="00FE024F">
        <w:rPr>
          <w:i/>
        </w:rPr>
        <w:t>Workflow</w:t>
      </w:r>
      <w:r w:rsidR="00FE024F">
        <w:t xml:space="preserve"> Usulan Penelitian</w:t>
      </w:r>
      <w:bookmarkEnd w:id="212"/>
    </w:p>
    <w:p w14:paraId="4F02D42C" w14:textId="77777777" w:rsidR="004E04B9" w:rsidRDefault="004E04B9" w:rsidP="004E04B9"/>
    <w:p w14:paraId="1E8A55BC" w14:textId="68D248A0" w:rsidR="00316281" w:rsidRPr="00157827" w:rsidRDefault="00824B5E" w:rsidP="00AC78FC">
      <w:pPr>
        <w:spacing w:line="360" w:lineRule="auto"/>
        <w:jc w:val="both"/>
        <w:rPr>
          <w:rFonts w:ascii="Times New Roman" w:hAnsi="Times New Roman"/>
          <w:sz w:val="24"/>
          <w:szCs w:val="24"/>
        </w:rPr>
      </w:pPr>
      <w:r w:rsidRPr="00157827">
        <w:rPr>
          <w:rFonts w:ascii="Times New Roman" w:hAnsi="Times New Roman"/>
          <w:sz w:val="24"/>
          <w:szCs w:val="24"/>
        </w:rPr>
        <w:t xml:space="preserve">Hasil dari penelitian ini yaitu </w:t>
      </w:r>
      <w:r w:rsidR="00705B39" w:rsidRPr="00157827">
        <w:rPr>
          <w:rFonts w:ascii="Times New Roman" w:hAnsi="Times New Roman"/>
          <w:sz w:val="24"/>
          <w:szCs w:val="24"/>
        </w:rPr>
        <w:t xml:space="preserve">DSL untuk menspesifikasikan perangkat lunak, dan kakas untuk melakukan verifikasi formal dan pengujian. </w:t>
      </w:r>
      <w:r w:rsidR="00AC3DFE" w:rsidRPr="00157827">
        <w:rPr>
          <w:rFonts w:ascii="Times New Roman" w:hAnsi="Times New Roman"/>
          <w:sz w:val="24"/>
          <w:szCs w:val="24"/>
        </w:rPr>
        <w:t>Kakas untuk verifikasi formal dan pengujian menerima 2</w:t>
      </w:r>
      <w:r w:rsidR="002B5065" w:rsidRPr="00157827">
        <w:rPr>
          <w:rFonts w:ascii="Times New Roman" w:hAnsi="Times New Roman"/>
          <w:sz w:val="24"/>
          <w:szCs w:val="24"/>
        </w:rPr>
        <w:t xml:space="preserve"> </w:t>
      </w:r>
      <w:r w:rsidR="00AC3DFE" w:rsidRPr="00157827">
        <w:rPr>
          <w:rFonts w:ascii="Times New Roman" w:hAnsi="Times New Roman"/>
          <w:i/>
          <w:sz w:val="24"/>
          <w:szCs w:val="24"/>
        </w:rPr>
        <w:t>i</w:t>
      </w:r>
      <w:r w:rsidR="00901E2C" w:rsidRPr="00157827">
        <w:rPr>
          <w:rFonts w:ascii="Times New Roman" w:hAnsi="Times New Roman"/>
          <w:i/>
          <w:sz w:val="24"/>
          <w:szCs w:val="24"/>
        </w:rPr>
        <w:t>nput</w:t>
      </w:r>
      <w:r w:rsidR="00AC3DFE" w:rsidRPr="00157827">
        <w:rPr>
          <w:rFonts w:ascii="Times New Roman" w:hAnsi="Times New Roman"/>
          <w:sz w:val="24"/>
          <w:szCs w:val="24"/>
        </w:rPr>
        <w:t xml:space="preserve">, yaitu spesifikasi perangkat lunak yang dituliskan dalam DSL, dan </w:t>
      </w:r>
      <w:r w:rsidR="00AC3DFE" w:rsidRPr="00157827">
        <w:rPr>
          <w:rFonts w:ascii="Times New Roman" w:hAnsi="Times New Roman"/>
          <w:i/>
          <w:sz w:val="24"/>
          <w:szCs w:val="24"/>
        </w:rPr>
        <w:t>source code</w:t>
      </w:r>
      <w:r w:rsidR="00AC3DFE" w:rsidRPr="00157827">
        <w:rPr>
          <w:rFonts w:ascii="Times New Roman" w:hAnsi="Times New Roman"/>
          <w:sz w:val="24"/>
          <w:szCs w:val="24"/>
        </w:rPr>
        <w:t xml:space="preserve"> dari perangkat lunak.</w:t>
      </w:r>
      <w:r w:rsidR="00DE1A00">
        <w:rPr>
          <w:rFonts w:ascii="Times New Roman" w:hAnsi="Times New Roman"/>
          <w:sz w:val="24"/>
          <w:szCs w:val="24"/>
        </w:rPr>
        <w:t xml:space="preserve"> Spesifikasi perangkat lunak akan </w:t>
      </w:r>
      <w:r w:rsidR="00104667">
        <w:rPr>
          <w:rFonts w:ascii="Times New Roman" w:hAnsi="Times New Roman"/>
          <w:sz w:val="24"/>
          <w:szCs w:val="24"/>
        </w:rPr>
        <w:t xml:space="preserve">ditranslasikan menjadi </w:t>
      </w:r>
      <w:r w:rsidR="00CD2B31">
        <w:rPr>
          <w:rFonts w:ascii="Times New Roman" w:hAnsi="Times New Roman"/>
          <w:sz w:val="24"/>
          <w:szCs w:val="24"/>
        </w:rPr>
        <w:t>spesifikasi formal</w:t>
      </w:r>
      <w:r w:rsidR="003B651E">
        <w:rPr>
          <w:rFonts w:ascii="Times New Roman" w:hAnsi="Times New Roman"/>
          <w:sz w:val="24"/>
          <w:szCs w:val="24"/>
        </w:rPr>
        <w:t xml:space="preserve"> dan </w:t>
      </w:r>
      <w:r w:rsidR="00CE7936" w:rsidRPr="00CE7936">
        <w:rPr>
          <w:rFonts w:ascii="Times New Roman" w:hAnsi="Times New Roman"/>
          <w:sz w:val="24"/>
          <w:szCs w:val="24"/>
        </w:rPr>
        <w:t>skrip</w:t>
      </w:r>
      <w:r w:rsidR="003B651E">
        <w:rPr>
          <w:rFonts w:ascii="Times New Roman" w:hAnsi="Times New Roman"/>
          <w:sz w:val="24"/>
          <w:szCs w:val="24"/>
        </w:rPr>
        <w:t xml:space="preserve"> pengujian</w:t>
      </w:r>
      <w:r w:rsidR="00CD2B31">
        <w:rPr>
          <w:rFonts w:ascii="Times New Roman" w:hAnsi="Times New Roman"/>
          <w:sz w:val="24"/>
          <w:szCs w:val="24"/>
        </w:rPr>
        <w:t xml:space="preserve">, </w:t>
      </w:r>
      <w:r w:rsidR="00DD57F4">
        <w:rPr>
          <w:rFonts w:ascii="Times New Roman" w:hAnsi="Times New Roman"/>
          <w:sz w:val="24"/>
          <w:szCs w:val="24"/>
        </w:rPr>
        <w:t>sedangkan</w:t>
      </w:r>
      <w:r w:rsidR="00CD2B31">
        <w:rPr>
          <w:rFonts w:ascii="Times New Roman" w:hAnsi="Times New Roman"/>
          <w:sz w:val="24"/>
          <w:szCs w:val="24"/>
        </w:rPr>
        <w:t xml:space="preserve"> </w:t>
      </w:r>
      <w:r w:rsidR="00DD57F4" w:rsidRPr="00EF1F03">
        <w:rPr>
          <w:rFonts w:ascii="Times New Roman" w:hAnsi="Times New Roman"/>
          <w:i/>
          <w:sz w:val="24"/>
          <w:szCs w:val="24"/>
        </w:rPr>
        <w:t>source code</w:t>
      </w:r>
      <w:r w:rsidR="00AC3DFE" w:rsidRPr="00157827">
        <w:rPr>
          <w:rFonts w:ascii="Times New Roman" w:hAnsi="Times New Roman"/>
          <w:sz w:val="24"/>
          <w:szCs w:val="24"/>
        </w:rPr>
        <w:t xml:space="preserve"> </w:t>
      </w:r>
      <w:r w:rsidR="00282FCF">
        <w:rPr>
          <w:rFonts w:ascii="Times New Roman" w:hAnsi="Times New Roman"/>
          <w:sz w:val="24"/>
          <w:szCs w:val="24"/>
        </w:rPr>
        <w:t xml:space="preserve">akan </w:t>
      </w:r>
      <w:r w:rsidR="00EF1F03">
        <w:rPr>
          <w:rFonts w:ascii="Times New Roman" w:hAnsi="Times New Roman"/>
          <w:sz w:val="24"/>
          <w:szCs w:val="24"/>
        </w:rPr>
        <w:t>ditransformasikan menjadi model formal. Spesifikasi formal dan model formal</w:t>
      </w:r>
      <w:r w:rsidR="0056276E">
        <w:rPr>
          <w:rFonts w:ascii="Times New Roman" w:hAnsi="Times New Roman"/>
          <w:sz w:val="24"/>
          <w:szCs w:val="24"/>
        </w:rPr>
        <w:t xml:space="preserve"> menjadi </w:t>
      </w:r>
      <w:r w:rsidR="0056276E" w:rsidRPr="003B651E">
        <w:rPr>
          <w:rFonts w:ascii="Times New Roman" w:hAnsi="Times New Roman"/>
          <w:i/>
          <w:sz w:val="24"/>
          <w:szCs w:val="24"/>
        </w:rPr>
        <w:t>input</w:t>
      </w:r>
      <w:r w:rsidR="0056276E">
        <w:rPr>
          <w:rFonts w:ascii="Times New Roman" w:hAnsi="Times New Roman"/>
          <w:sz w:val="24"/>
          <w:szCs w:val="24"/>
        </w:rPr>
        <w:t xml:space="preserve"> untuk melakukan verifikasi formal.</w:t>
      </w:r>
      <w:r w:rsidR="00932C55">
        <w:rPr>
          <w:rFonts w:ascii="Times New Roman" w:hAnsi="Times New Roman"/>
          <w:sz w:val="24"/>
          <w:szCs w:val="24"/>
        </w:rPr>
        <w:t xml:space="preserve"> </w:t>
      </w:r>
      <w:r w:rsidR="001800AB">
        <w:rPr>
          <w:rFonts w:ascii="Times New Roman" w:hAnsi="Times New Roman"/>
          <w:sz w:val="24"/>
          <w:szCs w:val="24"/>
        </w:rPr>
        <w:t xml:space="preserve">Kemudian skrip pengujian dieksekusi sehingga </w:t>
      </w:r>
      <w:r w:rsidR="003223C2">
        <w:rPr>
          <w:rFonts w:ascii="Times New Roman" w:hAnsi="Times New Roman"/>
          <w:sz w:val="24"/>
          <w:szCs w:val="24"/>
        </w:rPr>
        <w:t>diperoleh</w:t>
      </w:r>
      <w:r w:rsidR="001800AB">
        <w:rPr>
          <w:rFonts w:ascii="Times New Roman" w:hAnsi="Times New Roman"/>
          <w:sz w:val="24"/>
          <w:szCs w:val="24"/>
        </w:rPr>
        <w:t xml:space="preserve"> hasil </w:t>
      </w:r>
      <w:r w:rsidR="00D74651">
        <w:rPr>
          <w:rFonts w:ascii="Times New Roman" w:hAnsi="Times New Roman"/>
          <w:sz w:val="24"/>
          <w:szCs w:val="24"/>
        </w:rPr>
        <w:t>pengujian perangkat lunak</w:t>
      </w:r>
      <w:r w:rsidR="00C0639F">
        <w:rPr>
          <w:rFonts w:ascii="Times New Roman" w:hAnsi="Times New Roman"/>
          <w:sz w:val="24"/>
          <w:szCs w:val="24"/>
        </w:rPr>
        <w:t>.</w:t>
      </w:r>
      <w:r w:rsidR="00932C55">
        <w:rPr>
          <w:rFonts w:ascii="Times New Roman" w:hAnsi="Times New Roman"/>
          <w:sz w:val="24"/>
          <w:szCs w:val="24"/>
        </w:rPr>
        <w:t xml:space="preserve"> </w:t>
      </w:r>
      <w:r w:rsidR="0055191B" w:rsidRPr="00157827">
        <w:rPr>
          <w:rFonts w:ascii="Times New Roman" w:hAnsi="Times New Roman"/>
          <w:i/>
          <w:sz w:val="24"/>
          <w:szCs w:val="24"/>
        </w:rPr>
        <w:t>Workflow</w:t>
      </w:r>
      <w:r w:rsidR="0055191B" w:rsidRPr="00157827">
        <w:rPr>
          <w:rFonts w:ascii="Times New Roman" w:hAnsi="Times New Roman"/>
          <w:sz w:val="24"/>
          <w:szCs w:val="24"/>
        </w:rPr>
        <w:t xml:space="preserve"> usulan penelitian </w:t>
      </w:r>
      <w:r w:rsidR="00316281" w:rsidRPr="00157827">
        <w:rPr>
          <w:rFonts w:ascii="Times New Roman" w:hAnsi="Times New Roman"/>
          <w:sz w:val="24"/>
          <w:szCs w:val="24"/>
        </w:rPr>
        <w:t>ditunjukkan pada Gambar berikut:</w:t>
      </w:r>
    </w:p>
    <w:p w14:paraId="26CEBF58" w14:textId="77777777" w:rsidR="007D18C3" w:rsidRDefault="008205B8" w:rsidP="007D18C3">
      <w:pPr>
        <w:keepNext/>
        <w:jc w:val="center"/>
      </w:pPr>
      <w:r>
        <w:rPr>
          <w:noProof/>
        </w:rPr>
        <w:drawing>
          <wp:inline distT="0" distB="0" distL="0" distR="0" wp14:anchorId="080D606A" wp14:editId="2B988BE7">
            <wp:extent cx="3303817" cy="46547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21">
                      <a:extLst>
                        <a:ext uri="{28A0092B-C50C-407E-A947-70E740481C1C}">
                          <a14:useLocalDpi xmlns:a14="http://schemas.microsoft.com/office/drawing/2010/main" val="0"/>
                        </a:ext>
                      </a:extLst>
                    </a:blip>
                    <a:stretch>
                      <a:fillRect/>
                    </a:stretch>
                  </pic:blipFill>
                  <pic:spPr>
                    <a:xfrm>
                      <a:off x="0" y="0"/>
                      <a:ext cx="3325853" cy="4685788"/>
                    </a:xfrm>
                    <a:prstGeom prst="rect">
                      <a:avLst/>
                    </a:prstGeom>
                  </pic:spPr>
                </pic:pic>
              </a:graphicData>
            </a:graphic>
          </wp:inline>
        </w:drawing>
      </w:r>
    </w:p>
    <w:p w14:paraId="6085DEA5" w14:textId="12136FDE" w:rsidR="00FE024F" w:rsidRPr="00414162" w:rsidRDefault="007D18C3" w:rsidP="00414162">
      <w:pPr>
        <w:pStyle w:val="Caption"/>
        <w:ind w:firstLine="0"/>
        <w:rPr>
          <w:rFonts w:ascii="Helvetica" w:hAnsi="Helvetica"/>
          <w:color w:val="24292E"/>
          <w:sz w:val="24"/>
        </w:rPr>
      </w:pPr>
      <w:bookmarkStart w:id="213" w:name="_Toc494952788"/>
      <w:r w:rsidRPr="00653501">
        <w:rPr>
          <w:sz w:val="24"/>
        </w:rPr>
        <w:t>Gambar-</w:t>
      </w:r>
      <w:r>
        <w:rPr>
          <w:sz w:val="24"/>
        </w:rPr>
        <w:t>Lampiran 1</w:t>
      </w:r>
      <w:r w:rsidRPr="00653501">
        <w:rPr>
          <w:sz w:val="24"/>
        </w:rPr>
        <w:t>.</w:t>
      </w:r>
      <w:r w:rsidRPr="00653501">
        <w:rPr>
          <w:sz w:val="24"/>
        </w:rPr>
        <w:fldChar w:fldCharType="begin"/>
      </w:r>
      <w:r w:rsidRPr="00653501">
        <w:rPr>
          <w:sz w:val="24"/>
        </w:rPr>
        <w:instrText xml:space="preserve"> SEQ Gambar- \* ARABIC \s 1 </w:instrText>
      </w:r>
      <w:r w:rsidRPr="00653501">
        <w:rPr>
          <w:sz w:val="24"/>
        </w:rPr>
        <w:fldChar w:fldCharType="separate"/>
      </w:r>
      <w:r w:rsidR="005E163C">
        <w:rPr>
          <w:noProof/>
          <w:sz w:val="24"/>
        </w:rPr>
        <w:t>1</w:t>
      </w:r>
      <w:r w:rsidRPr="00653501">
        <w:rPr>
          <w:sz w:val="24"/>
        </w:rPr>
        <w:fldChar w:fldCharType="end"/>
      </w:r>
      <w:r>
        <w:rPr>
          <w:sz w:val="24"/>
        </w:rPr>
        <w:t xml:space="preserve"> </w:t>
      </w:r>
      <w:r w:rsidR="00414162" w:rsidRPr="00DD7AF9">
        <w:rPr>
          <w:i/>
          <w:sz w:val="24"/>
        </w:rPr>
        <w:t>Workflow</w:t>
      </w:r>
      <w:r w:rsidR="00414162">
        <w:rPr>
          <w:sz w:val="24"/>
        </w:rPr>
        <w:t xml:space="preserve"> usulan penelitian</w:t>
      </w:r>
      <w:bookmarkEnd w:id="213"/>
    </w:p>
    <w:sectPr w:rsidR="00FE024F" w:rsidRPr="00414162" w:rsidSect="00465154">
      <w:footerReference w:type="default" r:id="rId22"/>
      <w:pgSz w:w="12240" w:h="15840"/>
      <w:pgMar w:top="1701"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ssie Andika Setiady" w:date="2017-12-30T15:33:00Z" w:initials="JAS">
    <w:p w14:paraId="425E381A" w14:textId="77777777" w:rsidR="00FF0316" w:rsidRPr="00506B28" w:rsidRDefault="00FF0316" w:rsidP="004819A8">
      <w:pPr>
        <w:spacing w:line="360" w:lineRule="auto"/>
        <w:jc w:val="center"/>
        <w:rPr>
          <w:rFonts w:ascii="Times New Roman" w:hAnsi="Times New Roman"/>
          <w:b/>
          <w:caps/>
          <w:sz w:val="24"/>
          <w:szCs w:val="24"/>
        </w:rPr>
      </w:pPr>
      <w:r>
        <w:rPr>
          <w:rStyle w:val="CommentReference"/>
        </w:rPr>
        <w:annotationRef/>
      </w:r>
      <w:r w:rsidRPr="00506B28">
        <w:rPr>
          <w:rFonts w:ascii="Times New Roman" w:hAnsi="Times New Roman"/>
          <w:b/>
          <w:caps/>
          <w:color w:val="353535"/>
          <w:sz w:val="24"/>
          <w:szCs w:val="24"/>
        </w:rPr>
        <w:t xml:space="preserve">Verifikasi Formal dan PEMBANGKITAN SKENARIO Pengujian </w:t>
      </w:r>
      <w:r w:rsidRPr="00506B28">
        <w:rPr>
          <w:rFonts w:ascii="Times New Roman" w:hAnsi="Times New Roman"/>
          <w:b/>
          <w:i/>
          <w:caps/>
          <w:color w:val="353535"/>
          <w:sz w:val="24"/>
          <w:szCs w:val="24"/>
        </w:rPr>
        <w:t>Behavior-driven</w:t>
      </w:r>
      <w:r w:rsidRPr="00506B28">
        <w:rPr>
          <w:rFonts w:ascii="Times New Roman" w:hAnsi="Times New Roman"/>
          <w:b/>
          <w:caps/>
          <w:color w:val="353535"/>
          <w:sz w:val="24"/>
          <w:szCs w:val="24"/>
        </w:rPr>
        <w:t xml:space="preserve"> TERHADAP </w:t>
      </w:r>
      <w:r w:rsidRPr="00506B28">
        <w:rPr>
          <w:rFonts w:ascii="Times New Roman" w:hAnsi="Times New Roman"/>
          <w:b/>
          <w:i/>
          <w:caps/>
          <w:color w:val="353535"/>
          <w:sz w:val="24"/>
          <w:szCs w:val="24"/>
        </w:rPr>
        <w:t>source code</w:t>
      </w:r>
      <w:r w:rsidRPr="00506B28">
        <w:rPr>
          <w:rFonts w:ascii="Times New Roman" w:hAnsi="Times New Roman"/>
          <w:b/>
          <w:caps/>
          <w:color w:val="353535"/>
          <w:sz w:val="24"/>
          <w:szCs w:val="24"/>
        </w:rPr>
        <w:t xml:space="preserve"> Aplikasi Java</w:t>
      </w:r>
    </w:p>
    <w:p w14:paraId="7B374A88" w14:textId="13333500" w:rsidR="00FF0316" w:rsidRDefault="00FF0316">
      <w:pPr>
        <w:pStyle w:val="CommentText"/>
      </w:pPr>
    </w:p>
  </w:comment>
  <w:comment w:id="12" w:author="Jessie Andika Setiady" w:date="2017-12-30T15:33:00Z" w:initials="JAS">
    <w:p w14:paraId="64145987" w14:textId="77777777" w:rsidR="00FF0316" w:rsidRPr="00506B28" w:rsidRDefault="00FF0316" w:rsidP="00CB6D7B">
      <w:pPr>
        <w:spacing w:line="360" w:lineRule="auto"/>
        <w:jc w:val="center"/>
        <w:rPr>
          <w:rFonts w:ascii="Times New Roman" w:hAnsi="Times New Roman"/>
          <w:b/>
          <w:caps/>
          <w:sz w:val="24"/>
          <w:szCs w:val="24"/>
        </w:rPr>
      </w:pPr>
      <w:r>
        <w:rPr>
          <w:rStyle w:val="CommentReference"/>
        </w:rPr>
        <w:annotationRef/>
      </w:r>
      <w:r w:rsidRPr="00506B28">
        <w:rPr>
          <w:rFonts w:ascii="Times New Roman" w:hAnsi="Times New Roman"/>
          <w:b/>
          <w:caps/>
          <w:color w:val="353535"/>
          <w:sz w:val="24"/>
          <w:szCs w:val="24"/>
        </w:rPr>
        <w:t xml:space="preserve">Verifikasi Formal dan PEMBANGKITAN SKENARIO Pengujian </w:t>
      </w:r>
      <w:r w:rsidRPr="00506B28">
        <w:rPr>
          <w:rFonts w:ascii="Times New Roman" w:hAnsi="Times New Roman"/>
          <w:b/>
          <w:i/>
          <w:caps/>
          <w:color w:val="353535"/>
          <w:sz w:val="24"/>
          <w:szCs w:val="24"/>
        </w:rPr>
        <w:t>Behavior-driven</w:t>
      </w:r>
      <w:r w:rsidRPr="00506B28">
        <w:rPr>
          <w:rFonts w:ascii="Times New Roman" w:hAnsi="Times New Roman"/>
          <w:b/>
          <w:caps/>
          <w:color w:val="353535"/>
          <w:sz w:val="24"/>
          <w:szCs w:val="24"/>
        </w:rPr>
        <w:t xml:space="preserve"> TERHADAP </w:t>
      </w:r>
      <w:r w:rsidRPr="00506B28">
        <w:rPr>
          <w:rFonts w:ascii="Times New Roman" w:hAnsi="Times New Roman"/>
          <w:b/>
          <w:i/>
          <w:caps/>
          <w:color w:val="353535"/>
          <w:sz w:val="24"/>
          <w:szCs w:val="24"/>
        </w:rPr>
        <w:t>source code</w:t>
      </w:r>
      <w:r w:rsidRPr="00506B28">
        <w:rPr>
          <w:rFonts w:ascii="Times New Roman" w:hAnsi="Times New Roman"/>
          <w:b/>
          <w:caps/>
          <w:color w:val="353535"/>
          <w:sz w:val="24"/>
          <w:szCs w:val="24"/>
        </w:rPr>
        <w:t xml:space="preserve"> Aplikasi Java</w:t>
      </w:r>
    </w:p>
    <w:p w14:paraId="7BBB8261" w14:textId="77777777" w:rsidR="00FF0316" w:rsidRDefault="00FF0316" w:rsidP="00CB6D7B">
      <w:pPr>
        <w:pStyle w:val="CommentText"/>
      </w:pPr>
    </w:p>
  </w:comment>
  <w:comment w:id="53" w:author="Jessie Andika Setiady" w:date="2017-11-06T10:39:00Z" w:initials="JAS">
    <w:p w14:paraId="337FB098" w14:textId="449943D0" w:rsidR="00FF0316" w:rsidRDefault="00FF0316">
      <w:pPr>
        <w:pStyle w:val="CommentText"/>
      </w:pPr>
      <w:r>
        <w:rPr>
          <w:rStyle w:val="CommentReference"/>
        </w:rPr>
        <w:annotationRef/>
      </w:r>
      <w:r>
        <w:t>Tambahin tentang DSL di BDD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74A88" w15:done="0"/>
  <w15:commentEx w15:paraId="7BBB8261" w15:done="0"/>
  <w15:commentEx w15:paraId="337FB09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FE595" w14:textId="77777777" w:rsidR="00520AF5" w:rsidRDefault="00520AF5" w:rsidP="003D7D6C">
      <w:pPr>
        <w:spacing w:before="0"/>
      </w:pPr>
      <w:r>
        <w:separator/>
      </w:r>
    </w:p>
    <w:p w14:paraId="2E977526" w14:textId="77777777" w:rsidR="00520AF5" w:rsidRDefault="00520AF5"/>
    <w:p w14:paraId="0375FB90" w14:textId="77777777" w:rsidR="00520AF5" w:rsidRDefault="00520AF5" w:rsidP="00136A60"/>
    <w:p w14:paraId="60408519" w14:textId="77777777" w:rsidR="00520AF5" w:rsidRDefault="00520AF5" w:rsidP="00136A60"/>
    <w:p w14:paraId="263EFC5B" w14:textId="77777777" w:rsidR="00520AF5" w:rsidRDefault="00520AF5" w:rsidP="00136A60"/>
    <w:p w14:paraId="5963F497" w14:textId="77777777" w:rsidR="00520AF5" w:rsidRDefault="00520AF5" w:rsidP="00136A60"/>
  </w:endnote>
  <w:endnote w:type="continuationSeparator" w:id="0">
    <w:p w14:paraId="45013F17" w14:textId="77777777" w:rsidR="00520AF5" w:rsidRDefault="00520AF5" w:rsidP="003D7D6C">
      <w:pPr>
        <w:spacing w:before="0"/>
      </w:pPr>
      <w:r>
        <w:continuationSeparator/>
      </w:r>
    </w:p>
    <w:p w14:paraId="5BDE3124" w14:textId="77777777" w:rsidR="00520AF5" w:rsidRDefault="00520AF5"/>
    <w:p w14:paraId="76101F78" w14:textId="77777777" w:rsidR="00520AF5" w:rsidRDefault="00520AF5" w:rsidP="00136A60"/>
    <w:p w14:paraId="63944649" w14:textId="77777777" w:rsidR="00520AF5" w:rsidRDefault="00520AF5" w:rsidP="00136A60"/>
    <w:p w14:paraId="4A595CEC" w14:textId="77777777" w:rsidR="00520AF5" w:rsidRDefault="00520AF5" w:rsidP="00136A60"/>
    <w:p w14:paraId="614EB3FB" w14:textId="77777777" w:rsidR="00520AF5" w:rsidRDefault="00520AF5" w:rsidP="00136A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D3A86" w14:textId="77777777" w:rsidR="00FF0316" w:rsidRDefault="00FF0316" w:rsidP="00231D6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C2DB81" w14:textId="77777777" w:rsidR="00FF0316" w:rsidRDefault="00FF0316" w:rsidP="00231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879244797"/>
      <w:docPartObj>
        <w:docPartGallery w:val="Page Numbers (Bottom of Page)"/>
        <w:docPartUnique/>
      </w:docPartObj>
    </w:sdtPr>
    <w:sdtContent>
      <w:p w14:paraId="79DFB219" w14:textId="3FAA2EF1" w:rsidR="00FF0316" w:rsidRPr="000C6494" w:rsidRDefault="00FF0316" w:rsidP="00231D66">
        <w:pPr>
          <w:pStyle w:val="Footer"/>
          <w:tabs>
            <w:tab w:val="clear" w:pos="4680"/>
            <w:tab w:val="clear" w:pos="9360"/>
          </w:tabs>
          <w:ind w:right="360"/>
          <w:jc w:val="right"/>
          <w:rPr>
            <w:rFonts w:ascii="Times New Roman" w:hAnsi="Times New Roman"/>
            <w:sz w:val="24"/>
            <w:szCs w:val="24"/>
            <w:rPrChange w:id="1" w:author="Jessie Andika Setiady" w:date="2017-04-18T14:15:00Z">
              <w:rPr/>
            </w:rPrChange>
          </w:rPr>
        </w:pPr>
        <w:r w:rsidRPr="000C6494">
          <w:rPr>
            <w:rFonts w:ascii="Times New Roman" w:hAnsi="Times New Roman"/>
            <w:i/>
            <w:sz w:val="24"/>
            <w:szCs w:val="24"/>
            <w:rPrChange w:id="2" w:author="Jessie Andika Setiady" w:date="2017-04-18T14:15:00Z">
              <w:rPr>
                <w:i/>
              </w:rPr>
            </w:rPrChange>
          </w:rPr>
          <w:tab/>
        </w:r>
        <w:r w:rsidRPr="000C6494">
          <w:rPr>
            <w:rFonts w:ascii="Times New Roman" w:hAnsi="Times New Roman"/>
            <w:sz w:val="24"/>
            <w:szCs w:val="24"/>
            <w:rPrChange w:id="3" w:author="Jessie Andika Setiady" w:date="2017-04-18T14:15:00Z">
              <w:rPr/>
            </w:rPrChange>
          </w:rPr>
          <w:tab/>
        </w:r>
        <w:r w:rsidRPr="000C6494">
          <w:rPr>
            <w:rFonts w:ascii="Times New Roman" w:hAnsi="Times New Roman"/>
            <w:sz w:val="24"/>
            <w:szCs w:val="24"/>
            <w:rPrChange w:id="4" w:author="Jessie Andika Setiady" w:date="2017-04-18T14:15:00Z">
              <w:rPr/>
            </w:rPrChange>
          </w:rPr>
          <w:tab/>
        </w:r>
        <w:r w:rsidRPr="000C6494">
          <w:rPr>
            <w:rFonts w:ascii="Times New Roman" w:hAnsi="Times New Roman"/>
            <w:sz w:val="24"/>
            <w:szCs w:val="24"/>
            <w:rPrChange w:id="5" w:author="Jessie Andika Setiady" w:date="2017-04-18T14:15:00Z">
              <w:rPr/>
            </w:rPrChange>
          </w:rPr>
          <w:tab/>
        </w:r>
        <w:r w:rsidRPr="000C6494">
          <w:rPr>
            <w:rFonts w:ascii="Times New Roman" w:hAnsi="Times New Roman"/>
            <w:sz w:val="24"/>
            <w:szCs w:val="24"/>
            <w:rPrChange w:id="6" w:author="Jessie Andika Setiady" w:date="2017-04-18T14:15:00Z">
              <w:rPr/>
            </w:rPrChange>
          </w:rPr>
          <w:tab/>
          <w:t>Halaman</w:t>
        </w:r>
        <w:r>
          <w:rPr>
            <w:rFonts w:ascii="Times New Roman" w:hAnsi="Times New Roman"/>
            <w:sz w:val="24"/>
            <w:szCs w:val="24"/>
          </w:rPr>
          <w:t xml:space="preserve"> </w:t>
        </w:r>
        <w:r w:rsidRPr="000C6494">
          <w:rPr>
            <w:rFonts w:ascii="Times New Roman" w:hAnsi="Times New Roman"/>
            <w:sz w:val="24"/>
            <w:szCs w:val="24"/>
            <w:rPrChange w:id="7" w:author="Jessie Andika Setiady" w:date="2017-04-18T14:15:00Z">
              <w:rPr/>
            </w:rPrChange>
          </w:rPr>
          <w:t xml:space="preserve"> </w:t>
        </w:r>
      </w:p>
    </w:sdtContent>
  </w:sdt>
  <w:p w14:paraId="15C06C22" w14:textId="77777777" w:rsidR="00FF0316" w:rsidRPr="000C6494" w:rsidRDefault="00FF0316">
    <w:pPr>
      <w:pStyle w:val="Footer"/>
      <w:rPr>
        <w:rFonts w:ascii="Times New Roman" w:hAnsi="Times New Roman"/>
        <w:sz w:val="24"/>
        <w:szCs w:val="24"/>
        <w:rPrChange w:id="8" w:author="Jessie Andika Setiady" w:date="2017-04-18T14:15:00Z">
          <w:rPr/>
        </w:rPrChange>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51228167"/>
      <w:docPartObj>
        <w:docPartGallery w:val="Page Numbers (Bottom of Page)"/>
        <w:docPartUnique/>
      </w:docPartObj>
    </w:sdtPr>
    <w:sdtContent>
      <w:p w14:paraId="418DB36D" w14:textId="6B5C460E" w:rsidR="00FF0316" w:rsidRPr="000C6494" w:rsidRDefault="00FF0316" w:rsidP="00D80C9B">
        <w:pPr>
          <w:pStyle w:val="Footer"/>
          <w:tabs>
            <w:tab w:val="clear" w:pos="4680"/>
            <w:tab w:val="clear" w:pos="9360"/>
          </w:tabs>
          <w:jc w:val="right"/>
          <w:rPr>
            <w:rFonts w:ascii="Times New Roman" w:hAnsi="Times New Roman"/>
            <w:sz w:val="24"/>
            <w:szCs w:val="24"/>
            <w:rPrChange w:id="41" w:author="Jessie Andika Setiady" w:date="2017-04-18T14:15:00Z">
              <w:rPr/>
            </w:rPrChange>
          </w:rPr>
        </w:pPr>
        <w:r w:rsidRPr="000C6494">
          <w:rPr>
            <w:rFonts w:ascii="Times New Roman" w:hAnsi="Times New Roman"/>
            <w:i/>
            <w:sz w:val="24"/>
            <w:szCs w:val="24"/>
            <w:rPrChange w:id="42" w:author="Jessie Andika Setiady" w:date="2017-04-18T14:15:00Z">
              <w:rPr>
                <w:i/>
              </w:rPr>
            </w:rPrChange>
          </w:rPr>
          <w:tab/>
        </w:r>
        <w:r w:rsidRPr="000C6494">
          <w:rPr>
            <w:rFonts w:ascii="Times New Roman" w:hAnsi="Times New Roman"/>
            <w:sz w:val="24"/>
            <w:szCs w:val="24"/>
            <w:rPrChange w:id="43" w:author="Jessie Andika Setiady" w:date="2017-04-18T14:15:00Z">
              <w:rPr/>
            </w:rPrChange>
          </w:rPr>
          <w:tab/>
        </w:r>
        <w:r w:rsidRPr="000C6494">
          <w:rPr>
            <w:rFonts w:ascii="Times New Roman" w:hAnsi="Times New Roman"/>
            <w:sz w:val="24"/>
            <w:szCs w:val="24"/>
            <w:rPrChange w:id="44" w:author="Jessie Andika Setiady" w:date="2017-04-18T14:15:00Z">
              <w:rPr/>
            </w:rPrChange>
          </w:rPr>
          <w:tab/>
        </w:r>
        <w:r w:rsidRPr="000C6494">
          <w:rPr>
            <w:rFonts w:ascii="Times New Roman" w:hAnsi="Times New Roman"/>
            <w:sz w:val="24"/>
            <w:szCs w:val="24"/>
            <w:rPrChange w:id="45" w:author="Jessie Andika Setiady" w:date="2017-04-18T14:15:00Z">
              <w:rPr/>
            </w:rPrChange>
          </w:rPr>
          <w:tab/>
        </w:r>
        <w:r w:rsidRPr="000C6494">
          <w:rPr>
            <w:rFonts w:ascii="Times New Roman" w:hAnsi="Times New Roman"/>
            <w:sz w:val="24"/>
            <w:szCs w:val="24"/>
            <w:rPrChange w:id="46" w:author="Jessie Andika Setiady" w:date="2017-04-18T14:15:00Z">
              <w:rPr/>
            </w:rPrChange>
          </w:rPr>
          <w:tab/>
          <w:t xml:space="preserve">Halaman </w:t>
        </w:r>
        <w:r>
          <w:rPr>
            <w:rFonts w:ascii="Times New Roman" w:hAnsi="Times New Roman"/>
            <w:sz w:val="24"/>
            <w:szCs w:val="24"/>
          </w:rPr>
          <w:fldChar w:fldCharType="begin"/>
        </w:r>
        <w:r>
          <w:rPr>
            <w:rFonts w:ascii="Times New Roman" w:hAnsi="Times New Roman"/>
            <w:sz w:val="24"/>
            <w:szCs w:val="24"/>
          </w:rPr>
          <w:instrText xml:space="preserve"> PAGE \* roman \* MERGEFORMAT </w:instrText>
        </w:r>
        <w:r>
          <w:rPr>
            <w:rFonts w:ascii="Times New Roman" w:hAnsi="Times New Roman"/>
            <w:sz w:val="24"/>
            <w:szCs w:val="24"/>
          </w:rPr>
          <w:fldChar w:fldCharType="separate"/>
        </w:r>
        <w:r w:rsidR="00293A38">
          <w:rPr>
            <w:rFonts w:ascii="Times New Roman" w:hAnsi="Times New Roman"/>
            <w:noProof/>
            <w:sz w:val="24"/>
            <w:szCs w:val="24"/>
          </w:rPr>
          <w:t>i</w:t>
        </w:r>
        <w:r>
          <w:rPr>
            <w:rFonts w:ascii="Times New Roman" w:hAnsi="Times New Roman"/>
            <w:sz w:val="24"/>
            <w:szCs w:val="24"/>
          </w:rPr>
          <w:fldChar w:fldCharType="end"/>
        </w:r>
        <w:r>
          <w:rPr>
            <w:rFonts w:ascii="Times New Roman" w:hAnsi="Times New Roman"/>
            <w:noProof/>
            <w:sz w:val="24"/>
            <w:szCs w:val="24"/>
          </w:rPr>
          <w:t xml:space="preserve"> dari </w:t>
        </w:r>
        <w:r>
          <w:rPr>
            <w:rFonts w:ascii="Times New Roman" w:hAnsi="Times New Roman"/>
            <w:noProof/>
            <w:sz w:val="24"/>
            <w:szCs w:val="24"/>
          </w:rPr>
          <w:fldChar w:fldCharType="begin"/>
        </w:r>
        <w:r>
          <w:rPr>
            <w:rFonts w:ascii="Times New Roman" w:hAnsi="Times New Roman"/>
            <w:noProof/>
            <w:sz w:val="24"/>
            <w:szCs w:val="24"/>
          </w:rPr>
          <w:instrText xml:space="preserve"> SECTIONPAGES \* roman \* MERGEFORMAT </w:instrText>
        </w:r>
        <w:r>
          <w:rPr>
            <w:rFonts w:ascii="Times New Roman" w:hAnsi="Times New Roman"/>
            <w:noProof/>
            <w:sz w:val="24"/>
            <w:szCs w:val="24"/>
          </w:rPr>
          <w:fldChar w:fldCharType="separate"/>
        </w:r>
        <w:r w:rsidR="00293A38">
          <w:rPr>
            <w:rFonts w:ascii="Times New Roman" w:hAnsi="Times New Roman"/>
            <w:noProof/>
            <w:sz w:val="24"/>
            <w:szCs w:val="24"/>
          </w:rPr>
          <w:t>vii</w:t>
        </w:r>
        <w:r>
          <w:rPr>
            <w:rFonts w:ascii="Times New Roman" w:hAnsi="Times New Roman"/>
            <w:noProof/>
            <w:sz w:val="24"/>
            <w:szCs w:val="24"/>
          </w:rPr>
          <w:fldChar w:fldCharType="end"/>
        </w:r>
      </w:p>
    </w:sdtContent>
  </w:sdt>
  <w:p w14:paraId="74294472" w14:textId="77777777" w:rsidR="00FF0316" w:rsidRPr="000C6494" w:rsidRDefault="00FF0316">
    <w:pPr>
      <w:pStyle w:val="Footer"/>
      <w:rPr>
        <w:rFonts w:ascii="Times New Roman" w:hAnsi="Times New Roman"/>
        <w:sz w:val="24"/>
        <w:szCs w:val="24"/>
        <w:rPrChange w:id="47" w:author="Jessie Andika Setiady" w:date="2017-04-18T14:15:00Z">
          <w:rPr/>
        </w:rPrChange>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1831325111"/>
      <w:docPartObj>
        <w:docPartGallery w:val="Page Numbers (Bottom of Page)"/>
        <w:docPartUnique/>
      </w:docPartObj>
    </w:sdtPr>
    <w:sdtContent>
      <w:p w14:paraId="2420DC28" w14:textId="77777777" w:rsidR="00FF0316" w:rsidRPr="000C6494" w:rsidRDefault="00FF0316" w:rsidP="00D80C9B">
        <w:pPr>
          <w:pStyle w:val="Footer"/>
          <w:tabs>
            <w:tab w:val="clear" w:pos="4680"/>
            <w:tab w:val="clear" w:pos="9360"/>
          </w:tabs>
          <w:jc w:val="right"/>
          <w:rPr>
            <w:rFonts w:ascii="Times New Roman" w:hAnsi="Times New Roman"/>
            <w:sz w:val="24"/>
            <w:szCs w:val="24"/>
            <w:rPrChange w:id="214" w:author="Jessie Andika Setiady" w:date="2017-04-18T14:15:00Z">
              <w:rPr/>
            </w:rPrChange>
          </w:rPr>
        </w:pPr>
        <w:r w:rsidRPr="000C6494">
          <w:rPr>
            <w:rFonts w:ascii="Times New Roman" w:hAnsi="Times New Roman"/>
            <w:i/>
            <w:sz w:val="24"/>
            <w:szCs w:val="24"/>
            <w:rPrChange w:id="215" w:author="Jessie Andika Setiady" w:date="2017-04-18T14:15:00Z">
              <w:rPr>
                <w:i/>
              </w:rPr>
            </w:rPrChange>
          </w:rPr>
          <w:tab/>
        </w:r>
        <w:r w:rsidRPr="000C6494">
          <w:rPr>
            <w:rFonts w:ascii="Times New Roman" w:hAnsi="Times New Roman"/>
            <w:sz w:val="24"/>
            <w:szCs w:val="24"/>
            <w:rPrChange w:id="216" w:author="Jessie Andika Setiady" w:date="2017-04-18T14:15:00Z">
              <w:rPr/>
            </w:rPrChange>
          </w:rPr>
          <w:tab/>
        </w:r>
        <w:r w:rsidRPr="000C6494">
          <w:rPr>
            <w:rFonts w:ascii="Times New Roman" w:hAnsi="Times New Roman"/>
            <w:sz w:val="24"/>
            <w:szCs w:val="24"/>
            <w:rPrChange w:id="217" w:author="Jessie Andika Setiady" w:date="2017-04-18T14:15:00Z">
              <w:rPr/>
            </w:rPrChange>
          </w:rPr>
          <w:tab/>
        </w:r>
        <w:r w:rsidRPr="000C6494">
          <w:rPr>
            <w:rFonts w:ascii="Times New Roman" w:hAnsi="Times New Roman"/>
            <w:sz w:val="24"/>
            <w:szCs w:val="24"/>
            <w:rPrChange w:id="218" w:author="Jessie Andika Setiady" w:date="2017-04-18T14:15:00Z">
              <w:rPr/>
            </w:rPrChange>
          </w:rPr>
          <w:tab/>
        </w:r>
        <w:r w:rsidRPr="000C6494">
          <w:rPr>
            <w:rFonts w:ascii="Times New Roman" w:hAnsi="Times New Roman"/>
            <w:sz w:val="24"/>
            <w:szCs w:val="24"/>
            <w:rPrChange w:id="219" w:author="Jessie Andika Setiady" w:date="2017-04-18T14:15:00Z">
              <w:rPr/>
            </w:rPrChange>
          </w:rPr>
          <w:tab/>
          <w:t xml:space="preserve">Halaman </w:t>
        </w: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525059">
          <w:rPr>
            <w:rFonts w:ascii="Times New Roman" w:hAnsi="Times New Roman"/>
            <w:noProof/>
            <w:sz w:val="24"/>
            <w:szCs w:val="24"/>
          </w:rPr>
          <w:t>2</w:t>
        </w:r>
        <w:r>
          <w:rPr>
            <w:rFonts w:ascii="Times New Roman" w:hAnsi="Times New Roman"/>
            <w:sz w:val="24"/>
            <w:szCs w:val="24"/>
          </w:rPr>
          <w:fldChar w:fldCharType="end"/>
        </w:r>
        <w:r>
          <w:rPr>
            <w:rFonts w:ascii="Times New Roman" w:hAnsi="Times New Roman"/>
            <w:noProof/>
            <w:sz w:val="24"/>
            <w:szCs w:val="24"/>
          </w:rPr>
          <w:t xml:space="preserve"> dari </w:t>
        </w:r>
        <w:r>
          <w:rPr>
            <w:rFonts w:ascii="Times New Roman" w:hAnsi="Times New Roman"/>
            <w:noProof/>
            <w:sz w:val="24"/>
            <w:szCs w:val="24"/>
          </w:rPr>
          <w:fldChar w:fldCharType="begin"/>
        </w:r>
        <w:r>
          <w:rPr>
            <w:rFonts w:ascii="Times New Roman" w:hAnsi="Times New Roman"/>
            <w:noProof/>
            <w:sz w:val="24"/>
            <w:szCs w:val="24"/>
          </w:rPr>
          <w:instrText xml:space="preserve"> SECTIONPAGES  \* MERGEFORMAT </w:instrText>
        </w:r>
        <w:r>
          <w:rPr>
            <w:rFonts w:ascii="Times New Roman" w:hAnsi="Times New Roman"/>
            <w:noProof/>
            <w:sz w:val="24"/>
            <w:szCs w:val="24"/>
          </w:rPr>
          <w:fldChar w:fldCharType="separate"/>
        </w:r>
        <w:r w:rsidR="00525059">
          <w:rPr>
            <w:rFonts w:ascii="Times New Roman" w:hAnsi="Times New Roman"/>
            <w:noProof/>
            <w:sz w:val="24"/>
            <w:szCs w:val="24"/>
          </w:rPr>
          <w:t>28</w:t>
        </w:r>
        <w:r>
          <w:rPr>
            <w:rFonts w:ascii="Times New Roman" w:hAnsi="Times New Roman"/>
            <w:noProof/>
            <w:sz w:val="24"/>
            <w:szCs w:val="24"/>
          </w:rPr>
          <w:fldChar w:fldCharType="end"/>
        </w:r>
      </w:p>
    </w:sdtContent>
  </w:sdt>
  <w:p w14:paraId="1BAAC01A" w14:textId="77777777" w:rsidR="00FF0316" w:rsidRPr="000C6494" w:rsidRDefault="00FF0316">
    <w:pPr>
      <w:pStyle w:val="Footer"/>
      <w:rPr>
        <w:rFonts w:ascii="Times New Roman" w:hAnsi="Times New Roman"/>
        <w:sz w:val="24"/>
        <w:szCs w:val="24"/>
        <w:rPrChange w:id="220" w:author="Jessie Andika Setiady" w:date="2017-04-18T14:15:00Z">
          <w:rPr/>
        </w:rPrChang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A6184" w14:textId="77777777" w:rsidR="00520AF5" w:rsidRDefault="00520AF5" w:rsidP="003D7D6C">
      <w:pPr>
        <w:spacing w:before="0"/>
      </w:pPr>
      <w:r>
        <w:separator/>
      </w:r>
    </w:p>
    <w:p w14:paraId="408BC35E" w14:textId="77777777" w:rsidR="00520AF5" w:rsidRDefault="00520AF5"/>
    <w:p w14:paraId="4CD2D2C1" w14:textId="77777777" w:rsidR="00520AF5" w:rsidRDefault="00520AF5" w:rsidP="00136A60"/>
    <w:p w14:paraId="4EEC03AA" w14:textId="77777777" w:rsidR="00520AF5" w:rsidRDefault="00520AF5" w:rsidP="00136A60"/>
    <w:p w14:paraId="4F556A85" w14:textId="77777777" w:rsidR="00520AF5" w:rsidRDefault="00520AF5" w:rsidP="00136A60"/>
    <w:p w14:paraId="1AE46163" w14:textId="77777777" w:rsidR="00520AF5" w:rsidRDefault="00520AF5" w:rsidP="00136A60"/>
  </w:footnote>
  <w:footnote w:type="continuationSeparator" w:id="0">
    <w:p w14:paraId="22EE8863" w14:textId="77777777" w:rsidR="00520AF5" w:rsidRDefault="00520AF5" w:rsidP="003D7D6C">
      <w:pPr>
        <w:spacing w:before="0"/>
      </w:pPr>
      <w:r>
        <w:continuationSeparator/>
      </w:r>
    </w:p>
    <w:p w14:paraId="33F30D3D" w14:textId="77777777" w:rsidR="00520AF5" w:rsidRDefault="00520AF5"/>
    <w:p w14:paraId="0E4FBDBF" w14:textId="77777777" w:rsidR="00520AF5" w:rsidRDefault="00520AF5" w:rsidP="00136A60"/>
    <w:p w14:paraId="242F0109" w14:textId="77777777" w:rsidR="00520AF5" w:rsidRDefault="00520AF5" w:rsidP="00136A60"/>
    <w:p w14:paraId="3A477609" w14:textId="77777777" w:rsidR="00520AF5" w:rsidRDefault="00520AF5" w:rsidP="00136A60"/>
    <w:p w14:paraId="628800D9" w14:textId="77777777" w:rsidR="00520AF5" w:rsidRDefault="00520AF5" w:rsidP="00136A6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BEC5D" w14:textId="77777777" w:rsidR="00FF0316" w:rsidRDefault="00FF0316">
    <w:pPr>
      <w:pStyle w:val="Header"/>
      <w:jc w:val="right"/>
    </w:pPr>
  </w:p>
  <w:p w14:paraId="1087B68E" w14:textId="77777777" w:rsidR="00FF0316" w:rsidRDefault="00FF03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296"/>
    <w:multiLevelType w:val="multilevel"/>
    <w:tmpl w:val="278A49D0"/>
    <w:lvl w:ilvl="0">
      <w:start w:val="1"/>
      <w:numFmt w:val="upperRoman"/>
      <w:lvlText w:val="BAB %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
    <w:nsid w:val="031A18DC"/>
    <w:multiLevelType w:val="hybridMultilevel"/>
    <w:tmpl w:val="C342452A"/>
    <w:lvl w:ilvl="0" w:tplc="85DCD112">
      <w:start w:val="1"/>
      <w:numFmt w:val="decimal"/>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8B284F"/>
    <w:multiLevelType w:val="multilevel"/>
    <w:tmpl w:val="7AE2D7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38C39E7"/>
    <w:multiLevelType w:val="hybridMultilevel"/>
    <w:tmpl w:val="2BE6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542A71"/>
    <w:multiLevelType w:val="hybridMultilevel"/>
    <w:tmpl w:val="E51AD788"/>
    <w:lvl w:ilvl="0" w:tplc="6292D1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BC1EC5"/>
    <w:multiLevelType w:val="hybridMultilevel"/>
    <w:tmpl w:val="583A236A"/>
    <w:lvl w:ilvl="0" w:tplc="EC44A150">
      <w:start w:val="1"/>
      <w:numFmt w:val="bullet"/>
      <w:lvlText w:val=" "/>
      <w:lvlJc w:val="left"/>
      <w:pPr>
        <w:tabs>
          <w:tab w:val="num" w:pos="360"/>
        </w:tabs>
        <w:ind w:left="360" w:hanging="360"/>
      </w:pPr>
      <w:rPr>
        <w:rFonts w:ascii="Calibri" w:hAnsi="Calibri" w:hint="default"/>
      </w:rPr>
    </w:lvl>
    <w:lvl w:ilvl="1" w:tplc="E52EB58C">
      <w:numFmt w:val="bullet"/>
      <w:lvlText w:val="◦"/>
      <w:lvlJc w:val="left"/>
      <w:pPr>
        <w:tabs>
          <w:tab w:val="num" w:pos="1080"/>
        </w:tabs>
        <w:ind w:left="1080" w:hanging="360"/>
      </w:pPr>
      <w:rPr>
        <w:rFonts w:ascii="Calibri" w:hAnsi="Calibri" w:hint="default"/>
      </w:rPr>
    </w:lvl>
    <w:lvl w:ilvl="2" w:tplc="48A697FC">
      <w:numFmt w:val="bullet"/>
      <w:lvlText w:val="◦"/>
      <w:lvlJc w:val="left"/>
      <w:pPr>
        <w:tabs>
          <w:tab w:val="num" w:pos="1800"/>
        </w:tabs>
        <w:ind w:left="1800" w:hanging="360"/>
      </w:pPr>
      <w:rPr>
        <w:rFonts w:ascii="Calibri" w:hAnsi="Calibri" w:hint="default"/>
      </w:rPr>
    </w:lvl>
    <w:lvl w:ilvl="3" w:tplc="1DD003F4" w:tentative="1">
      <w:start w:val="1"/>
      <w:numFmt w:val="bullet"/>
      <w:lvlText w:val=" "/>
      <w:lvlJc w:val="left"/>
      <w:pPr>
        <w:tabs>
          <w:tab w:val="num" w:pos="2520"/>
        </w:tabs>
        <w:ind w:left="2520" w:hanging="360"/>
      </w:pPr>
      <w:rPr>
        <w:rFonts w:ascii="Calibri" w:hAnsi="Calibri" w:hint="default"/>
      </w:rPr>
    </w:lvl>
    <w:lvl w:ilvl="4" w:tplc="1EC8396C" w:tentative="1">
      <w:start w:val="1"/>
      <w:numFmt w:val="bullet"/>
      <w:lvlText w:val=" "/>
      <w:lvlJc w:val="left"/>
      <w:pPr>
        <w:tabs>
          <w:tab w:val="num" w:pos="3240"/>
        </w:tabs>
        <w:ind w:left="3240" w:hanging="360"/>
      </w:pPr>
      <w:rPr>
        <w:rFonts w:ascii="Calibri" w:hAnsi="Calibri" w:hint="default"/>
      </w:rPr>
    </w:lvl>
    <w:lvl w:ilvl="5" w:tplc="37426802" w:tentative="1">
      <w:start w:val="1"/>
      <w:numFmt w:val="bullet"/>
      <w:lvlText w:val=" "/>
      <w:lvlJc w:val="left"/>
      <w:pPr>
        <w:tabs>
          <w:tab w:val="num" w:pos="3960"/>
        </w:tabs>
        <w:ind w:left="3960" w:hanging="360"/>
      </w:pPr>
      <w:rPr>
        <w:rFonts w:ascii="Calibri" w:hAnsi="Calibri" w:hint="default"/>
      </w:rPr>
    </w:lvl>
    <w:lvl w:ilvl="6" w:tplc="96969F3C" w:tentative="1">
      <w:start w:val="1"/>
      <w:numFmt w:val="bullet"/>
      <w:lvlText w:val=" "/>
      <w:lvlJc w:val="left"/>
      <w:pPr>
        <w:tabs>
          <w:tab w:val="num" w:pos="4680"/>
        </w:tabs>
        <w:ind w:left="4680" w:hanging="360"/>
      </w:pPr>
      <w:rPr>
        <w:rFonts w:ascii="Calibri" w:hAnsi="Calibri" w:hint="default"/>
      </w:rPr>
    </w:lvl>
    <w:lvl w:ilvl="7" w:tplc="2EB2CF02" w:tentative="1">
      <w:start w:val="1"/>
      <w:numFmt w:val="bullet"/>
      <w:lvlText w:val=" "/>
      <w:lvlJc w:val="left"/>
      <w:pPr>
        <w:tabs>
          <w:tab w:val="num" w:pos="5400"/>
        </w:tabs>
        <w:ind w:left="5400" w:hanging="360"/>
      </w:pPr>
      <w:rPr>
        <w:rFonts w:ascii="Calibri" w:hAnsi="Calibri" w:hint="default"/>
      </w:rPr>
    </w:lvl>
    <w:lvl w:ilvl="8" w:tplc="38F0B1A0" w:tentative="1">
      <w:start w:val="1"/>
      <w:numFmt w:val="bullet"/>
      <w:lvlText w:val=" "/>
      <w:lvlJc w:val="left"/>
      <w:pPr>
        <w:tabs>
          <w:tab w:val="num" w:pos="6120"/>
        </w:tabs>
        <w:ind w:left="6120" w:hanging="360"/>
      </w:pPr>
      <w:rPr>
        <w:rFonts w:ascii="Calibri" w:hAnsi="Calibri" w:hint="default"/>
      </w:rPr>
    </w:lvl>
  </w:abstractNum>
  <w:abstractNum w:abstractNumId="6">
    <w:nsid w:val="07A6129C"/>
    <w:multiLevelType w:val="multilevel"/>
    <w:tmpl w:val="8A64C03A"/>
    <w:lvl w:ilvl="0">
      <w:start w:val="1"/>
      <w:numFmt w:val="upperRoman"/>
      <w:lvlText w:val="BAB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07DF3462"/>
    <w:multiLevelType w:val="hybridMultilevel"/>
    <w:tmpl w:val="60843B04"/>
    <w:lvl w:ilvl="0" w:tplc="57221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B37827"/>
    <w:multiLevelType w:val="multilevel"/>
    <w:tmpl w:val="E57EC9E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nsid w:val="092A3FC0"/>
    <w:multiLevelType w:val="multilevel"/>
    <w:tmpl w:val="626C5872"/>
    <w:lvl w:ilvl="0">
      <w:start w:val="1"/>
      <w:numFmt w:val="upperRoman"/>
      <w:lvlText w:val="BAB %1"/>
      <w:lvlJc w:val="left"/>
      <w:pPr>
        <w:ind w:left="0" w:firstLine="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0">
    <w:nsid w:val="0B7A672C"/>
    <w:multiLevelType w:val="multilevel"/>
    <w:tmpl w:val="FC840E44"/>
    <w:lvl w:ilvl="0">
      <w:start w:val="1"/>
      <w:numFmt w:val="upperRoman"/>
      <w:lvlText w:val="BAB %1 "/>
      <w:lvlJc w:val="right"/>
      <w:pPr>
        <w:ind w:left="72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BA15EC1"/>
    <w:multiLevelType w:val="hybridMultilevel"/>
    <w:tmpl w:val="E5EAE8DC"/>
    <w:lvl w:ilvl="0" w:tplc="84CE5CFE">
      <w:start w:val="1"/>
      <w:numFmt w:val="decimal"/>
      <w:lvlText w:val="1.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D63108"/>
    <w:multiLevelType w:val="multilevel"/>
    <w:tmpl w:val="6E7AB422"/>
    <w:lvl w:ilvl="0">
      <w:start w:val="1"/>
      <w:numFmt w:val="upperRoman"/>
      <w:pStyle w:val="Heading1"/>
      <w:lvlText w:val="BAB %1"/>
      <w:lvlJc w:val="left"/>
      <w:pPr>
        <w:tabs>
          <w:tab w:val="num" w:pos="1134"/>
        </w:tabs>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13">
    <w:nsid w:val="11925350"/>
    <w:multiLevelType w:val="multilevel"/>
    <w:tmpl w:val="1DDCD846"/>
    <w:lvl w:ilvl="0">
      <w:start w:val="1"/>
      <w:numFmt w:val="upperRoman"/>
      <w:lvlText w:val="BAB %1"/>
      <w:lvlJc w:val="left"/>
      <w:pPr>
        <w:ind w:left="79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4">
    <w:nsid w:val="1353781B"/>
    <w:multiLevelType w:val="multilevel"/>
    <w:tmpl w:val="FA1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5951C97"/>
    <w:multiLevelType w:val="hybridMultilevel"/>
    <w:tmpl w:val="18CCAE6E"/>
    <w:lvl w:ilvl="0" w:tplc="60DA06E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0828FB"/>
    <w:multiLevelType w:val="hybridMultilevel"/>
    <w:tmpl w:val="B288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2578DD"/>
    <w:multiLevelType w:val="multilevel"/>
    <w:tmpl w:val="07128C0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1A777580"/>
    <w:multiLevelType w:val="hybridMultilevel"/>
    <w:tmpl w:val="0ACA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86023"/>
    <w:multiLevelType w:val="hybridMultilevel"/>
    <w:tmpl w:val="E2D23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431433"/>
    <w:multiLevelType w:val="hybridMultilevel"/>
    <w:tmpl w:val="4B8CB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056AFF"/>
    <w:multiLevelType w:val="hybridMultilevel"/>
    <w:tmpl w:val="86D28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2B1B8B"/>
    <w:multiLevelType w:val="hybridMultilevel"/>
    <w:tmpl w:val="B686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590315"/>
    <w:multiLevelType w:val="multilevel"/>
    <w:tmpl w:val="B29C9F5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2A8E387C"/>
    <w:multiLevelType w:val="hybridMultilevel"/>
    <w:tmpl w:val="9314DFBA"/>
    <w:lvl w:ilvl="0" w:tplc="9EA21818">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62013F"/>
    <w:multiLevelType w:val="hybridMultilevel"/>
    <w:tmpl w:val="F5266966"/>
    <w:lvl w:ilvl="0" w:tplc="DCC4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7A04B5"/>
    <w:multiLevelType w:val="multilevel"/>
    <w:tmpl w:val="5D3C45D4"/>
    <w:lvl w:ilvl="0">
      <w:start w:val="1"/>
      <w:numFmt w:val="upperRoman"/>
      <w:lvlText w:val="BAB %1"/>
      <w:lvlJc w:val="left"/>
      <w:pPr>
        <w:tabs>
          <w:tab w:val="num" w:pos="170"/>
        </w:tabs>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7">
    <w:nsid w:val="2F934B4F"/>
    <w:multiLevelType w:val="multilevel"/>
    <w:tmpl w:val="7AE2D7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302B2D30"/>
    <w:multiLevelType w:val="multilevel"/>
    <w:tmpl w:val="5EB226EE"/>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30A20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30A278D0"/>
    <w:multiLevelType w:val="hybridMultilevel"/>
    <w:tmpl w:val="D7684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4642A9"/>
    <w:multiLevelType w:val="hybridMultilevel"/>
    <w:tmpl w:val="3BC8BC04"/>
    <w:lvl w:ilvl="0" w:tplc="85DCD11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397582A"/>
    <w:multiLevelType w:val="hybridMultilevel"/>
    <w:tmpl w:val="A51E15C6"/>
    <w:lvl w:ilvl="0" w:tplc="1548D6B0">
      <w:start w:val="1"/>
      <w:numFmt w:val="lowerLetter"/>
      <w:lvlText w:val="%1."/>
      <w:lvlJc w:val="left"/>
      <w:pPr>
        <w:ind w:left="673" w:hanging="360"/>
      </w:pPr>
      <w:rPr>
        <w:rFonts w:hint="default"/>
      </w:rPr>
    </w:lvl>
    <w:lvl w:ilvl="1" w:tplc="04090019" w:tentative="1">
      <w:start w:val="1"/>
      <w:numFmt w:val="lowerLetter"/>
      <w:lvlText w:val="%2."/>
      <w:lvlJc w:val="left"/>
      <w:pPr>
        <w:ind w:left="1393" w:hanging="360"/>
      </w:pPr>
    </w:lvl>
    <w:lvl w:ilvl="2" w:tplc="0409001B" w:tentative="1">
      <w:start w:val="1"/>
      <w:numFmt w:val="lowerRoman"/>
      <w:lvlText w:val="%3."/>
      <w:lvlJc w:val="right"/>
      <w:pPr>
        <w:ind w:left="2113" w:hanging="180"/>
      </w:pPr>
    </w:lvl>
    <w:lvl w:ilvl="3" w:tplc="0409000F" w:tentative="1">
      <w:start w:val="1"/>
      <w:numFmt w:val="decimal"/>
      <w:lvlText w:val="%4."/>
      <w:lvlJc w:val="left"/>
      <w:pPr>
        <w:ind w:left="2833" w:hanging="360"/>
      </w:pPr>
    </w:lvl>
    <w:lvl w:ilvl="4" w:tplc="04090019" w:tentative="1">
      <w:start w:val="1"/>
      <w:numFmt w:val="lowerLetter"/>
      <w:lvlText w:val="%5."/>
      <w:lvlJc w:val="left"/>
      <w:pPr>
        <w:ind w:left="3553" w:hanging="360"/>
      </w:pPr>
    </w:lvl>
    <w:lvl w:ilvl="5" w:tplc="0409001B" w:tentative="1">
      <w:start w:val="1"/>
      <w:numFmt w:val="lowerRoman"/>
      <w:lvlText w:val="%6."/>
      <w:lvlJc w:val="right"/>
      <w:pPr>
        <w:ind w:left="4273" w:hanging="180"/>
      </w:pPr>
    </w:lvl>
    <w:lvl w:ilvl="6" w:tplc="0409000F" w:tentative="1">
      <w:start w:val="1"/>
      <w:numFmt w:val="decimal"/>
      <w:lvlText w:val="%7."/>
      <w:lvlJc w:val="left"/>
      <w:pPr>
        <w:ind w:left="4993" w:hanging="360"/>
      </w:pPr>
    </w:lvl>
    <w:lvl w:ilvl="7" w:tplc="04090019" w:tentative="1">
      <w:start w:val="1"/>
      <w:numFmt w:val="lowerLetter"/>
      <w:lvlText w:val="%8."/>
      <w:lvlJc w:val="left"/>
      <w:pPr>
        <w:ind w:left="5713" w:hanging="360"/>
      </w:pPr>
    </w:lvl>
    <w:lvl w:ilvl="8" w:tplc="0409001B" w:tentative="1">
      <w:start w:val="1"/>
      <w:numFmt w:val="lowerRoman"/>
      <w:lvlText w:val="%9."/>
      <w:lvlJc w:val="right"/>
      <w:pPr>
        <w:ind w:left="6433" w:hanging="180"/>
      </w:pPr>
    </w:lvl>
  </w:abstractNum>
  <w:abstractNum w:abstractNumId="33">
    <w:nsid w:val="343344FF"/>
    <w:multiLevelType w:val="hybridMultilevel"/>
    <w:tmpl w:val="4170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122B02"/>
    <w:multiLevelType w:val="hybridMultilevel"/>
    <w:tmpl w:val="5CA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CF6C91"/>
    <w:multiLevelType w:val="multilevel"/>
    <w:tmpl w:val="919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E435411"/>
    <w:multiLevelType w:val="multilevel"/>
    <w:tmpl w:val="F4D07EAE"/>
    <w:lvl w:ilvl="0">
      <w:start w:val="1"/>
      <w:numFmt w:val="upperRoman"/>
      <w:lvlText w:val="BAB %1"/>
      <w:lvlJc w:val="left"/>
      <w:pPr>
        <w:ind w:left="567" w:hanging="39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7">
    <w:nsid w:val="41226CDF"/>
    <w:multiLevelType w:val="hybridMultilevel"/>
    <w:tmpl w:val="03EA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14A6B98"/>
    <w:multiLevelType w:val="hybridMultilevel"/>
    <w:tmpl w:val="B9127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2E162A7"/>
    <w:multiLevelType w:val="hybridMultilevel"/>
    <w:tmpl w:val="C69E13EC"/>
    <w:lvl w:ilvl="0" w:tplc="FECC827C">
      <w:start w:val="1"/>
      <w:numFmt w:val="upperRoman"/>
      <w:lvlText w:val="BAB %1 "/>
      <w:lvlJc w:val="right"/>
      <w:pPr>
        <w:ind w:left="113" w:firstLine="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4CF757A"/>
    <w:multiLevelType w:val="multilevel"/>
    <w:tmpl w:val="4F42F50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45312AB3"/>
    <w:multiLevelType w:val="hybridMultilevel"/>
    <w:tmpl w:val="948654B2"/>
    <w:lvl w:ilvl="0" w:tplc="A58C9672">
      <w:start w:val="1"/>
      <w:numFmt w:val="bullet"/>
      <w:lvlText w:val=" "/>
      <w:lvlJc w:val="left"/>
      <w:pPr>
        <w:tabs>
          <w:tab w:val="num" w:pos="720"/>
        </w:tabs>
        <w:ind w:left="720" w:hanging="360"/>
      </w:pPr>
      <w:rPr>
        <w:rFonts w:ascii="Calibri" w:hAnsi="Calibri" w:hint="default"/>
      </w:rPr>
    </w:lvl>
    <w:lvl w:ilvl="1" w:tplc="0484A766" w:tentative="1">
      <w:start w:val="1"/>
      <w:numFmt w:val="bullet"/>
      <w:lvlText w:val=" "/>
      <w:lvlJc w:val="left"/>
      <w:pPr>
        <w:tabs>
          <w:tab w:val="num" w:pos="1440"/>
        </w:tabs>
        <w:ind w:left="1440" w:hanging="360"/>
      </w:pPr>
      <w:rPr>
        <w:rFonts w:ascii="Calibri" w:hAnsi="Calibri" w:hint="default"/>
      </w:rPr>
    </w:lvl>
    <w:lvl w:ilvl="2" w:tplc="8F82F008" w:tentative="1">
      <w:start w:val="1"/>
      <w:numFmt w:val="bullet"/>
      <w:lvlText w:val=" "/>
      <w:lvlJc w:val="left"/>
      <w:pPr>
        <w:tabs>
          <w:tab w:val="num" w:pos="2160"/>
        </w:tabs>
        <w:ind w:left="2160" w:hanging="360"/>
      </w:pPr>
      <w:rPr>
        <w:rFonts w:ascii="Calibri" w:hAnsi="Calibri" w:hint="default"/>
      </w:rPr>
    </w:lvl>
    <w:lvl w:ilvl="3" w:tplc="E8989616" w:tentative="1">
      <w:start w:val="1"/>
      <w:numFmt w:val="bullet"/>
      <w:lvlText w:val=" "/>
      <w:lvlJc w:val="left"/>
      <w:pPr>
        <w:tabs>
          <w:tab w:val="num" w:pos="2880"/>
        </w:tabs>
        <w:ind w:left="2880" w:hanging="360"/>
      </w:pPr>
      <w:rPr>
        <w:rFonts w:ascii="Calibri" w:hAnsi="Calibri" w:hint="default"/>
      </w:rPr>
    </w:lvl>
    <w:lvl w:ilvl="4" w:tplc="6646F924" w:tentative="1">
      <w:start w:val="1"/>
      <w:numFmt w:val="bullet"/>
      <w:lvlText w:val=" "/>
      <w:lvlJc w:val="left"/>
      <w:pPr>
        <w:tabs>
          <w:tab w:val="num" w:pos="3600"/>
        </w:tabs>
        <w:ind w:left="3600" w:hanging="360"/>
      </w:pPr>
      <w:rPr>
        <w:rFonts w:ascii="Calibri" w:hAnsi="Calibri" w:hint="default"/>
      </w:rPr>
    </w:lvl>
    <w:lvl w:ilvl="5" w:tplc="75604638" w:tentative="1">
      <w:start w:val="1"/>
      <w:numFmt w:val="bullet"/>
      <w:lvlText w:val=" "/>
      <w:lvlJc w:val="left"/>
      <w:pPr>
        <w:tabs>
          <w:tab w:val="num" w:pos="4320"/>
        </w:tabs>
        <w:ind w:left="4320" w:hanging="360"/>
      </w:pPr>
      <w:rPr>
        <w:rFonts w:ascii="Calibri" w:hAnsi="Calibri" w:hint="default"/>
      </w:rPr>
    </w:lvl>
    <w:lvl w:ilvl="6" w:tplc="45DC5F3A" w:tentative="1">
      <w:start w:val="1"/>
      <w:numFmt w:val="bullet"/>
      <w:lvlText w:val=" "/>
      <w:lvlJc w:val="left"/>
      <w:pPr>
        <w:tabs>
          <w:tab w:val="num" w:pos="5040"/>
        </w:tabs>
        <w:ind w:left="5040" w:hanging="360"/>
      </w:pPr>
      <w:rPr>
        <w:rFonts w:ascii="Calibri" w:hAnsi="Calibri" w:hint="default"/>
      </w:rPr>
    </w:lvl>
    <w:lvl w:ilvl="7" w:tplc="B42230C0" w:tentative="1">
      <w:start w:val="1"/>
      <w:numFmt w:val="bullet"/>
      <w:lvlText w:val=" "/>
      <w:lvlJc w:val="left"/>
      <w:pPr>
        <w:tabs>
          <w:tab w:val="num" w:pos="5760"/>
        </w:tabs>
        <w:ind w:left="5760" w:hanging="360"/>
      </w:pPr>
      <w:rPr>
        <w:rFonts w:ascii="Calibri" w:hAnsi="Calibri" w:hint="default"/>
      </w:rPr>
    </w:lvl>
    <w:lvl w:ilvl="8" w:tplc="9DA4236C" w:tentative="1">
      <w:start w:val="1"/>
      <w:numFmt w:val="bullet"/>
      <w:lvlText w:val=" "/>
      <w:lvlJc w:val="left"/>
      <w:pPr>
        <w:tabs>
          <w:tab w:val="num" w:pos="6480"/>
        </w:tabs>
        <w:ind w:left="6480" w:hanging="360"/>
      </w:pPr>
      <w:rPr>
        <w:rFonts w:ascii="Calibri" w:hAnsi="Calibri" w:hint="default"/>
      </w:rPr>
    </w:lvl>
  </w:abstractNum>
  <w:abstractNum w:abstractNumId="42">
    <w:nsid w:val="47AC5114"/>
    <w:multiLevelType w:val="multilevel"/>
    <w:tmpl w:val="4FF283D6"/>
    <w:lvl w:ilvl="0">
      <w:start w:val="1"/>
      <w:numFmt w:val="upperRoman"/>
      <w:lvlText w:val="%1"/>
      <w:lvlJc w:val="left"/>
      <w:pPr>
        <w:ind w:left="792" w:hanging="43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3">
    <w:nsid w:val="47EC5B5E"/>
    <w:multiLevelType w:val="hybridMultilevel"/>
    <w:tmpl w:val="AB320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88A23E0"/>
    <w:multiLevelType w:val="multilevel"/>
    <w:tmpl w:val="E8FA4E64"/>
    <w:lvl w:ilvl="0">
      <w:start w:val="1"/>
      <w:numFmt w:val="decimal"/>
      <w:lvlText w:val="%1"/>
      <w:lvlJc w:val="left"/>
      <w:pPr>
        <w:ind w:left="792" w:hanging="432"/>
      </w:pPr>
      <w:rPr>
        <w:rFonts w:hint="default"/>
      </w:rPr>
    </w:lvl>
    <w:lvl w:ilvl="1">
      <w:start w:val="1"/>
      <w:numFmt w:val="decimal"/>
      <w:isLg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5">
    <w:nsid w:val="4BF65477"/>
    <w:multiLevelType w:val="hybridMultilevel"/>
    <w:tmpl w:val="6AA21F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BC7A4B"/>
    <w:multiLevelType w:val="multilevel"/>
    <w:tmpl w:val="C086638C"/>
    <w:lvl w:ilvl="0">
      <w:start w:val="1"/>
      <w:numFmt w:val="upperRoman"/>
      <w:lvlText w:val="BAB %1 "/>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4EAC56BC"/>
    <w:multiLevelType w:val="hybridMultilevel"/>
    <w:tmpl w:val="BC6A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2329AA"/>
    <w:multiLevelType w:val="hybridMultilevel"/>
    <w:tmpl w:val="1218803E"/>
    <w:lvl w:ilvl="0" w:tplc="85DCD11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11F5466"/>
    <w:multiLevelType w:val="multilevel"/>
    <w:tmpl w:val="C6B81B66"/>
    <w:lvl w:ilvl="0">
      <w:start w:val="1"/>
      <w:numFmt w:val="upperRoman"/>
      <w:lvlText w:val="BAB %1"/>
      <w:lvlJc w:val="left"/>
      <w:pPr>
        <w:ind w:left="57" w:hanging="5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50">
    <w:nsid w:val="526E03DD"/>
    <w:multiLevelType w:val="hybridMultilevel"/>
    <w:tmpl w:val="0B3C5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4005C6A"/>
    <w:multiLevelType w:val="hybridMultilevel"/>
    <w:tmpl w:val="153622B4"/>
    <w:lvl w:ilvl="0" w:tplc="BD82BE2C">
      <w:start w:val="1"/>
      <w:numFmt w:val="decimal"/>
      <w:lvlText w:val="1.5.%1 "/>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2">
    <w:nsid w:val="55D5056A"/>
    <w:multiLevelType w:val="multilevel"/>
    <w:tmpl w:val="92DEF7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570A5E6C"/>
    <w:multiLevelType w:val="multilevel"/>
    <w:tmpl w:val="B2B0A1CA"/>
    <w:lvl w:ilvl="0">
      <w:start w:val="1"/>
      <w:numFmt w:val="upperRoman"/>
      <w:lvlText w:val="BAB %1"/>
      <w:lvlJc w:val="left"/>
      <w:pPr>
        <w:ind w:left="454" w:hanging="9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54">
    <w:nsid w:val="5788386B"/>
    <w:multiLevelType w:val="hybridMultilevel"/>
    <w:tmpl w:val="C9EE4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7F21D0F"/>
    <w:multiLevelType w:val="multilevel"/>
    <w:tmpl w:val="21DEAE8E"/>
    <w:lvl w:ilvl="0">
      <w:start w:val="1"/>
      <w:numFmt w:val="upperRoman"/>
      <w:lvlText w:val="BAB %1 "/>
      <w:lvlJc w:val="right"/>
      <w:pPr>
        <w:ind w:left="113" w:hanging="11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nsid w:val="594F0576"/>
    <w:multiLevelType w:val="hybridMultilevel"/>
    <w:tmpl w:val="4E1A9328"/>
    <w:lvl w:ilvl="0" w:tplc="85DCD11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9653BE3"/>
    <w:multiLevelType w:val="hybridMultilevel"/>
    <w:tmpl w:val="078865BE"/>
    <w:lvl w:ilvl="0" w:tplc="59FA468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9F01E08"/>
    <w:multiLevelType w:val="hybridMultilevel"/>
    <w:tmpl w:val="8708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A4C51FD"/>
    <w:multiLevelType w:val="hybridMultilevel"/>
    <w:tmpl w:val="5DE46774"/>
    <w:lvl w:ilvl="0" w:tplc="DCC4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CF44F07"/>
    <w:multiLevelType w:val="multilevel"/>
    <w:tmpl w:val="62FA8F0E"/>
    <w:lvl w:ilvl="0">
      <w:start w:val="1"/>
      <w:numFmt w:val="upperRoman"/>
      <w:lvlText w:val="%1"/>
      <w:lvlJc w:val="left"/>
      <w:pPr>
        <w:ind w:left="79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61">
    <w:nsid w:val="601F43F8"/>
    <w:multiLevelType w:val="hybridMultilevel"/>
    <w:tmpl w:val="5544664C"/>
    <w:lvl w:ilvl="0" w:tplc="55C029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D050375E">
      <w:start w:val="1"/>
      <w:numFmt w:val="decimal"/>
      <w:lvlText w:val="%3."/>
      <w:lvlJc w:val="left"/>
      <w:pPr>
        <w:ind w:left="2700" w:hanging="36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0BE2D78"/>
    <w:multiLevelType w:val="hybridMultilevel"/>
    <w:tmpl w:val="6D3E612E"/>
    <w:lvl w:ilvl="0" w:tplc="574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2495441"/>
    <w:multiLevelType w:val="multilevel"/>
    <w:tmpl w:val="2384C2D6"/>
    <w:lvl w:ilvl="0">
      <w:start w:val="1"/>
      <w:numFmt w:val="upperRoman"/>
      <w:lvlText w:val="BAB %1"/>
      <w:lvlJc w:val="left"/>
      <w:pPr>
        <w:ind w:left="57" w:hanging="5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64">
    <w:nsid w:val="62CD27A2"/>
    <w:multiLevelType w:val="hybridMultilevel"/>
    <w:tmpl w:val="C37A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2E531E0"/>
    <w:multiLevelType w:val="hybridMultilevel"/>
    <w:tmpl w:val="4C105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6533851"/>
    <w:multiLevelType w:val="hybridMultilevel"/>
    <w:tmpl w:val="558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7305929"/>
    <w:multiLevelType w:val="multilevel"/>
    <w:tmpl w:val="ACCEE2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nsid w:val="67E80754"/>
    <w:multiLevelType w:val="hybridMultilevel"/>
    <w:tmpl w:val="AED0F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7F620B2"/>
    <w:multiLevelType w:val="multilevel"/>
    <w:tmpl w:val="929252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nsid w:val="68264EE5"/>
    <w:multiLevelType w:val="hybridMultilevel"/>
    <w:tmpl w:val="EEE44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B6A048A"/>
    <w:multiLevelType w:val="hybridMultilevel"/>
    <w:tmpl w:val="85A80E06"/>
    <w:lvl w:ilvl="0" w:tplc="811A2B60">
      <w:start w:val="1"/>
      <w:numFmt w:val="bullet"/>
      <w:lvlText w:val="•"/>
      <w:lvlJc w:val="left"/>
      <w:pPr>
        <w:tabs>
          <w:tab w:val="num" w:pos="720"/>
        </w:tabs>
        <w:ind w:left="720" w:hanging="360"/>
      </w:pPr>
      <w:rPr>
        <w:rFonts w:ascii="Arial" w:hAnsi="Arial" w:hint="default"/>
      </w:rPr>
    </w:lvl>
    <w:lvl w:ilvl="1" w:tplc="90662928" w:tentative="1">
      <w:start w:val="1"/>
      <w:numFmt w:val="bullet"/>
      <w:lvlText w:val="•"/>
      <w:lvlJc w:val="left"/>
      <w:pPr>
        <w:tabs>
          <w:tab w:val="num" w:pos="1440"/>
        </w:tabs>
        <w:ind w:left="1440" w:hanging="360"/>
      </w:pPr>
      <w:rPr>
        <w:rFonts w:ascii="Arial" w:hAnsi="Arial" w:hint="default"/>
      </w:rPr>
    </w:lvl>
    <w:lvl w:ilvl="2" w:tplc="54F46C4A" w:tentative="1">
      <w:start w:val="1"/>
      <w:numFmt w:val="bullet"/>
      <w:lvlText w:val="•"/>
      <w:lvlJc w:val="left"/>
      <w:pPr>
        <w:tabs>
          <w:tab w:val="num" w:pos="2160"/>
        </w:tabs>
        <w:ind w:left="2160" w:hanging="360"/>
      </w:pPr>
      <w:rPr>
        <w:rFonts w:ascii="Arial" w:hAnsi="Arial" w:hint="default"/>
      </w:rPr>
    </w:lvl>
    <w:lvl w:ilvl="3" w:tplc="DF5698BA" w:tentative="1">
      <w:start w:val="1"/>
      <w:numFmt w:val="bullet"/>
      <w:lvlText w:val="•"/>
      <w:lvlJc w:val="left"/>
      <w:pPr>
        <w:tabs>
          <w:tab w:val="num" w:pos="2880"/>
        </w:tabs>
        <w:ind w:left="2880" w:hanging="360"/>
      </w:pPr>
      <w:rPr>
        <w:rFonts w:ascii="Arial" w:hAnsi="Arial" w:hint="default"/>
      </w:rPr>
    </w:lvl>
    <w:lvl w:ilvl="4" w:tplc="91D62574" w:tentative="1">
      <w:start w:val="1"/>
      <w:numFmt w:val="bullet"/>
      <w:lvlText w:val="•"/>
      <w:lvlJc w:val="left"/>
      <w:pPr>
        <w:tabs>
          <w:tab w:val="num" w:pos="3600"/>
        </w:tabs>
        <w:ind w:left="3600" w:hanging="360"/>
      </w:pPr>
      <w:rPr>
        <w:rFonts w:ascii="Arial" w:hAnsi="Arial" w:hint="default"/>
      </w:rPr>
    </w:lvl>
    <w:lvl w:ilvl="5" w:tplc="195E996C" w:tentative="1">
      <w:start w:val="1"/>
      <w:numFmt w:val="bullet"/>
      <w:lvlText w:val="•"/>
      <w:lvlJc w:val="left"/>
      <w:pPr>
        <w:tabs>
          <w:tab w:val="num" w:pos="4320"/>
        </w:tabs>
        <w:ind w:left="4320" w:hanging="360"/>
      </w:pPr>
      <w:rPr>
        <w:rFonts w:ascii="Arial" w:hAnsi="Arial" w:hint="default"/>
      </w:rPr>
    </w:lvl>
    <w:lvl w:ilvl="6" w:tplc="2BCEFE3E" w:tentative="1">
      <w:start w:val="1"/>
      <w:numFmt w:val="bullet"/>
      <w:lvlText w:val="•"/>
      <w:lvlJc w:val="left"/>
      <w:pPr>
        <w:tabs>
          <w:tab w:val="num" w:pos="5040"/>
        </w:tabs>
        <w:ind w:left="5040" w:hanging="360"/>
      </w:pPr>
      <w:rPr>
        <w:rFonts w:ascii="Arial" w:hAnsi="Arial" w:hint="default"/>
      </w:rPr>
    </w:lvl>
    <w:lvl w:ilvl="7" w:tplc="35042892" w:tentative="1">
      <w:start w:val="1"/>
      <w:numFmt w:val="bullet"/>
      <w:lvlText w:val="•"/>
      <w:lvlJc w:val="left"/>
      <w:pPr>
        <w:tabs>
          <w:tab w:val="num" w:pos="5760"/>
        </w:tabs>
        <w:ind w:left="5760" w:hanging="360"/>
      </w:pPr>
      <w:rPr>
        <w:rFonts w:ascii="Arial" w:hAnsi="Arial" w:hint="default"/>
      </w:rPr>
    </w:lvl>
    <w:lvl w:ilvl="8" w:tplc="EC8A32EC" w:tentative="1">
      <w:start w:val="1"/>
      <w:numFmt w:val="bullet"/>
      <w:lvlText w:val="•"/>
      <w:lvlJc w:val="left"/>
      <w:pPr>
        <w:tabs>
          <w:tab w:val="num" w:pos="6480"/>
        </w:tabs>
        <w:ind w:left="6480" w:hanging="360"/>
      </w:pPr>
      <w:rPr>
        <w:rFonts w:ascii="Arial" w:hAnsi="Arial" w:hint="default"/>
      </w:rPr>
    </w:lvl>
  </w:abstractNum>
  <w:abstractNum w:abstractNumId="72">
    <w:nsid w:val="6BA744AA"/>
    <w:multiLevelType w:val="multilevel"/>
    <w:tmpl w:val="E57EC9E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3">
    <w:nsid w:val="6BEE5E51"/>
    <w:multiLevelType w:val="hybridMultilevel"/>
    <w:tmpl w:val="0472E57C"/>
    <w:lvl w:ilvl="0" w:tplc="E88275BA">
      <w:start w:val="1"/>
      <w:numFmt w:val="lowerLetter"/>
      <w:lvlText w:val="%1."/>
      <w:lvlJc w:val="left"/>
      <w:pPr>
        <w:ind w:left="673" w:hanging="360"/>
      </w:pPr>
      <w:rPr>
        <w:rFonts w:hint="default"/>
      </w:rPr>
    </w:lvl>
    <w:lvl w:ilvl="1" w:tplc="04090019" w:tentative="1">
      <w:start w:val="1"/>
      <w:numFmt w:val="lowerLetter"/>
      <w:lvlText w:val="%2."/>
      <w:lvlJc w:val="left"/>
      <w:pPr>
        <w:ind w:left="1393" w:hanging="360"/>
      </w:pPr>
    </w:lvl>
    <w:lvl w:ilvl="2" w:tplc="0409001B" w:tentative="1">
      <w:start w:val="1"/>
      <w:numFmt w:val="lowerRoman"/>
      <w:lvlText w:val="%3."/>
      <w:lvlJc w:val="right"/>
      <w:pPr>
        <w:ind w:left="2113" w:hanging="180"/>
      </w:pPr>
    </w:lvl>
    <w:lvl w:ilvl="3" w:tplc="0409000F" w:tentative="1">
      <w:start w:val="1"/>
      <w:numFmt w:val="decimal"/>
      <w:lvlText w:val="%4."/>
      <w:lvlJc w:val="left"/>
      <w:pPr>
        <w:ind w:left="2833" w:hanging="360"/>
      </w:pPr>
    </w:lvl>
    <w:lvl w:ilvl="4" w:tplc="04090019" w:tentative="1">
      <w:start w:val="1"/>
      <w:numFmt w:val="lowerLetter"/>
      <w:lvlText w:val="%5."/>
      <w:lvlJc w:val="left"/>
      <w:pPr>
        <w:ind w:left="3553" w:hanging="360"/>
      </w:pPr>
    </w:lvl>
    <w:lvl w:ilvl="5" w:tplc="0409001B" w:tentative="1">
      <w:start w:val="1"/>
      <w:numFmt w:val="lowerRoman"/>
      <w:lvlText w:val="%6."/>
      <w:lvlJc w:val="right"/>
      <w:pPr>
        <w:ind w:left="4273" w:hanging="180"/>
      </w:pPr>
    </w:lvl>
    <w:lvl w:ilvl="6" w:tplc="0409000F" w:tentative="1">
      <w:start w:val="1"/>
      <w:numFmt w:val="decimal"/>
      <w:lvlText w:val="%7."/>
      <w:lvlJc w:val="left"/>
      <w:pPr>
        <w:ind w:left="4993" w:hanging="360"/>
      </w:pPr>
    </w:lvl>
    <w:lvl w:ilvl="7" w:tplc="04090019" w:tentative="1">
      <w:start w:val="1"/>
      <w:numFmt w:val="lowerLetter"/>
      <w:lvlText w:val="%8."/>
      <w:lvlJc w:val="left"/>
      <w:pPr>
        <w:ind w:left="5713" w:hanging="360"/>
      </w:pPr>
    </w:lvl>
    <w:lvl w:ilvl="8" w:tplc="0409001B" w:tentative="1">
      <w:start w:val="1"/>
      <w:numFmt w:val="lowerRoman"/>
      <w:lvlText w:val="%9."/>
      <w:lvlJc w:val="right"/>
      <w:pPr>
        <w:ind w:left="6433" w:hanging="180"/>
      </w:pPr>
    </w:lvl>
  </w:abstractNum>
  <w:abstractNum w:abstractNumId="74">
    <w:nsid w:val="6D064325"/>
    <w:multiLevelType w:val="multilevel"/>
    <w:tmpl w:val="929252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nsid w:val="6D37341C"/>
    <w:multiLevelType w:val="hybridMultilevel"/>
    <w:tmpl w:val="BA06E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D7A2E33"/>
    <w:multiLevelType w:val="hybridMultilevel"/>
    <w:tmpl w:val="AF442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E3421F4"/>
    <w:multiLevelType w:val="hybridMultilevel"/>
    <w:tmpl w:val="2BE429B6"/>
    <w:lvl w:ilvl="0" w:tplc="0D027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6E5760B4"/>
    <w:multiLevelType w:val="hybridMultilevel"/>
    <w:tmpl w:val="BEEE6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EED4958"/>
    <w:multiLevelType w:val="hybridMultilevel"/>
    <w:tmpl w:val="8708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2D05AAC"/>
    <w:multiLevelType w:val="hybridMultilevel"/>
    <w:tmpl w:val="7C184758"/>
    <w:lvl w:ilvl="0" w:tplc="0409000F">
      <w:start w:val="1"/>
      <w:numFmt w:val="decimal"/>
      <w:lvlText w:val="%1."/>
      <w:lvlJc w:val="left"/>
      <w:pPr>
        <w:ind w:left="8280" w:hanging="36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81">
    <w:nsid w:val="75620B71"/>
    <w:multiLevelType w:val="hybridMultilevel"/>
    <w:tmpl w:val="22D6ED70"/>
    <w:lvl w:ilvl="0" w:tplc="DCC4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6684426"/>
    <w:multiLevelType w:val="multilevel"/>
    <w:tmpl w:val="828463C4"/>
    <w:lvl w:ilvl="0">
      <w:start w:val="1"/>
      <w:numFmt w:val="upperRoman"/>
      <w:lvlText w:val="%1"/>
      <w:lvlJc w:val="left"/>
      <w:pPr>
        <w:ind w:left="792" w:hanging="432"/>
      </w:pPr>
      <w:rPr>
        <w:rFonts w:hint="default"/>
      </w:rPr>
    </w:lvl>
    <w:lvl w:ilvl="1">
      <w:start w:val="1"/>
      <w:numFmt w:val="decimal"/>
      <w:lvlText w:val="%1.%2"/>
      <w:lvlJc w:val="left"/>
      <w:pPr>
        <w:ind w:left="369" w:hanging="369"/>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83">
    <w:nsid w:val="79A75E94"/>
    <w:multiLevelType w:val="multilevel"/>
    <w:tmpl w:val="4DD663DA"/>
    <w:lvl w:ilvl="0">
      <w:start w:val="1"/>
      <w:numFmt w:val="upperRoman"/>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84">
    <w:nsid w:val="7BCE5EEF"/>
    <w:multiLevelType w:val="hybridMultilevel"/>
    <w:tmpl w:val="74AE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D16064D"/>
    <w:multiLevelType w:val="hybridMultilevel"/>
    <w:tmpl w:val="7B42217A"/>
    <w:lvl w:ilvl="0" w:tplc="A08ECED2">
      <w:start w:val="1"/>
      <w:numFmt w:val="lowerLetter"/>
      <w:lvlText w:val="%1."/>
      <w:lvlJc w:val="left"/>
      <w:pPr>
        <w:ind w:left="1080" w:hanging="360"/>
      </w:pPr>
      <w:rPr>
        <w:rFonts w:ascii="Times New Roman" w:eastAsia="Calibri" w:hAnsi="Times New Roman" w:cs="Times New Roman"/>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2"/>
  </w:num>
  <w:num w:numId="2">
    <w:abstractNumId w:val="81"/>
  </w:num>
  <w:num w:numId="3">
    <w:abstractNumId w:val="59"/>
  </w:num>
  <w:num w:numId="4">
    <w:abstractNumId w:val="25"/>
  </w:num>
  <w:num w:numId="5">
    <w:abstractNumId w:val="48"/>
  </w:num>
  <w:num w:numId="6">
    <w:abstractNumId w:val="1"/>
  </w:num>
  <w:num w:numId="7">
    <w:abstractNumId w:val="31"/>
  </w:num>
  <w:num w:numId="8">
    <w:abstractNumId w:val="56"/>
  </w:num>
  <w:num w:numId="9">
    <w:abstractNumId w:val="51"/>
  </w:num>
  <w:num w:numId="10">
    <w:abstractNumId w:val="34"/>
  </w:num>
  <w:num w:numId="11">
    <w:abstractNumId w:val="84"/>
  </w:num>
  <w:num w:numId="12">
    <w:abstractNumId w:val="8"/>
  </w:num>
  <w:num w:numId="13">
    <w:abstractNumId w:val="14"/>
  </w:num>
  <w:num w:numId="14">
    <w:abstractNumId w:val="35"/>
  </w:num>
  <w:num w:numId="15">
    <w:abstractNumId w:val="33"/>
  </w:num>
  <w:num w:numId="16">
    <w:abstractNumId w:val="20"/>
  </w:num>
  <w:num w:numId="17">
    <w:abstractNumId w:val="66"/>
  </w:num>
  <w:num w:numId="18">
    <w:abstractNumId w:val="15"/>
  </w:num>
  <w:num w:numId="19">
    <w:abstractNumId w:val="43"/>
  </w:num>
  <w:num w:numId="20">
    <w:abstractNumId w:val="19"/>
  </w:num>
  <w:num w:numId="21">
    <w:abstractNumId w:val="70"/>
  </w:num>
  <w:num w:numId="22">
    <w:abstractNumId w:val="11"/>
  </w:num>
  <w:num w:numId="23">
    <w:abstractNumId w:val="75"/>
  </w:num>
  <w:num w:numId="24">
    <w:abstractNumId w:val="41"/>
  </w:num>
  <w:num w:numId="25">
    <w:abstractNumId w:val="5"/>
  </w:num>
  <w:num w:numId="26">
    <w:abstractNumId w:val="45"/>
  </w:num>
  <w:num w:numId="27">
    <w:abstractNumId w:val="61"/>
  </w:num>
  <w:num w:numId="28">
    <w:abstractNumId w:val="65"/>
  </w:num>
  <w:num w:numId="29">
    <w:abstractNumId w:val="3"/>
  </w:num>
  <w:num w:numId="30">
    <w:abstractNumId w:val="67"/>
  </w:num>
  <w:num w:numId="31">
    <w:abstractNumId w:val="22"/>
  </w:num>
  <w:num w:numId="32">
    <w:abstractNumId w:val="58"/>
  </w:num>
  <w:num w:numId="33">
    <w:abstractNumId w:val="71"/>
  </w:num>
  <w:num w:numId="34">
    <w:abstractNumId w:val="40"/>
  </w:num>
  <w:num w:numId="35">
    <w:abstractNumId w:val="79"/>
  </w:num>
  <w:num w:numId="36">
    <w:abstractNumId w:val="54"/>
  </w:num>
  <w:num w:numId="37">
    <w:abstractNumId w:val="23"/>
  </w:num>
  <w:num w:numId="38">
    <w:abstractNumId w:val="38"/>
  </w:num>
  <w:num w:numId="39">
    <w:abstractNumId w:val="2"/>
  </w:num>
  <w:num w:numId="40">
    <w:abstractNumId w:val="39"/>
  </w:num>
  <w:num w:numId="41">
    <w:abstractNumId w:val="10"/>
  </w:num>
  <w:num w:numId="42">
    <w:abstractNumId w:val="46"/>
  </w:num>
  <w:num w:numId="43">
    <w:abstractNumId w:val="55"/>
  </w:num>
  <w:num w:numId="44">
    <w:abstractNumId w:val="12"/>
  </w:num>
  <w:num w:numId="45">
    <w:abstractNumId w:val="52"/>
  </w:num>
  <w:num w:numId="46">
    <w:abstractNumId w:val="44"/>
  </w:num>
  <w:num w:numId="47">
    <w:abstractNumId w:val="29"/>
  </w:num>
  <w:num w:numId="48">
    <w:abstractNumId w:val="83"/>
  </w:num>
  <w:num w:numId="49">
    <w:abstractNumId w:val="42"/>
  </w:num>
  <w:num w:numId="50">
    <w:abstractNumId w:val="82"/>
  </w:num>
  <w:num w:numId="51">
    <w:abstractNumId w:val="60"/>
  </w:num>
  <w:num w:numId="52">
    <w:abstractNumId w:val="13"/>
  </w:num>
  <w:num w:numId="53">
    <w:abstractNumId w:val="53"/>
  </w:num>
  <w:num w:numId="54">
    <w:abstractNumId w:val="9"/>
  </w:num>
  <w:num w:numId="55">
    <w:abstractNumId w:val="49"/>
  </w:num>
  <w:num w:numId="56">
    <w:abstractNumId w:val="63"/>
  </w:num>
  <w:num w:numId="57">
    <w:abstractNumId w:val="0"/>
  </w:num>
  <w:num w:numId="58">
    <w:abstractNumId w:val="36"/>
  </w:num>
  <w:num w:numId="59">
    <w:abstractNumId w:val="6"/>
  </w:num>
  <w:num w:numId="60">
    <w:abstractNumId w:val="26"/>
  </w:num>
  <w:num w:numId="61">
    <w:abstractNumId w:val="50"/>
  </w:num>
  <w:num w:numId="62">
    <w:abstractNumId w:val="30"/>
  </w:num>
  <w:num w:numId="63">
    <w:abstractNumId w:val="17"/>
  </w:num>
  <w:num w:numId="64">
    <w:abstractNumId w:val="21"/>
  </w:num>
  <w:num w:numId="65">
    <w:abstractNumId w:val="24"/>
  </w:num>
  <w:num w:numId="66">
    <w:abstractNumId w:val="80"/>
  </w:num>
  <w:num w:numId="67">
    <w:abstractNumId w:val="85"/>
  </w:num>
  <w:num w:numId="68">
    <w:abstractNumId w:val="57"/>
  </w:num>
  <w:num w:numId="69">
    <w:abstractNumId w:val="18"/>
  </w:num>
  <w:num w:numId="70">
    <w:abstractNumId w:val="32"/>
  </w:num>
  <w:num w:numId="71">
    <w:abstractNumId w:val="73"/>
  </w:num>
  <w:num w:numId="72">
    <w:abstractNumId w:val="62"/>
  </w:num>
  <w:num w:numId="73">
    <w:abstractNumId w:val="37"/>
  </w:num>
  <w:num w:numId="74">
    <w:abstractNumId w:val="69"/>
  </w:num>
  <w:num w:numId="75">
    <w:abstractNumId w:val="78"/>
  </w:num>
  <w:num w:numId="76">
    <w:abstractNumId w:val="68"/>
  </w:num>
  <w:num w:numId="77">
    <w:abstractNumId w:val="4"/>
  </w:num>
  <w:num w:numId="78">
    <w:abstractNumId w:val="7"/>
  </w:num>
  <w:num w:numId="79">
    <w:abstractNumId w:val="27"/>
  </w:num>
  <w:num w:numId="80">
    <w:abstractNumId w:val="28"/>
  </w:num>
  <w:num w:numId="81">
    <w:abstractNumId w:val="74"/>
  </w:num>
  <w:num w:numId="82">
    <w:abstractNumId w:val="47"/>
  </w:num>
  <w:num w:numId="83">
    <w:abstractNumId w:val="16"/>
  </w:num>
  <w:num w:numId="84">
    <w:abstractNumId w:val="64"/>
  </w:num>
  <w:num w:numId="85">
    <w:abstractNumId w:val="77"/>
  </w:num>
  <w:num w:numId="86">
    <w:abstractNumId w:val="76"/>
  </w:num>
  <w:numIdMacAtCleanup w:val="7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ssie Andika Setiady">
    <w15:presenceInfo w15:providerId="None" w15:userId="Jessie Andika Setia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revisionView w:markup="0" w:insDel="0" w:formatting="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45"/>
    <w:rsid w:val="000003CB"/>
    <w:rsid w:val="0000060C"/>
    <w:rsid w:val="00000856"/>
    <w:rsid w:val="000009C6"/>
    <w:rsid w:val="00000CD3"/>
    <w:rsid w:val="00000D0E"/>
    <w:rsid w:val="00001064"/>
    <w:rsid w:val="00001306"/>
    <w:rsid w:val="000035F8"/>
    <w:rsid w:val="0000381E"/>
    <w:rsid w:val="00003A87"/>
    <w:rsid w:val="00004409"/>
    <w:rsid w:val="000045C8"/>
    <w:rsid w:val="00005A30"/>
    <w:rsid w:val="00006B98"/>
    <w:rsid w:val="00007DFE"/>
    <w:rsid w:val="00012C11"/>
    <w:rsid w:val="00012F9E"/>
    <w:rsid w:val="00012FCA"/>
    <w:rsid w:val="00013361"/>
    <w:rsid w:val="00013422"/>
    <w:rsid w:val="000138A5"/>
    <w:rsid w:val="00013CD6"/>
    <w:rsid w:val="000146FD"/>
    <w:rsid w:val="00014857"/>
    <w:rsid w:val="000157BA"/>
    <w:rsid w:val="0001598A"/>
    <w:rsid w:val="0001679E"/>
    <w:rsid w:val="00017322"/>
    <w:rsid w:val="00017D7F"/>
    <w:rsid w:val="0002175B"/>
    <w:rsid w:val="000219BE"/>
    <w:rsid w:val="000219CB"/>
    <w:rsid w:val="00021BBB"/>
    <w:rsid w:val="000221F6"/>
    <w:rsid w:val="000224D5"/>
    <w:rsid w:val="00022604"/>
    <w:rsid w:val="000226B0"/>
    <w:rsid w:val="00023F88"/>
    <w:rsid w:val="0002422C"/>
    <w:rsid w:val="000253AE"/>
    <w:rsid w:val="00025883"/>
    <w:rsid w:val="00025AEA"/>
    <w:rsid w:val="0002612F"/>
    <w:rsid w:val="00026687"/>
    <w:rsid w:val="00026C3B"/>
    <w:rsid w:val="00030FAB"/>
    <w:rsid w:val="00031460"/>
    <w:rsid w:val="00031682"/>
    <w:rsid w:val="00031FCA"/>
    <w:rsid w:val="00033C20"/>
    <w:rsid w:val="00034036"/>
    <w:rsid w:val="00036023"/>
    <w:rsid w:val="0003683F"/>
    <w:rsid w:val="00037114"/>
    <w:rsid w:val="00041549"/>
    <w:rsid w:val="00041E40"/>
    <w:rsid w:val="000427A0"/>
    <w:rsid w:val="00042831"/>
    <w:rsid w:val="0004392D"/>
    <w:rsid w:val="00043A35"/>
    <w:rsid w:val="000444C8"/>
    <w:rsid w:val="000446D4"/>
    <w:rsid w:val="00044886"/>
    <w:rsid w:val="00045683"/>
    <w:rsid w:val="00045E55"/>
    <w:rsid w:val="000462AE"/>
    <w:rsid w:val="00046B8F"/>
    <w:rsid w:val="000471BD"/>
    <w:rsid w:val="000475E7"/>
    <w:rsid w:val="0004778A"/>
    <w:rsid w:val="00047B08"/>
    <w:rsid w:val="00047F2F"/>
    <w:rsid w:val="00050C7B"/>
    <w:rsid w:val="00051AD3"/>
    <w:rsid w:val="00054388"/>
    <w:rsid w:val="000548EA"/>
    <w:rsid w:val="00054D4E"/>
    <w:rsid w:val="00056913"/>
    <w:rsid w:val="00057316"/>
    <w:rsid w:val="00057911"/>
    <w:rsid w:val="00057916"/>
    <w:rsid w:val="000607F3"/>
    <w:rsid w:val="00061752"/>
    <w:rsid w:val="00061AB8"/>
    <w:rsid w:val="00061C30"/>
    <w:rsid w:val="00062550"/>
    <w:rsid w:val="00062A2F"/>
    <w:rsid w:val="000634F3"/>
    <w:rsid w:val="0006420F"/>
    <w:rsid w:val="00065638"/>
    <w:rsid w:val="0006651B"/>
    <w:rsid w:val="00066748"/>
    <w:rsid w:val="00067257"/>
    <w:rsid w:val="00067E38"/>
    <w:rsid w:val="00070105"/>
    <w:rsid w:val="00070855"/>
    <w:rsid w:val="000711F8"/>
    <w:rsid w:val="00071487"/>
    <w:rsid w:val="000716D7"/>
    <w:rsid w:val="000717AE"/>
    <w:rsid w:val="00071C9B"/>
    <w:rsid w:val="00071CCD"/>
    <w:rsid w:val="000726C4"/>
    <w:rsid w:val="00072751"/>
    <w:rsid w:val="00073B9C"/>
    <w:rsid w:val="00073E59"/>
    <w:rsid w:val="00074335"/>
    <w:rsid w:val="00074BE0"/>
    <w:rsid w:val="00074D89"/>
    <w:rsid w:val="00074DCC"/>
    <w:rsid w:val="0007533D"/>
    <w:rsid w:val="000759CD"/>
    <w:rsid w:val="0007632D"/>
    <w:rsid w:val="000764BE"/>
    <w:rsid w:val="000765E5"/>
    <w:rsid w:val="00077115"/>
    <w:rsid w:val="0007760E"/>
    <w:rsid w:val="00077F09"/>
    <w:rsid w:val="00081155"/>
    <w:rsid w:val="00081644"/>
    <w:rsid w:val="00081851"/>
    <w:rsid w:val="000819C7"/>
    <w:rsid w:val="0008216D"/>
    <w:rsid w:val="00083389"/>
    <w:rsid w:val="00083CB5"/>
    <w:rsid w:val="000845D2"/>
    <w:rsid w:val="00084A82"/>
    <w:rsid w:val="00084AB1"/>
    <w:rsid w:val="00085B8E"/>
    <w:rsid w:val="00085BA4"/>
    <w:rsid w:val="00085C04"/>
    <w:rsid w:val="00086614"/>
    <w:rsid w:val="000866A8"/>
    <w:rsid w:val="00087382"/>
    <w:rsid w:val="00087528"/>
    <w:rsid w:val="0008780C"/>
    <w:rsid w:val="00087B01"/>
    <w:rsid w:val="0009101C"/>
    <w:rsid w:val="0009146B"/>
    <w:rsid w:val="00092063"/>
    <w:rsid w:val="00092529"/>
    <w:rsid w:val="00092632"/>
    <w:rsid w:val="000927FB"/>
    <w:rsid w:val="00092A1D"/>
    <w:rsid w:val="00093E8E"/>
    <w:rsid w:val="00094115"/>
    <w:rsid w:val="00094176"/>
    <w:rsid w:val="000958ED"/>
    <w:rsid w:val="00095976"/>
    <w:rsid w:val="00095DB6"/>
    <w:rsid w:val="00095EB0"/>
    <w:rsid w:val="000962A9"/>
    <w:rsid w:val="000966C4"/>
    <w:rsid w:val="00096752"/>
    <w:rsid w:val="00096EDE"/>
    <w:rsid w:val="00097273"/>
    <w:rsid w:val="0009764E"/>
    <w:rsid w:val="000A135F"/>
    <w:rsid w:val="000A1826"/>
    <w:rsid w:val="000A3283"/>
    <w:rsid w:val="000A3422"/>
    <w:rsid w:val="000A3850"/>
    <w:rsid w:val="000A39E7"/>
    <w:rsid w:val="000A46AB"/>
    <w:rsid w:val="000A4D47"/>
    <w:rsid w:val="000A4EF2"/>
    <w:rsid w:val="000A5068"/>
    <w:rsid w:val="000A5705"/>
    <w:rsid w:val="000A5DC7"/>
    <w:rsid w:val="000A5F4D"/>
    <w:rsid w:val="000A73AC"/>
    <w:rsid w:val="000A7D8E"/>
    <w:rsid w:val="000B039C"/>
    <w:rsid w:val="000B108F"/>
    <w:rsid w:val="000B1E8B"/>
    <w:rsid w:val="000B2126"/>
    <w:rsid w:val="000B21EC"/>
    <w:rsid w:val="000B2509"/>
    <w:rsid w:val="000B2C68"/>
    <w:rsid w:val="000B327C"/>
    <w:rsid w:val="000B4400"/>
    <w:rsid w:val="000B46A3"/>
    <w:rsid w:val="000B52D9"/>
    <w:rsid w:val="000B58D0"/>
    <w:rsid w:val="000B5C0F"/>
    <w:rsid w:val="000B6277"/>
    <w:rsid w:val="000B6721"/>
    <w:rsid w:val="000B6966"/>
    <w:rsid w:val="000B6CAB"/>
    <w:rsid w:val="000B7F78"/>
    <w:rsid w:val="000B7FD4"/>
    <w:rsid w:val="000C1620"/>
    <w:rsid w:val="000C1790"/>
    <w:rsid w:val="000C2CAD"/>
    <w:rsid w:val="000C2D69"/>
    <w:rsid w:val="000C3567"/>
    <w:rsid w:val="000C3916"/>
    <w:rsid w:val="000C4554"/>
    <w:rsid w:val="000C5C5F"/>
    <w:rsid w:val="000C5FD3"/>
    <w:rsid w:val="000C6494"/>
    <w:rsid w:val="000C6747"/>
    <w:rsid w:val="000C7E16"/>
    <w:rsid w:val="000D0422"/>
    <w:rsid w:val="000D0A8F"/>
    <w:rsid w:val="000D1027"/>
    <w:rsid w:val="000D119B"/>
    <w:rsid w:val="000D1BFF"/>
    <w:rsid w:val="000D2873"/>
    <w:rsid w:val="000D28A3"/>
    <w:rsid w:val="000D2ACD"/>
    <w:rsid w:val="000D3509"/>
    <w:rsid w:val="000D355C"/>
    <w:rsid w:val="000D36CC"/>
    <w:rsid w:val="000D3B11"/>
    <w:rsid w:val="000D4905"/>
    <w:rsid w:val="000D495B"/>
    <w:rsid w:val="000D498A"/>
    <w:rsid w:val="000D56A6"/>
    <w:rsid w:val="000D605B"/>
    <w:rsid w:val="000D69E7"/>
    <w:rsid w:val="000E08B5"/>
    <w:rsid w:val="000E0959"/>
    <w:rsid w:val="000E10A3"/>
    <w:rsid w:val="000E148F"/>
    <w:rsid w:val="000E15AB"/>
    <w:rsid w:val="000E17B8"/>
    <w:rsid w:val="000E1C82"/>
    <w:rsid w:val="000E1E46"/>
    <w:rsid w:val="000E1E4B"/>
    <w:rsid w:val="000E2072"/>
    <w:rsid w:val="000E3A0A"/>
    <w:rsid w:val="000E3F39"/>
    <w:rsid w:val="000E5196"/>
    <w:rsid w:val="000E5E05"/>
    <w:rsid w:val="000E661F"/>
    <w:rsid w:val="000E71E1"/>
    <w:rsid w:val="000E738F"/>
    <w:rsid w:val="000F0C05"/>
    <w:rsid w:val="000F107F"/>
    <w:rsid w:val="000F10B0"/>
    <w:rsid w:val="000F17E9"/>
    <w:rsid w:val="000F1B29"/>
    <w:rsid w:val="000F294B"/>
    <w:rsid w:val="000F2A7D"/>
    <w:rsid w:val="000F323C"/>
    <w:rsid w:val="000F377F"/>
    <w:rsid w:val="000F4622"/>
    <w:rsid w:val="000F467E"/>
    <w:rsid w:val="000F4E72"/>
    <w:rsid w:val="000F4EB4"/>
    <w:rsid w:val="000F4F6F"/>
    <w:rsid w:val="000F56A4"/>
    <w:rsid w:val="000F5BEB"/>
    <w:rsid w:val="000F5CE2"/>
    <w:rsid w:val="000F6796"/>
    <w:rsid w:val="000F70EB"/>
    <w:rsid w:val="00100BF3"/>
    <w:rsid w:val="00100F47"/>
    <w:rsid w:val="001010C0"/>
    <w:rsid w:val="00101D17"/>
    <w:rsid w:val="00102AF3"/>
    <w:rsid w:val="00102D88"/>
    <w:rsid w:val="00102F44"/>
    <w:rsid w:val="001036E3"/>
    <w:rsid w:val="001039DE"/>
    <w:rsid w:val="00103F5C"/>
    <w:rsid w:val="00104667"/>
    <w:rsid w:val="00104CE0"/>
    <w:rsid w:val="00105C76"/>
    <w:rsid w:val="00106E5B"/>
    <w:rsid w:val="00106ECE"/>
    <w:rsid w:val="00107D74"/>
    <w:rsid w:val="00107E3D"/>
    <w:rsid w:val="0011019B"/>
    <w:rsid w:val="00110D3C"/>
    <w:rsid w:val="00111542"/>
    <w:rsid w:val="00112232"/>
    <w:rsid w:val="00112B22"/>
    <w:rsid w:val="0011306C"/>
    <w:rsid w:val="00114E36"/>
    <w:rsid w:val="00116748"/>
    <w:rsid w:val="0011677F"/>
    <w:rsid w:val="001171E4"/>
    <w:rsid w:val="00117359"/>
    <w:rsid w:val="00117644"/>
    <w:rsid w:val="00117AAF"/>
    <w:rsid w:val="001203D8"/>
    <w:rsid w:val="0012081B"/>
    <w:rsid w:val="0012091B"/>
    <w:rsid w:val="00120C05"/>
    <w:rsid w:val="00121E51"/>
    <w:rsid w:val="00121F18"/>
    <w:rsid w:val="00122218"/>
    <w:rsid w:val="001224CF"/>
    <w:rsid w:val="00122D93"/>
    <w:rsid w:val="00123E24"/>
    <w:rsid w:val="00123FA1"/>
    <w:rsid w:val="0012404A"/>
    <w:rsid w:val="00124655"/>
    <w:rsid w:val="00125140"/>
    <w:rsid w:val="00126459"/>
    <w:rsid w:val="00126C4B"/>
    <w:rsid w:val="00126F33"/>
    <w:rsid w:val="001274B7"/>
    <w:rsid w:val="001278B0"/>
    <w:rsid w:val="0012795E"/>
    <w:rsid w:val="00127FB1"/>
    <w:rsid w:val="00130898"/>
    <w:rsid w:val="00130A2C"/>
    <w:rsid w:val="00130C66"/>
    <w:rsid w:val="001314A7"/>
    <w:rsid w:val="00131736"/>
    <w:rsid w:val="00131987"/>
    <w:rsid w:val="00131C2B"/>
    <w:rsid w:val="00131D94"/>
    <w:rsid w:val="00132465"/>
    <w:rsid w:val="00132483"/>
    <w:rsid w:val="0013250C"/>
    <w:rsid w:val="00132C83"/>
    <w:rsid w:val="0013385A"/>
    <w:rsid w:val="00133E1A"/>
    <w:rsid w:val="00134339"/>
    <w:rsid w:val="001344C3"/>
    <w:rsid w:val="001346EB"/>
    <w:rsid w:val="001348F0"/>
    <w:rsid w:val="00134958"/>
    <w:rsid w:val="00134FDA"/>
    <w:rsid w:val="0013514F"/>
    <w:rsid w:val="001353CC"/>
    <w:rsid w:val="00135974"/>
    <w:rsid w:val="00136188"/>
    <w:rsid w:val="00136A60"/>
    <w:rsid w:val="00136D5B"/>
    <w:rsid w:val="00136E99"/>
    <w:rsid w:val="00137777"/>
    <w:rsid w:val="00140E38"/>
    <w:rsid w:val="00142B5A"/>
    <w:rsid w:val="00143EEA"/>
    <w:rsid w:val="0014422B"/>
    <w:rsid w:val="001442DE"/>
    <w:rsid w:val="001443D6"/>
    <w:rsid w:val="0014458C"/>
    <w:rsid w:val="0014578F"/>
    <w:rsid w:val="001461F8"/>
    <w:rsid w:val="0014674F"/>
    <w:rsid w:val="00146D33"/>
    <w:rsid w:val="001473DE"/>
    <w:rsid w:val="001479DC"/>
    <w:rsid w:val="00151729"/>
    <w:rsid w:val="00151EB1"/>
    <w:rsid w:val="00153519"/>
    <w:rsid w:val="00153735"/>
    <w:rsid w:val="00153A1C"/>
    <w:rsid w:val="0015441B"/>
    <w:rsid w:val="001547BE"/>
    <w:rsid w:val="00155275"/>
    <w:rsid w:val="00156062"/>
    <w:rsid w:val="00156574"/>
    <w:rsid w:val="001574FE"/>
    <w:rsid w:val="00157827"/>
    <w:rsid w:val="00160D34"/>
    <w:rsid w:val="001616F0"/>
    <w:rsid w:val="0016212F"/>
    <w:rsid w:val="00163272"/>
    <w:rsid w:val="00163C27"/>
    <w:rsid w:val="001655CF"/>
    <w:rsid w:val="00166499"/>
    <w:rsid w:val="001667EB"/>
    <w:rsid w:val="00167B73"/>
    <w:rsid w:val="001703DB"/>
    <w:rsid w:val="001705F3"/>
    <w:rsid w:val="0017061F"/>
    <w:rsid w:val="00170634"/>
    <w:rsid w:val="001716FE"/>
    <w:rsid w:val="00171D2A"/>
    <w:rsid w:val="00171E4C"/>
    <w:rsid w:val="0017239E"/>
    <w:rsid w:val="00172651"/>
    <w:rsid w:val="00172E36"/>
    <w:rsid w:val="00174143"/>
    <w:rsid w:val="00174201"/>
    <w:rsid w:val="0017592F"/>
    <w:rsid w:val="00175D4E"/>
    <w:rsid w:val="00175FB6"/>
    <w:rsid w:val="0017640A"/>
    <w:rsid w:val="00177848"/>
    <w:rsid w:val="00177CDA"/>
    <w:rsid w:val="001800AB"/>
    <w:rsid w:val="001808F8"/>
    <w:rsid w:val="00181054"/>
    <w:rsid w:val="00181458"/>
    <w:rsid w:val="0018158A"/>
    <w:rsid w:val="00181B4F"/>
    <w:rsid w:val="00181DC6"/>
    <w:rsid w:val="00181F5A"/>
    <w:rsid w:val="0018244B"/>
    <w:rsid w:val="00184403"/>
    <w:rsid w:val="001845BF"/>
    <w:rsid w:val="001848DD"/>
    <w:rsid w:val="00184A0F"/>
    <w:rsid w:val="00185EC4"/>
    <w:rsid w:val="00186359"/>
    <w:rsid w:val="00186AD8"/>
    <w:rsid w:val="00187065"/>
    <w:rsid w:val="0019123D"/>
    <w:rsid w:val="001912A1"/>
    <w:rsid w:val="0019210C"/>
    <w:rsid w:val="00192261"/>
    <w:rsid w:val="00193461"/>
    <w:rsid w:val="00193D5A"/>
    <w:rsid w:val="00193D7C"/>
    <w:rsid w:val="00193F2E"/>
    <w:rsid w:val="00194588"/>
    <w:rsid w:val="00194868"/>
    <w:rsid w:val="00194AD5"/>
    <w:rsid w:val="00194C39"/>
    <w:rsid w:val="00194EE4"/>
    <w:rsid w:val="0019510D"/>
    <w:rsid w:val="00195901"/>
    <w:rsid w:val="00195C69"/>
    <w:rsid w:val="0019690F"/>
    <w:rsid w:val="00196B1E"/>
    <w:rsid w:val="00196F60"/>
    <w:rsid w:val="00197871"/>
    <w:rsid w:val="001A07F7"/>
    <w:rsid w:val="001A2CA0"/>
    <w:rsid w:val="001A2E15"/>
    <w:rsid w:val="001A4545"/>
    <w:rsid w:val="001A49F3"/>
    <w:rsid w:val="001A6A98"/>
    <w:rsid w:val="001A6D60"/>
    <w:rsid w:val="001A6ED7"/>
    <w:rsid w:val="001A6F61"/>
    <w:rsid w:val="001A7180"/>
    <w:rsid w:val="001A76A8"/>
    <w:rsid w:val="001B0766"/>
    <w:rsid w:val="001B2219"/>
    <w:rsid w:val="001B3051"/>
    <w:rsid w:val="001B3245"/>
    <w:rsid w:val="001B34DF"/>
    <w:rsid w:val="001B36CF"/>
    <w:rsid w:val="001B3B32"/>
    <w:rsid w:val="001B3EE1"/>
    <w:rsid w:val="001B4415"/>
    <w:rsid w:val="001B55BE"/>
    <w:rsid w:val="001B6A1B"/>
    <w:rsid w:val="001B6B05"/>
    <w:rsid w:val="001B6EE1"/>
    <w:rsid w:val="001C0635"/>
    <w:rsid w:val="001C0748"/>
    <w:rsid w:val="001C1707"/>
    <w:rsid w:val="001C1C54"/>
    <w:rsid w:val="001C3095"/>
    <w:rsid w:val="001C369D"/>
    <w:rsid w:val="001C3AAA"/>
    <w:rsid w:val="001C3B18"/>
    <w:rsid w:val="001C3C00"/>
    <w:rsid w:val="001C4164"/>
    <w:rsid w:val="001C42B7"/>
    <w:rsid w:val="001C744E"/>
    <w:rsid w:val="001C75E6"/>
    <w:rsid w:val="001C797F"/>
    <w:rsid w:val="001C7EE9"/>
    <w:rsid w:val="001D03AD"/>
    <w:rsid w:val="001D0D9B"/>
    <w:rsid w:val="001D0F77"/>
    <w:rsid w:val="001D1048"/>
    <w:rsid w:val="001D146B"/>
    <w:rsid w:val="001D1898"/>
    <w:rsid w:val="001D2414"/>
    <w:rsid w:val="001D35C1"/>
    <w:rsid w:val="001D3915"/>
    <w:rsid w:val="001D40D3"/>
    <w:rsid w:val="001D4A82"/>
    <w:rsid w:val="001D4AF7"/>
    <w:rsid w:val="001D4C59"/>
    <w:rsid w:val="001D4EBE"/>
    <w:rsid w:val="001D5BEB"/>
    <w:rsid w:val="001D6155"/>
    <w:rsid w:val="001D792C"/>
    <w:rsid w:val="001E0617"/>
    <w:rsid w:val="001E09B9"/>
    <w:rsid w:val="001E0A4B"/>
    <w:rsid w:val="001E0E72"/>
    <w:rsid w:val="001E0F11"/>
    <w:rsid w:val="001E12AF"/>
    <w:rsid w:val="001E1E94"/>
    <w:rsid w:val="001E2757"/>
    <w:rsid w:val="001E41F6"/>
    <w:rsid w:val="001E4B1E"/>
    <w:rsid w:val="001E4D2A"/>
    <w:rsid w:val="001E51D0"/>
    <w:rsid w:val="001E55F5"/>
    <w:rsid w:val="001E5635"/>
    <w:rsid w:val="001E594E"/>
    <w:rsid w:val="001E6148"/>
    <w:rsid w:val="001E7417"/>
    <w:rsid w:val="001F0286"/>
    <w:rsid w:val="001F0D0E"/>
    <w:rsid w:val="001F12AF"/>
    <w:rsid w:val="001F1321"/>
    <w:rsid w:val="001F16C8"/>
    <w:rsid w:val="001F2034"/>
    <w:rsid w:val="001F22D8"/>
    <w:rsid w:val="001F24B2"/>
    <w:rsid w:val="001F2B39"/>
    <w:rsid w:val="001F37D8"/>
    <w:rsid w:val="001F3B5B"/>
    <w:rsid w:val="001F3E7B"/>
    <w:rsid w:val="001F43DA"/>
    <w:rsid w:val="001F46B3"/>
    <w:rsid w:val="001F7224"/>
    <w:rsid w:val="001F7244"/>
    <w:rsid w:val="001F7BD8"/>
    <w:rsid w:val="00200E14"/>
    <w:rsid w:val="00203B4E"/>
    <w:rsid w:val="00203ED3"/>
    <w:rsid w:val="00203F85"/>
    <w:rsid w:val="002042F5"/>
    <w:rsid w:val="00205144"/>
    <w:rsid w:val="002053E5"/>
    <w:rsid w:val="002055FA"/>
    <w:rsid w:val="0020583F"/>
    <w:rsid w:val="0020647A"/>
    <w:rsid w:val="00206560"/>
    <w:rsid w:val="0020740F"/>
    <w:rsid w:val="00207D24"/>
    <w:rsid w:val="0021035B"/>
    <w:rsid w:val="00211065"/>
    <w:rsid w:val="0021134E"/>
    <w:rsid w:val="0021137E"/>
    <w:rsid w:val="00211E7C"/>
    <w:rsid w:val="00212559"/>
    <w:rsid w:val="002141E6"/>
    <w:rsid w:val="0021465C"/>
    <w:rsid w:val="00214ADB"/>
    <w:rsid w:val="002157FE"/>
    <w:rsid w:val="0021647D"/>
    <w:rsid w:val="00217B25"/>
    <w:rsid w:val="00220239"/>
    <w:rsid w:val="002205CF"/>
    <w:rsid w:val="00220D9B"/>
    <w:rsid w:val="002214BB"/>
    <w:rsid w:val="00221802"/>
    <w:rsid w:val="0022184A"/>
    <w:rsid w:val="00221F6C"/>
    <w:rsid w:val="00222CD1"/>
    <w:rsid w:val="002230D2"/>
    <w:rsid w:val="00223708"/>
    <w:rsid w:val="0022418F"/>
    <w:rsid w:val="002261E8"/>
    <w:rsid w:val="00226EDF"/>
    <w:rsid w:val="002304F4"/>
    <w:rsid w:val="00230A79"/>
    <w:rsid w:val="00231510"/>
    <w:rsid w:val="00231946"/>
    <w:rsid w:val="00231D66"/>
    <w:rsid w:val="00231F3D"/>
    <w:rsid w:val="00232292"/>
    <w:rsid w:val="00232C35"/>
    <w:rsid w:val="00232D6B"/>
    <w:rsid w:val="00232FDF"/>
    <w:rsid w:val="00234F83"/>
    <w:rsid w:val="0023580A"/>
    <w:rsid w:val="00237012"/>
    <w:rsid w:val="0023731C"/>
    <w:rsid w:val="00237909"/>
    <w:rsid w:val="00237C5A"/>
    <w:rsid w:val="00237F7B"/>
    <w:rsid w:val="002400A4"/>
    <w:rsid w:val="00240BC9"/>
    <w:rsid w:val="0024140C"/>
    <w:rsid w:val="002418C5"/>
    <w:rsid w:val="002423C9"/>
    <w:rsid w:val="002427AE"/>
    <w:rsid w:val="002428D3"/>
    <w:rsid w:val="002439FC"/>
    <w:rsid w:val="00244409"/>
    <w:rsid w:val="00244639"/>
    <w:rsid w:val="002456D5"/>
    <w:rsid w:val="002456D9"/>
    <w:rsid w:val="00245710"/>
    <w:rsid w:val="00245C4B"/>
    <w:rsid w:val="00246671"/>
    <w:rsid w:val="0024676B"/>
    <w:rsid w:val="00246A2B"/>
    <w:rsid w:val="00246A5F"/>
    <w:rsid w:val="00247548"/>
    <w:rsid w:val="002500D2"/>
    <w:rsid w:val="0025121A"/>
    <w:rsid w:val="002517F9"/>
    <w:rsid w:val="00251B97"/>
    <w:rsid w:val="00251ED3"/>
    <w:rsid w:val="002529AA"/>
    <w:rsid w:val="002532A6"/>
    <w:rsid w:val="002542E2"/>
    <w:rsid w:val="00254887"/>
    <w:rsid w:val="002552AA"/>
    <w:rsid w:val="002555C5"/>
    <w:rsid w:val="00255C85"/>
    <w:rsid w:val="00256D40"/>
    <w:rsid w:val="00257306"/>
    <w:rsid w:val="00257702"/>
    <w:rsid w:val="00257D7A"/>
    <w:rsid w:val="002602C4"/>
    <w:rsid w:val="002628C5"/>
    <w:rsid w:val="00262E69"/>
    <w:rsid w:val="00264418"/>
    <w:rsid w:val="00264948"/>
    <w:rsid w:val="00265391"/>
    <w:rsid w:val="00265D10"/>
    <w:rsid w:val="00266FEA"/>
    <w:rsid w:val="002671C9"/>
    <w:rsid w:val="00267CB6"/>
    <w:rsid w:val="00270431"/>
    <w:rsid w:val="002710A4"/>
    <w:rsid w:val="0027120E"/>
    <w:rsid w:val="00271326"/>
    <w:rsid w:val="0027176F"/>
    <w:rsid w:val="00271F95"/>
    <w:rsid w:val="002726C8"/>
    <w:rsid w:val="002730E4"/>
    <w:rsid w:val="0027315A"/>
    <w:rsid w:val="00273741"/>
    <w:rsid w:val="0027418F"/>
    <w:rsid w:val="00274F3D"/>
    <w:rsid w:val="00274FBD"/>
    <w:rsid w:val="00275055"/>
    <w:rsid w:val="00275217"/>
    <w:rsid w:val="002757B0"/>
    <w:rsid w:val="002757D0"/>
    <w:rsid w:val="00275D30"/>
    <w:rsid w:val="0027624C"/>
    <w:rsid w:val="00276351"/>
    <w:rsid w:val="002767EA"/>
    <w:rsid w:val="0027701C"/>
    <w:rsid w:val="00277A3E"/>
    <w:rsid w:val="002801B3"/>
    <w:rsid w:val="002809CE"/>
    <w:rsid w:val="002813BA"/>
    <w:rsid w:val="002813D6"/>
    <w:rsid w:val="002818BD"/>
    <w:rsid w:val="002819D8"/>
    <w:rsid w:val="00281AE2"/>
    <w:rsid w:val="00282FCF"/>
    <w:rsid w:val="002830ED"/>
    <w:rsid w:val="00283636"/>
    <w:rsid w:val="00283C86"/>
    <w:rsid w:val="002847F4"/>
    <w:rsid w:val="00285045"/>
    <w:rsid w:val="00285203"/>
    <w:rsid w:val="00285228"/>
    <w:rsid w:val="0028683A"/>
    <w:rsid w:val="00286C85"/>
    <w:rsid w:val="00286DA6"/>
    <w:rsid w:val="00286E7C"/>
    <w:rsid w:val="0028707A"/>
    <w:rsid w:val="002871CF"/>
    <w:rsid w:val="002871F3"/>
    <w:rsid w:val="00287CBA"/>
    <w:rsid w:val="00287D74"/>
    <w:rsid w:val="0029035F"/>
    <w:rsid w:val="0029055D"/>
    <w:rsid w:val="00290644"/>
    <w:rsid w:val="0029071A"/>
    <w:rsid w:val="002912DF"/>
    <w:rsid w:val="002916E8"/>
    <w:rsid w:val="00291D49"/>
    <w:rsid w:val="002925E4"/>
    <w:rsid w:val="0029270D"/>
    <w:rsid w:val="00292C3B"/>
    <w:rsid w:val="00292F3B"/>
    <w:rsid w:val="00293A38"/>
    <w:rsid w:val="00293BB6"/>
    <w:rsid w:val="0029580E"/>
    <w:rsid w:val="00296BF7"/>
    <w:rsid w:val="00296F77"/>
    <w:rsid w:val="002971A7"/>
    <w:rsid w:val="00297BB0"/>
    <w:rsid w:val="002A0178"/>
    <w:rsid w:val="002A0CE7"/>
    <w:rsid w:val="002A18A4"/>
    <w:rsid w:val="002A20F3"/>
    <w:rsid w:val="002A2572"/>
    <w:rsid w:val="002A2702"/>
    <w:rsid w:val="002A2FF0"/>
    <w:rsid w:val="002A3447"/>
    <w:rsid w:val="002A36EA"/>
    <w:rsid w:val="002A4368"/>
    <w:rsid w:val="002A4A28"/>
    <w:rsid w:val="002A6351"/>
    <w:rsid w:val="002A681E"/>
    <w:rsid w:val="002A6BC8"/>
    <w:rsid w:val="002A70FF"/>
    <w:rsid w:val="002A7255"/>
    <w:rsid w:val="002A733C"/>
    <w:rsid w:val="002A7B50"/>
    <w:rsid w:val="002B0170"/>
    <w:rsid w:val="002B17E8"/>
    <w:rsid w:val="002B1DB1"/>
    <w:rsid w:val="002B3231"/>
    <w:rsid w:val="002B39CD"/>
    <w:rsid w:val="002B5065"/>
    <w:rsid w:val="002B5309"/>
    <w:rsid w:val="002B63F6"/>
    <w:rsid w:val="002B6809"/>
    <w:rsid w:val="002B68B6"/>
    <w:rsid w:val="002B76BC"/>
    <w:rsid w:val="002B7929"/>
    <w:rsid w:val="002B7955"/>
    <w:rsid w:val="002B7B6A"/>
    <w:rsid w:val="002C0282"/>
    <w:rsid w:val="002C0C35"/>
    <w:rsid w:val="002C0E75"/>
    <w:rsid w:val="002C1201"/>
    <w:rsid w:val="002C16D8"/>
    <w:rsid w:val="002C1FCB"/>
    <w:rsid w:val="002C21D0"/>
    <w:rsid w:val="002C26BA"/>
    <w:rsid w:val="002C28F9"/>
    <w:rsid w:val="002C38A2"/>
    <w:rsid w:val="002C4381"/>
    <w:rsid w:val="002C48FF"/>
    <w:rsid w:val="002C49C2"/>
    <w:rsid w:val="002C4CDD"/>
    <w:rsid w:val="002C5E41"/>
    <w:rsid w:val="002C694D"/>
    <w:rsid w:val="002C6C2F"/>
    <w:rsid w:val="002C752E"/>
    <w:rsid w:val="002C7560"/>
    <w:rsid w:val="002C7562"/>
    <w:rsid w:val="002D0C2E"/>
    <w:rsid w:val="002D0FCA"/>
    <w:rsid w:val="002D171D"/>
    <w:rsid w:val="002D19DD"/>
    <w:rsid w:val="002D2041"/>
    <w:rsid w:val="002D2433"/>
    <w:rsid w:val="002D24D2"/>
    <w:rsid w:val="002D2896"/>
    <w:rsid w:val="002D2D7D"/>
    <w:rsid w:val="002D3210"/>
    <w:rsid w:val="002D345D"/>
    <w:rsid w:val="002D395E"/>
    <w:rsid w:val="002D3B81"/>
    <w:rsid w:val="002D3B8F"/>
    <w:rsid w:val="002D47FD"/>
    <w:rsid w:val="002D4ABF"/>
    <w:rsid w:val="002D5AEA"/>
    <w:rsid w:val="002D5E4B"/>
    <w:rsid w:val="002D6101"/>
    <w:rsid w:val="002D611B"/>
    <w:rsid w:val="002D626B"/>
    <w:rsid w:val="002D688C"/>
    <w:rsid w:val="002D6B88"/>
    <w:rsid w:val="002E0565"/>
    <w:rsid w:val="002E0FDA"/>
    <w:rsid w:val="002E13EB"/>
    <w:rsid w:val="002E1E49"/>
    <w:rsid w:val="002E2360"/>
    <w:rsid w:val="002E2CEB"/>
    <w:rsid w:val="002E3411"/>
    <w:rsid w:val="002E3982"/>
    <w:rsid w:val="002E4182"/>
    <w:rsid w:val="002E44C0"/>
    <w:rsid w:val="002E4EF6"/>
    <w:rsid w:val="002E5848"/>
    <w:rsid w:val="002E5D03"/>
    <w:rsid w:val="002E6128"/>
    <w:rsid w:val="002E6A7C"/>
    <w:rsid w:val="002E7130"/>
    <w:rsid w:val="002E73B0"/>
    <w:rsid w:val="002E75F7"/>
    <w:rsid w:val="002E7E7D"/>
    <w:rsid w:val="002E7F5B"/>
    <w:rsid w:val="002F10A0"/>
    <w:rsid w:val="002F24F0"/>
    <w:rsid w:val="002F28BD"/>
    <w:rsid w:val="002F2B39"/>
    <w:rsid w:val="002F2B62"/>
    <w:rsid w:val="002F385C"/>
    <w:rsid w:val="002F3FC9"/>
    <w:rsid w:val="002F417F"/>
    <w:rsid w:val="002F48DA"/>
    <w:rsid w:val="002F5445"/>
    <w:rsid w:val="002F5DBD"/>
    <w:rsid w:val="002F6566"/>
    <w:rsid w:val="002F659B"/>
    <w:rsid w:val="002F65CC"/>
    <w:rsid w:val="002F6604"/>
    <w:rsid w:val="002F6822"/>
    <w:rsid w:val="002F76A9"/>
    <w:rsid w:val="002F7C25"/>
    <w:rsid w:val="00300B89"/>
    <w:rsid w:val="00300EEC"/>
    <w:rsid w:val="00301A8A"/>
    <w:rsid w:val="00301BCA"/>
    <w:rsid w:val="00301EC6"/>
    <w:rsid w:val="00302379"/>
    <w:rsid w:val="00302DBF"/>
    <w:rsid w:val="00302F12"/>
    <w:rsid w:val="00304391"/>
    <w:rsid w:val="00304566"/>
    <w:rsid w:val="00304968"/>
    <w:rsid w:val="003049E6"/>
    <w:rsid w:val="0030524D"/>
    <w:rsid w:val="0030590F"/>
    <w:rsid w:val="0030687F"/>
    <w:rsid w:val="00307514"/>
    <w:rsid w:val="003104B3"/>
    <w:rsid w:val="0031068A"/>
    <w:rsid w:val="003106FC"/>
    <w:rsid w:val="0031168D"/>
    <w:rsid w:val="00311757"/>
    <w:rsid w:val="00311D1B"/>
    <w:rsid w:val="0031263A"/>
    <w:rsid w:val="003139B2"/>
    <w:rsid w:val="00314FA7"/>
    <w:rsid w:val="00315143"/>
    <w:rsid w:val="0031522A"/>
    <w:rsid w:val="00316281"/>
    <w:rsid w:val="003174A5"/>
    <w:rsid w:val="00320577"/>
    <w:rsid w:val="00320763"/>
    <w:rsid w:val="0032102D"/>
    <w:rsid w:val="00321A04"/>
    <w:rsid w:val="00321A47"/>
    <w:rsid w:val="00321ABC"/>
    <w:rsid w:val="003223C2"/>
    <w:rsid w:val="003229D7"/>
    <w:rsid w:val="00322CB5"/>
    <w:rsid w:val="00323CF3"/>
    <w:rsid w:val="00324253"/>
    <w:rsid w:val="00324B41"/>
    <w:rsid w:val="003255E5"/>
    <w:rsid w:val="00325973"/>
    <w:rsid w:val="00325FF3"/>
    <w:rsid w:val="003266E7"/>
    <w:rsid w:val="00326F43"/>
    <w:rsid w:val="00327FBC"/>
    <w:rsid w:val="0033044A"/>
    <w:rsid w:val="00330B2E"/>
    <w:rsid w:val="003311D6"/>
    <w:rsid w:val="003314E3"/>
    <w:rsid w:val="003315F0"/>
    <w:rsid w:val="003318CD"/>
    <w:rsid w:val="00331C92"/>
    <w:rsid w:val="00332067"/>
    <w:rsid w:val="00332338"/>
    <w:rsid w:val="003325D1"/>
    <w:rsid w:val="0033372E"/>
    <w:rsid w:val="0033505B"/>
    <w:rsid w:val="00335069"/>
    <w:rsid w:val="00336C43"/>
    <w:rsid w:val="00337D30"/>
    <w:rsid w:val="00337D47"/>
    <w:rsid w:val="003402EA"/>
    <w:rsid w:val="003403DC"/>
    <w:rsid w:val="00340402"/>
    <w:rsid w:val="003405FB"/>
    <w:rsid w:val="0034099E"/>
    <w:rsid w:val="0034103B"/>
    <w:rsid w:val="003410E8"/>
    <w:rsid w:val="0034245F"/>
    <w:rsid w:val="00342B61"/>
    <w:rsid w:val="00342CD4"/>
    <w:rsid w:val="00344056"/>
    <w:rsid w:val="00344219"/>
    <w:rsid w:val="00344426"/>
    <w:rsid w:val="0034556A"/>
    <w:rsid w:val="00346982"/>
    <w:rsid w:val="00346B04"/>
    <w:rsid w:val="00347D83"/>
    <w:rsid w:val="00347D85"/>
    <w:rsid w:val="00350CA6"/>
    <w:rsid w:val="00350F53"/>
    <w:rsid w:val="003510DE"/>
    <w:rsid w:val="003512BB"/>
    <w:rsid w:val="003523D1"/>
    <w:rsid w:val="003526D0"/>
    <w:rsid w:val="00352B0D"/>
    <w:rsid w:val="003537A7"/>
    <w:rsid w:val="0035558D"/>
    <w:rsid w:val="00355719"/>
    <w:rsid w:val="00355BC1"/>
    <w:rsid w:val="00355C31"/>
    <w:rsid w:val="00355E91"/>
    <w:rsid w:val="003561E2"/>
    <w:rsid w:val="00356DF5"/>
    <w:rsid w:val="00356E6D"/>
    <w:rsid w:val="003571B0"/>
    <w:rsid w:val="003574B7"/>
    <w:rsid w:val="00360343"/>
    <w:rsid w:val="003603EE"/>
    <w:rsid w:val="00360B4A"/>
    <w:rsid w:val="00361498"/>
    <w:rsid w:val="00361923"/>
    <w:rsid w:val="00362982"/>
    <w:rsid w:val="00363C64"/>
    <w:rsid w:val="00363E3E"/>
    <w:rsid w:val="003641F6"/>
    <w:rsid w:val="00364679"/>
    <w:rsid w:val="00364A61"/>
    <w:rsid w:val="00364F4C"/>
    <w:rsid w:val="00365054"/>
    <w:rsid w:val="0036533D"/>
    <w:rsid w:val="00365435"/>
    <w:rsid w:val="00366653"/>
    <w:rsid w:val="00366819"/>
    <w:rsid w:val="00366907"/>
    <w:rsid w:val="00366F90"/>
    <w:rsid w:val="00367025"/>
    <w:rsid w:val="003676F4"/>
    <w:rsid w:val="00367703"/>
    <w:rsid w:val="00367961"/>
    <w:rsid w:val="00370003"/>
    <w:rsid w:val="00370290"/>
    <w:rsid w:val="003711A0"/>
    <w:rsid w:val="00371FAA"/>
    <w:rsid w:val="003720CD"/>
    <w:rsid w:val="0037262C"/>
    <w:rsid w:val="0037296E"/>
    <w:rsid w:val="00372C6F"/>
    <w:rsid w:val="003730C9"/>
    <w:rsid w:val="00373725"/>
    <w:rsid w:val="00373BC4"/>
    <w:rsid w:val="00373BC7"/>
    <w:rsid w:val="00373F61"/>
    <w:rsid w:val="00375CD4"/>
    <w:rsid w:val="003761AD"/>
    <w:rsid w:val="00376679"/>
    <w:rsid w:val="00376845"/>
    <w:rsid w:val="00376C39"/>
    <w:rsid w:val="0037776E"/>
    <w:rsid w:val="003824F9"/>
    <w:rsid w:val="00382F73"/>
    <w:rsid w:val="0038398C"/>
    <w:rsid w:val="00383A9C"/>
    <w:rsid w:val="00383C7C"/>
    <w:rsid w:val="00384CE5"/>
    <w:rsid w:val="00385055"/>
    <w:rsid w:val="003866D8"/>
    <w:rsid w:val="00386902"/>
    <w:rsid w:val="00387064"/>
    <w:rsid w:val="00387467"/>
    <w:rsid w:val="00387660"/>
    <w:rsid w:val="00387D26"/>
    <w:rsid w:val="00390AF5"/>
    <w:rsid w:val="003915B5"/>
    <w:rsid w:val="003923C5"/>
    <w:rsid w:val="00392789"/>
    <w:rsid w:val="003927D7"/>
    <w:rsid w:val="003931F2"/>
    <w:rsid w:val="003937DC"/>
    <w:rsid w:val="003945B5"/>
    <w:rsid w:val="003946DF"/>
    <w:rsid w:val="0039496B"/>
    <w:rsid w:val="00395D65"/>
    <w:rsid w:val="00395D88"/>
    <w:rsid w:val="00396346"/>
    <w:rsid w:val="0039718E"/>
    <w:rsid w:val="00397368"/>
    <w:rsid w:val="003A0103"/>
    <w:rsid w:val="003A148E"/>
    <w:rsid w:val="003A1878"/>
    <w:rsid w:val="003A18EE"/>
    <w:rsid w:val="003A1FAD"/>
    <w:rsid w:val="003A220C"/>
    <w:rsid w:val="003A23A0"/>
    <w:rsid w:val="003A322F"/>
    <w:rsid w:val="003A3268"/>
    <w:rsid w:val="003A3790"/>
    <w:rsid w:val="003A39FD"/>
    <w:rsid w:val="003A40B2"/>
    <w:rsid w:val="003A42B4"/>
    <w:rsid w:val="003A4C6A"/>
    <w:rsid w:val="003A5013"/>
    <w:rsid w:val="003A543E"/>
    <w:rsid w:val="003A5601"/>
    <w:rsid w:val="003A58E7"/>
    <w:rsid w:val="003A5CDD"/>
    <w:rsid w:val="003A5EFB"/>
    <w:rsid w:val="003A6CA4"/>
    <w:rsid w:val="003A7132"/>
    <w:rsid w:val="003A7E41"/>
    <w:rsid w:val="003B0A4C"/>
    <w:rsid w:val="003B0B17"/>
    <w:rsid w:val="003B1132"/>
    <w:rsid w:val="003B17A3"/>
    <w:rsid w:val="003B19BC"/>
    <w:rsid w:val="003B1DC0"/>
    <w:rsid w:val="003B204C"/>
    <w:rsid w:val="003B3C89"/>
    <w:rsid w:val="003B3CDC"/>
    <w:rsid w:val="003B40DA"/>
    <w:rsid w:val="003B4379"/>
    <w:rsid w:val="003B651E"/>
    <w:rsid w:val="003B6562"/>
    <w:rsid w:val="003B6E8C"/>
    <w:rsid w:val="003C09F8"/>
    <w:rsid w:val="003C0F6B"/>
    <w:rsid w:val="003C1C20"/>
    <w:rsid w:val="003C2893"/>
    <w:rsid w:val="003C2F22"/>
    <w:rsid w:val="003C35B7"/>
    <w:rsid w:val="003C3ED5"/>
    <w:rsid w:val="003C4E57"/>
    <w:rsid w:val="003C4EEF"/>
    <w:rsid w:val="003C4FBD"/>
    <w:rsid w:val="003C5791"/>
    <w:rsid w:val="003C5EF6"/>
    <w:rsid w:val="003C634B"/>
    <w:rsid w:val="003C69E5"/>
    <w:rsid w:val="003C7769"/>
    <w:rsid w:val="003C77B3"/>
    <w:rsid w:val="003C783C"/>
    <w:rsid w:val="003D0156"/>
    <w:rsid w:val="003D06C6"/>
    <w:rsid w:val="003D0BB0"/>
    <w:rsid w:val="003D0C39"/>
    <w:rsid w:val="003D0E89"/>
    <w:rsid w:val="003D1B81"/>
    <w:rsid w:val="003D1C5A"/>
    <w:rsid w:val="003D2B70"/>
    <w:rsid w:val="003D32E3"/>
    <w:rsid w:val="003D392A"/>
    <w:rsid w:val="003D406D"/>
    <w:rsid w:val="003D4685"/>
    <w:rsid w:val="003D49B8"/>
    <w:rsid w:val="003D5BEA"/>
    <w:rsid w:val="003D60D2"/>
    <w:rsid w:val="003D72B1"/>
    <w:rsid w:val="003D7D6C"/>
    <w:rsid w:val="003D7E0D"/>
    <w:rsid w:val="003E0021"/>
    <w:rsid w:val="003E067A"/>
    <w:rsid w:val="003E0889"/>
    <w:rsid w:val="003E0C5E"/>
    <w:rsid w:val="003E18AB"/>
    <w:rsid w:val="003E24D7"/>
    <w:rsid w:val="003E2AC1"/>
    <w:rsid w:val="003E3408"/>
    <w:rsid w:val="003E350B"/>
    <w:rsid w:val="003E39E9"/>
    <w:rsid w:val="003E3D16"/>
    <w:rsid w:val="003E4486"/>
    <w:rsid w:val="003E4FB8"/>
    <w:rsid w:val="003E63C5"/>
    <w:rsid w:val="003E67EA"/>
    <w:rsid w:val="003E6821"/>
    <w:rsid w:val="003E69C0"/>
    <w:rsid w:val="003E6A59"/>
    <w:rsid w:val="003E6BD6"/>
    <w:rsid w:val="003E7021"/>
    <w:rsid w:val="003E758D"/>
    <w:rsid w:val="003E7F83"/>
    <w:rsid w:val="003F03D7"/>
    <w:rsid w:val="003F0555"/>
    <w:rsid w:val="003F07AF"/>
    <w:rsid w:val="003F09E9"/>
    <w:rsid w:val="003F184A"/>
    <w:rsid w:val="003F19B6"/>
    <w:rsid w:val="003F1C20"/>
    <w:rsid w:val="003F270C"/>
    <w:rsid w:val="003F272C"/>
    <w:rsid w:val="003F27C3"/>
    <w:rsid w:val="003F2A0E"/>
    <w:rsid w:val="003F3CBB"/>
    <w:rsid w:val="003F4C33"/>
    <w:rsid w:val="003F520B"/>
    <w:rsid w:val="003F592D"/>
    <w:rsid w:val="003F5CBE"/>
    <w:rsid w:val="003F68CE"/>
    <w:rsid w:val="003F6BDA"/>
    <w:rsid w:val="003F7125"/>
    <w:rsid w:val="003F7953"/>
    <w:rsid w:val="003F7C6A"/>
    <w:rsid w:val="004001A1"/>
    <w:rsid w:val="00400FCB"/>
    <w:rsid w:val="00400FEB"/>
    <w:rsid w:val="00401202"/>
    <w:rsid w:val="00401C70"/>
    <w:rsid w:val="00402305"/>
    <w:rsid w:val="0040254D"/>
    <w:rsid w:val="0040292A"/>
    <w:rsid w:val="00403E77"/>
    <w:rsid w:val="00404ADB"/>
    <w:rsid w:val="0040542E"/>
    <w:rsid w:val="00405802"/>
    <w:rsid w:val="004058E3"/>
    <w:rsid w:val="00406B21"/>
    <w:rsid w:val="0041042C"/>
    <w:rsid w:val="00410F73"/>
    <w:rsid w:val="00412024"/>
    <w:rsid w:val="00412354"/>
    <w:rsid w:val="00412999"/>
    <w:rsid w:val="004137C8"/>
    <w:rsid w:val="00414162"/>
    <w:rsid w:val="00414920"/>
    <w:rsid w:val="004152DC"/>
    <w:rsid w:val="00415811"/>
    <w:rsid w:val="00415ED3"/>
    <w:rsid w:val="00416546"/>
    <w:rsid w:val="00416700"/>
    <w:rsid w:val="00417288"/>
    <w:rsid w:val="004172CD"/>
    <w:rsid w:val="0041747C"/>
    <w:rsid w:val="00422A1C"/>
    <w:rsid w:val="00423147"/>
    <w:rsid w:val="00423C17"/>
    <w:rsid w:val="00424085"/>
    <w:rsid w:val="0042600E"/>
    <w:rsid w:val="004264A4"/>
    <w:rsid w:val="004265A1"/>
    <w:rsid w:val="00426C3E"/>
    <w:rsid w:val="00427F72"/>
    <w:rsid w:val="00430263"/>
    <w:rsid w:val="0043084A"/>
    <w:rsid w:val="00430C1B"/>
    <w:rsid w:val="00431B8D"/>
    <w:rsid w:val="00431FF1"/>
    <w:rsid w:val="0043212F"/>
    <w:rsid w:val="00433394"/>
    <w:rsid w:val="00433D83"/>
    <w:rsid w:val="00433DD3"/>
    <w:rsid w:val="00434212"/>
    <w:rsid w:val="0043515E"/>
    <w:rsid w:val="00437064"/>
    <w:rsid w:val="0043707F"/>
    <w:rsid w:val="00437AD9"/>
    <w:rsid w:val="00440BF7"/>
    <w:rsid w:val="004415D5"/>
    <w:rsid w:val="004416FD"/>
    <w:rsid w:val="00441E1C"/>
    <w:rsid w:val="00445ED9"/>
    <w:rsid w:val="00446E0C"/>
    <w:rsid w:val="00447EFD"/>
    <w:rsid w:val="00450082"/>
    <w:rsid w:val="004502D1"/>
    <w:rsid w:val="0045177C"/>
    <w:rsid w:val="00452A05"/>
    <w:rsid w:val="00452AA8"/>
    <w:rsid w:val="00452EB2"/>
    <w:rsid w:val="00452F1D"/>
    <w:rsid w:val="004530D6"/>
    <w:rsid w:val="00453B0E"/>
    <w:rsid w:val="00453FF1"/>
    <w:rsid w:val="004541D4"/>
    <w:rsid w:val="00454A5F"/>
    <w:rsid w:val="00454DF9"/>
    <w:rsid w:val="0045505C"/>
    <w:rsid w:val="00455414"/>
    <w:rsid w:val="0045685B"/>
    <w:rsid w:val="00456AF5"/>
    <w:rsid w:val="00457C84"/>
    <w:rsid w:val="0046085C"/>
    <w:rsid w:val="0046221F"/>
    <w:rsid w:val="0046288E"/>
    <w:rsid w:val="00462BBC"/>
    <w:rsid w:val="00463274"/>
    <w:rsid w:val="00463539"/>
    <w:rsid w:val="0046356A"/>
    <w:rsid w:val="00463F92"/>
    <w:rsid w:val="00464264"/>
    <w:rsid w:val="00464360"/>
    <w:rsid w:val="004649E9"/>
    <w:rsid w:val="00464BDA"/>
    <w:rsid w:val="00464C2A"/>
    <w:rsid w:val="00465154"/>
    <w:rsid w:val="00466D2D"/>
    <w:rsid w:val="004672CD"/>
    <w:rsid w:val="004672DF"/>
    <w:rsid w:val="004676E6"/>
    <w:rsid w:val="00470610"/>
    <w:rsid w:val="00470C2C"/>
    <w:rsid w:val="00471145"/>
    <w:rsid w:val="004716D6"/>
    <w:rsid w:val="00472083"/>
    <w:rsid w:val="00472218"/>
    <w:rsid w:val="00472244"/>
    <w:rsid w:val="00473118"/>
    <w:rsid w:val="004733CB"/>
    <w:rsid w:val="00473CB4"/>
    <w:rsid w:val="0047410E"/>
    <w:rsid w:val="004749AF"/>
    <w:rsid w:val="00474BC6"/>
    <w:rsid w:val="00475737"/>
    <w:rsid w:val="00476438"/>
    <w:rsid w:val="004767A1"/>
    <w:rsid w:val="004768D6"/>
    <w:rsid w:val="00476ABF"/>
    <w:rsid w:val="004770DC"/>
    <w:rsid w:val="004776B7"/>
    <w:rsid w:val="00480E43"/>
    <w:rsid w:val="00480E98"/>
    <w:rsid w:val="004819A8"/>
    <w:rsid w:val="004824DF"/>
    <w:rsid w:val="004833FA"/>
    <w:rsid w:val="0048367B"/>
    <w:rsid w:val="00484506"/>
    <w:rsid w:val="004848AF"/>
    <w:rsid w:val="00485385"/>
    <w:rsid w:val="00485B7A"/>
    <w:rsid w:val="00485C13"/>
    <w:rsid w:val="004865FE"/>
    <w:rsid w:val="00486987"/>
    <w:rsid w:val="00486C5C"/>
    <w:rsid w:val="004878F2"/>
    <w:rsid w:val="004904D1"/>
    <w:rsid w:val="00490998"/>
    <w:rsid w:val="00490C78"/>
    <w:rsid w:val="00491038"/>
    <w:rsid w:val="004928D4"/>
    <w:rsid w:val="00492904"/>
    <w:rsid w:val="00492EA7"/>
    <w:rsid w:val="00493F2A"/>
    <w:rsid w:val="00494594"/>
    <w:rsid w:val="004947A6"/>
    <w:rsid w:val="00494934"/>
    <w:rsid w:val="00494BCE"/>
    <w:rsid w:val="0049557E"/>
    <w:rsid w:val="00495A19"/>
    <w:rsid w:val="00495D0E"/>
    <w:rsid w:val="00497A9F"/>
    <w:rsid w:val="004A0057"/>
    <w:rsid w:val="004A08D1"/>
    <w:rsid w:val="004A139A"/>
    <w:rsid w:val="004A13FE"/>
    <w:rsid w:val="004A19E2"/>
    <w:rsid w:val="004A3038"/>
    <w:rsid w:val="004A3453"/>
    <w:rsid w:val="004A4443"/>
    <w:rsid w:val="004A465D"/>
    <w:rsid w:val="004A499B"/>
    <w:rsid w:val="004A49FC"/>
    <w:rsid w:val="004A5A28"/>
    <w:rsid w:val="004A654B"/>
    <w:rsid w:val="004A6847"/>
    <w:rsid w:val="004A6917"/>
    <w:rsid w:val="004A6EE2"/>
    <w:rsid w:val="004A6F7D"/>
    <w:rsid w:val="004A7225"/>
    <w:rsid w:val="004B01BE"/>
    <w:rsid w:val="004B02AD"/>
    <w:rsid w:val="004B0BA7"/>
    <w:rsid w:val="004B14E9"/>
    <w:rsid w:val="004B1EB9"/>
    <w:rsid w:val="004B6A86"/>
    <w:rsid w:val="004B6CE5"/>
    <w:rsid w:val="004B6E61"/>
    <w:rsid w:val="004C13EF"/>
    <w:rsid w:val="004C166F"/>
    <w:rsid w:val="004C2724"/>
    <w:rsid w:val="004C34C6"/>
    <w:rsid w:val="004C48B2"/>
    <w:rsid w:val="004C536E"/>
    <w:rsid w:val="004C5577"/>
    <w:rsid w:val="004C5D0E"/>
    <w:rsid w:val="004C5ED2"/>
    <w:rsid w:val="004C64DC"/>
    <w:rsid w:val="004C65F0"/>
    <w:rsid w:val="004C6C82"/>
    <w:rsid w:val="004C700E"/>
    <w:rsid w:val="004C7101"/>
    <w:rsid w:val="004C7589"/>
    <w:rsid w:val="004D0319"/>
    <w:rsid w:val="004D0CA3"/>
    <w:rsid w:val="004D1267"/>
    <w:rsid w:val="004D1CFB"/>
    <w:rsid w:val="004D222C"/>
    <w:rsid w:val="004D23F4"/>
    <w:rsid w:val="004D2B4B"/>
    <w:rsid w:val="004D3C28"/>
    <w:rsid w:val="004D3C50"/>
    <w:rsid w:val="004D3FDB"/>
    <w:rsid w:val="004D43FC"/>
    <w:rsid w:val="004D4529"/>
    <w:rsid w:val="004D5D6F"/>
    <w:rsid w:val="004D6733"/>
    <w:rsid w:val="004D677E"/>
    <w:rsid w:val="004D6848"/>
    <w:rsid w:val="004D7561"/>
    <w:rsid w:val="004E0388"/>
    <w:rsid w:val="004E04B9"/>
    <w:rsid w:val="004E056E"/>
    <w:rsid w:val="004E09D2"/>
    <w:rsid w:val="004E0EC3"/>
    <w:rsid w:val="004E0FA3"/>
    <w:rsid w:val="004E14AB"/>
    <w:rsid w:val="004E1AF3"/>
    <w:rsid w:val="004E2625"/>
    <w:rsid w:val="004E2CA0"/>
    <w:rsid w:val="004E3CA0"/>
    <w:rsid w:val="004E4187"/>
    <w:rsid w:val="004E49F1"/>
    <w:rsid w:val="004E4B23"/>
    <w:rsid w:val="004E4F1E"/>
    <w:rsid w:val="004E4F20"/>
    <w:rsid w:val="004E581C"/>
    <w:rsid w:val="004E5973"/>
    <w:rsid w:val="004E5F3F"/>
    <w:rsid w:val="004E60BA"/>
    <w:rsid w:val="004E742B"/>
    <w:rsid w:val="004F0149"/>
    <w:rsid w:val="004F0A70"/>
    <w:rsid w:val="004F20F8"/>
    <w:rsid w:val="004F2EC1"/>
    <w:rsid w:val="004F308B"/>
    <w:rsid w:val="004F32AC"/>
    <w:rsid w:val="004F32C6"/>
    <w:rsid w:val="004F36F0"/>
    <w:rsid w:val="004F372F"/>
    <w:rsid w:val="004F3B24"/>
    <w:rsid w:val="004F3DEF"/>
    <w:rsid w:val="004F5912"/>
    <w:rsid w:val="004F5A47"/>
    <w:rsid w:val="004F5BC5"/>
    <w:rsid w:val="004F6269"/>
    <w:rsid w:val="004F7856"/>
    <w:rsid w:val="004F7B0D"/>
    <w:rsid w:val="005007E4"/>
    <w:rsid w:val="00500926"/>
    <w:rsid w:val="0050111B"/>
    <w:rsid w:val="005018A5"/>
    <w:rsid w:val="00501B1F"/>
    <w:rsid w:val="00501D88"/>
    <w:rsid w:val="00502A80"/>
    <w:rsid w:val="00503158"/>
    <w:rsid w:val="00503E1E"/>
    <w:rsid w:val="0050509F"/>
    <w:rsid w:val="005054B8"/>
    <w:rsid w:val="00505BED"/>
    <w:rsid w:val="00505F4E"/>
    <w:rsid w:val="00506B28"/>
    <w:rsid w:val="005076D0"/>
    <w:rsid w:val="00510901"/>
    <w:rsid w:val="00510BD7"/>
    <w:rsid w:val="00511553"/>
    <w:rsid w:val="005117BB"/>
    <w:rsid w:val="0051181E"/>
    <w:rsid w:val="00511933"/>
    <w:rsid w:val="00511A1E"/>
    <w:rsid w:val="00511E0D"/>
    <w:rsid w:val="00511F3D"/>
    <w:rsid w:val="00512202"/>
    <w:rsid w:val="00514F28"/>
    <w:rsid w:val="005164BF"/>
    <w:rsid w:val="0051717C"/>
    <w:rsid w:val="00517773"/>
    <w:rsid w:val="00517880"/>
    <w:rsid w:val="0052015B"/>
    <w:rsid w:val="00520377"/>
    <w:rsid w:val="00520A3A"/>
    <w:rsid w:val="00520AF5"/>
    <w:rsid w:val="0052188D"/>
    <w:rsid w:val="00521A6F"/>
    <w:rsid w:val="00521C1A"/>
    <w:rsid w:val="00521D3A"/>
    <w:rsid w:val="00521F88"/>
    <w:rsid w:val="005228C7"/>
    <w:rsid w:val="00523206"/>
    <w:rsid w:val="00523501"/>
    <w:rsid w:val="005247E2"/>
    <w:rsid w:val="00525059"/>
    <w:rsid w:val="0052549A"/>
    <w:rsid w:val="0052596A"/>
    <w:rsid w:val="00526AF1"/>
    <w:rsid w:val="00530C22"/>
    <w:rsid w:val="00530D0A"/>
    <w:rsid w:val="00530F9D"/>
    <w:rsid w:val="00531AF9"/>
    <w:rsid w:val="00532ECE"/>
    <w:rsid w:val="0053337C"/>
    <w:rsid w:val="00533CEE"/>
    <w:rsid w:val="005356BC"/>
    <w:rsid w:val="00535EC7"/>
    <w:rsid w:val="00536426"/>
    <w:rsid w:val="005367E7"/>
    <w:rsid w:val="00536910"/>
    <w:rsid w:val="00536F4D"/>
    <w:rsid w:val="005370D9"/>
    <w:rsid w:val="005375BB"/>
    <w:rsid w:val="005379CB"/>
    <w:rsid w:val="00537ABF"/>
    <w:rsid w:val="0054062A"/>
    <w:rsid w:val="00540766"/>
    <w:rsid w:val="00540AD2"/>
    <w:rsid w:val="0054127F"/>
    <w:rsid w:val="00541B47"/>
    <w:rsid w:val="00542C72"/>
    <w:rsid w:val="00542DD7"/>
    <w:rsid w:val="00543B70"/>
    <w:rsid w:val="00543D6F"/>
    <w:rsid w:val="00544B69"/>
    <w:rsid w:val="00544F71"/>
    <w:rsid w:val="00545489"/>
    <w:rsid w:val="00546026"/>
    <w:rsid w:val="005460FD"/>
    <w:rsid w:val="00546259"/>
    <w:rsid w:val="005462B8"/>
    <w:rsid w:val="0054646E"/>
    <w:rsid w:val="00547A6B"/>
    <w:rsid w:val="00550819"/>
    <w:rsid w:val="0055191B"/>
    <w:rsid w:val="00551C9D"/>
    <w:rsid w:val="00551F09"/>
    <w:rsid w:val="00552D27"/>
    <w:rsid w:val="005533DB"/>
    <w:rsid w:val="00553D3B"/>
    <w:rsid w:val="00554513"/>
    <w:rsid w:val="005549C7"/>
    <w:rsid w:val="005556EB"/>
    <w:rsid w:val="00555E07"/>
    <w:rsid w:val="00556C56"/>
    <w:rsid w:val="00560961"/>
    <w:rsid w:val="005609A7"/>
    <w:rsid w:val="005616D5"/>
    <w:rsid w:val="00561D5B"/>
    <w:rsid w:val="00561FEF"/>
    <w:rsid w:val="0056276E"/>
    <w:rsid w:val="0056288E"/>
    <w:rsid w:val="00563051"/>
    <w:rsid w:val="005637F1"/>
    <w:rsid w:val="005639FD"/>
    <w:rsid w:val="00564837"/>
    <w:rsid w:val="00565BEA"/>
    <w:rsid w:val="0056641A"/>
    <w:rsid w:val="00566D80"/>
    <w:rsid w:val="00567F75"/>
    <w:rsid w:val="00567FE3"/>
    <w:rsid w:val="00571A45"/>
    <w:rsid w:val="00571C91"/>
    <w:rsid w:val="00572307"/>
    <w:rsid w:val="00572DC4"/>
    <w:rsid w:val="00573179"/>
    <w:rsid w:val="0057327D"/>
    <w:rsid w:val="00573333"/>
    <w:rsid w:val="00573447"/>
    <w:rsid w:val="00573497"/>
    <w:rsid w:val="00573694"/>
    <w:rsid w:val="00573BEA"/>
    <w:rsid w:val="00576825"/>
    <w:rsid w:val="00576E95"/>
    <w:rsid w:val="00581058"/>
    <w:rsid w:val="005827A0"/>
    <w:rsid w:val="005827D4"/>
    <w:rsid w:val="0058292E"/>
    <w:rsid w:val="005829DD"/>
    <w:rsid w:val="00582F6F"/>
    <w:rsid w:val="005831E7"/>
    <w:rsid w:val="0058343D"/>
    <w:rsid w:val="00584550"/>
    <w:rsid w:val="00584879"/>
    <w:rsid w:val="005866BC"/>
    <w:rsid w:val="00587F0F"/>
    <w:rsid w:val="00587F74"/>
    <w:rsid w:val="005900B3"/>
    <w:rsid w:val="005905BD"/>
    <w:rsid w:val="00590A88"/>
    <w:rsid w:val="00590DB1"/>
    <w:rsid w:val="00590FC8"/>
    <w:rsid w:val="00591B4A"/>
    <w:rsid w:val="005925E5"/>
    <w:rsid w:val="005929ED"/>
    <w:rsid w:val="00592DAB"/>
    <w:rsid w:val="00593A99"/>
    <w:rsid w:val="00593AD0"/>
    <w:rsid w:val="005947F0"/>
    <w:rsid w:val="005975FB"/>
    <w:rsid w:val="00597A2E"/>
    <w:rsid w:val="00597BE3"/>
    <w:rsid w:val="005A02F9"/>
    <w:rsid w:val="005A075F"/>
    <w:rsid w:val="005A1278"/>
    <w:rsid w:val="005A1949"/>
    <w:rsid w:val="005A20E9"/>
    <w:rsid w:val="005A27F4"/>
    <w:rsid w:val="005A28AF"/>
    <w:rsid w:val="005A29A6"/>
    <w:rsid w:val="005A2A9C"/>
    <w:rsid w:val="005A2EA6"/>
    <w:rsid w:val="005A303A"/>
    <w:rsid w:val="005A317C"/>
    <w:rsid w:val="005A3F09"/>
    <w:rsid w:val="005A47DE"/>
    <w:rsid w:val="005A4CC4"/>
    <w:rsid w:val="005A5095"/>
    <w:rsid w:val="005A5261"/>
    <w:rsid w:val="005A5438"/>
    <w:rsid w:val="005A5831"/>
    <w:rsid w:val="005A5FF2"/>
    <w:rsid w:val="005A64EC"/>
    <w:rsid w:val="005A665D"/>
    <w:rsid w:val="005A7E41"/>
    <w:rsid w:val="005B0D1B"/>
    <w:rsid w:val="005B1478"/>
    <w:rsid w:val="005B14DB"/>
    <w:rsid w:val="005B1660"/>
    <w:rsid w:val="005B2033"/>
    <w:rsid w:val="005B2DF3"/>
    <w:rsid w:val="005B2E37"/>
    <w:rsid w:val="005B3891"/>
    <w:rsid w:val="005B3BC9"/>
    <w:rsid w:val="005B4133"/>
    <w:rsid w:val="005B5D3F"/>
    <w:rsid w:val="005B669D"/>
    <w:rsid w:val="005B77A6"/>
    <w:rsid w:val="005B7D3F"/>
    <w:rsid w:val="005B7E36"/>
    <w:rsid w:val="005B7FD6"/>
    <w:rsid w:val="005C04A5"/>
    <w:rsid w:val="005C1BE5"/>
    <w:rsid w:val="005C37DA"/>
    <w:rsid w:val="005C4BC8"/>
    <w:rsid w:val="005C4F42"/>
    <w:rsid w:val="005C58DA"/>
    <w:rsid w:val="005C626A"/>
    <w:rsid w:val="005C66D0"/>
    <w:rsid w:val="005C73AC"/>
    <w:rsid w:val="005D0567"/>
    <w:rsid w:val="005D0676"/>
    <w:rsid w:val="005D0F91"/>
    <w:rsid w:val="005D1826"/>
    <w:rsid w:val="005D18B1"/>
    <w:rsid w:val="005D1DC5"/>
    <w:rsid w:val="005D21CF"/>
    <w:rsid w:val="005D2CA5"/>
    <w:rsid w:val="005D428B"/>
    <w:rsid w:val="005D4727"/>
    <w:rsid w:val="005D588C"/>
    <w:rsid w:val="005D695C"/>
    <w:rsid w:val="005D6F10"/>
    <w:rsid w:val="005D7EE8"/>
    <w:rsid w:val="005E0B56"/>
    <w:rsid w:val="005E163C"/>
    <w:rsid w:val="005E1F6F"/>
    <w:rsid w:val="005E28C4"/>
    <w:rsid w:val="005E29D5"/>
    <w:rsid w:val="005E2B78"/>
    <w:rsid w:val="005E2E1D"/>
    <w:rsid w:val="005E3258"/>
    <w:rsid w:val="005E3899"/>
    <w:rsid w:val="005E3F2F"/>
    <w:rsid w:val="005E406F"/>
    <w:rsid w:val="005E4593"/>
    <w:rsid w:val="005E45CD"/>
    <w:rsid w:val="005E4BF3"/>
    <w:rsid w:val="005E4F69"/>
    <w:rsid w:val="005E529C"/>
    <w:rsid w:val="005E7066"/>
    <w:rsid w:val="005E75A8"/>
    <w:rsid w:val="005E77A0"/>
    <w:rsid w:val="005E7EB3"/>
    <w:rsid w:val="005F1E02"/>
    <w:rsid w:val="005F31D2"/>
    <w:rsid w:val="005F3240"/>
    <w:rsid w:val="005F3355"/>
    <w:rsid w:val="005F3575"/>
    <w:rsid w:val="005F37A3"/>
    <w:rsid w:val="005F3C83"/>
    <w:rsid w:val="005F635A"/>
    <w:rsid w:val="005F7704"/>
    <w:rsid w:val="00600D71"/>
    <w:rsid w:val="006012C8"/>
    <w:rsid w:val="006019BA"/>
    <w:rsid w:val="00602208"/>
    <w:rsid w:val="006026F0"/>
    <w:rsid w:val="00603840"/>
    <w:rsid w:val="00604C5A"/>
    <w:rsid w:val="00606C56"/>
    <w:rsid w:val="00606D31"/>
    <w:rsid w:val="00606DA8"/>
    <w:rsid w:val="00607522"/>
    <w:rsid w:val="00607826"/>
    <w:rsid w:val="006078CA"/>
    <w:rsid w:val="00611FFC"/>
    <w:rsid w:val="00612931"/>
    <w:rsid w:val="00612A4B"/>
    <w:rsid w:val="00612B54"/>
    <w:rsid w:val="006130F9"/>
    <w:rsid w:val="00613406"/>
    <w:rsid w:val="00613EAE"/>
    <w:rsid w:val="006141B1"/>
    <w:rsid w:val="00614C8E"/>
    <w:rsid w:val="00615508"/>
    <w:rsid w:val="006156FE"/>
    <w:rsid w:val="00615A99"/>
    <w:rsid w:val="0061608E"/>
    <w:rsid w:val="00616382"/>
    <w:rsid w:val="006163A8"/>
    <w:rsid w:val="00616E46"/>
    <w:rsid w:val="00616F17"/>
    <w:rsid w:val="006200F7"/>
    <w:rsid w:val="00620238"/>
    <w:rsid w:val="00621107"/>
    <w:rsid w:val="00621D21"/>
    <w:rsid w:val="00622044"/>
    <w:rsid w:val="006228B1"/>
    <w:rsid w:val="00622E4D"/>
    <w:rsid w:val="00622F87"/>
    <w:rsid w:val="00623738"/>
    <w:rsid w:val="00623C1A"/>
    <w:rsid w:val="006243E0"/>
    <w:rsid w:val="0062507E"/>
    <w:rsid w:val="00625A1E"/>
    <w:rsid w:val="0062669A"/>
    <w:rsid w:val="00626A3B"/>
    <w:rsid w:val="00627F8D"/>
    <w:rsid w:val="00630395"/>
    <w:rsid w:val="006322E7"/>
    <w:rsid w:val="006325DA"/>
    <w:rsid w:val="00632670"/>
    <w:rsid w:val="0063296D"/>
    <w:rsid w:val="00632F50"/>
    <w:rsid w:val="006333FE"/>
    <w:rsid w:val="00634C82"/>
    <w:rsid w:val="006351FB"/>
    <w:rsid w:val="00635210"/>
    <w:rsid w:val="006352CC"/>
    <w:rsid w:val="00635F15"/>
    <w:rsid w:val="00636594"/>
    <w:rsid w:val="006369BC"/>
    <w:rsid w:val="0063717F"/>
    <w:rsid w:val="006373D0"/>
    <w:rsid w:val="00637875"/>
    <w:rsid w:val="00637FFA"/>
    <w:rsid w:val="00640123"/>
    <w:rsid w:val="00640CA9"/>
    <w:rsid w:val="006415C2"/>
    <w:rsid w:val="00641CBA"/>
    <w:rsid w:val="0064237B"/>
    <w:rsid w:val="00642C4B"/>
    <w:rsid w:val="00642CA7"/>
    <w:rsid w:val="00644746"/>
    <w:rsid w:val="006449E5"/>
    <w:rsid w:val="006460F5"/>
    <w:rsid w:val="0064653C"/>
    <w:rsid w:val="00646C06"/>
    <w:rsid w:val="00646E53"/>
    <w:rsid w:val="00647C96"/>
    <w:rsid w:val="006503C6"/>
    <w:rsid w:val="00651073"/>
    <w:rsid w:val="00651099"/>
    <w:rsid w:val="00651829"/>
    <w:rsid w:val="0065211A"/>
    <w:rsid w:val="0065223F"/>
    <w:rsid w:val="006529AC"/>
    <w:rsid w:val="00654C9E"/>
    <w:rsid w:val="0065525E"/>
    <w:rsid w:val="00657363"/>
    <w:rsid w:val="00657EBD"/>
    <w:rsid w:val="006617EB"/>
    <w:rsid w:val="00661AD9"/>
    <w:rsid w:val="006628D5"/>
    <w:rsid w:val="00662C2B"/>
    <w:rsid w:val="0066319D"/>
    <w:rsid w:val="0066337E"/>
    <w:rsid w:val="00664A57"/>
    <w:rsid w:val="00664B6D"/>
    <w:rsid w:val="00665638"/>
    <w:rsid w:val="00665784"/>
    <w:rsid w:val="00665D98"/>
    <w:rsid w:val="0066613A"/>
    <w:rsid w:val="006668C8"/>
    <w:rsid w:val="00666C6D"/>
    <w:rsid w:val="00667190"/>
    <w:rsid w:val="006673C5"/>
    <w:rsid w:val="0066793D"/>
    <w:rsid w:val="00667F1F"/>
    <w:rsid w:val="00670145"/>
    <w:rsid w:val="00670635"/>
    <w:rsid w:val="006709FD"/>
    <w:rsid w:val="00670BA7"/>
    <w:rsid w:val="0067118E"/>
    <w:rsid w:val="00671385"/>
    <w:rsid w:val="00671DD1"/>
    <w:rsid w:val="00671EF5"/>
    <w:rsid w:val="006725B4"/>
    <w:rsid w:val="00672F22"/>
    <w:rsid w:val="0067302D"/>
    <w:rsid w:val="0067339C"/>
    <w:rsid w:val="006746E9"/>
    <w:rsid w:val="00674C97"/>
    <w:rsid w:val="00674E16"/>
    <w:rsid w:val="00674E4E"/>
    <w:rsid w:val="00674E6C"/>
    <w:rsid w:val="00675655"/>
    <w:rsid w:val="00675A40"/>
    <w:rsid w:val="00677DC8"/>
    <w:rsid w:val="00677EEB"/>
    <w:rsid w:val="0068093A"/>
    <w:rsid w:val="00682103"/>
    <w:rsid w:val="006826A6"/>
    <w:rsid w:val="0068288B"/>
    <w:rsid w:val="00682C73"/>
    <w:rsid w:val="00682DC8"/>
    <w:rsid w:val="00683E06"/>
    <w:rsid w:val="00683EF2"/>
    <w:rsid w:val="00684734"/>
    <w:rsid w:val="006850EB"/>
    <w:rsid w:val="006854CD"/>
    <w:rsid w:val="00686741"/>
    <w:rsid w:val="00686AFF"/>
    <w:rsid w:val="00687590"/>
    <w:rsid w:val="00687ABB"/>
    <w:rsid w:val="0069022F"/>
    <w:rsid w:val="00690230"/>
    <w:rsid w:val="006906B1"/>
    <w:rsid w:val="00690767"/>
    <w:rsid w:val="00690E7A"/>
    <w:rsid w:val="006917D6"/>
    <w:rsid w:val="00692209"/>
    <w:rsid w:val="00692329"/>
    <w:rsid w:val="00692B37"/>
    <w:rsid w:val="006931AC"/>
    <w:rsid w:val="006938BF"/>
    <w:rsid w:val="006938EB"/>
    <w:rsid w:val="006958D3"/>
    <w:rsid w:val="0069676C"/>
    <w:rsid w:val="00697CC6"/>
    <w:rsid w:val="006A028C"/>
    <w:rsid w:val="006A154C"/>
    <w:rsid w:val="006A1B07"/>
    <w:rsid w:val="006A1BBE"/>
    <w:rsid w:val="006A1D6C"/>
    <w:rsid w:val="006A20F1"/>
    <w:rsid w:val="006A3EB5"/>
    <w:rsid w:val="006A4919"/>
    <w:rsid w:val="006A4FDB"/>
    <w:rsid w:val="006A5695"/>
    <w:rsid w:val="006A5A6E"/>
    <w:rsid w:val="006A714C"/>
    <w:rsid w:val="006A7FA1"/>
    <w:rsid w:val="006B064A"/>
    <w:rsid w:val="006B0896"/>
    <w:rsid w:val="006B0D9D"/>
    <w:rsid w:val="006B11FB"/>
    <w:rsid w:val="006B14B3"/>
    <w:rsid w:val="006B279E"/>
    <w:rsid w:val="006B2AE8"/>
    <w:rsid w:val="006B361E"/>
    <w:rsid w:val="006B366B"/>
    <w:rsid w:val="006B3C1B"/>
    <w:rsid w:val="006B4C8F"/>
    <w:rsid w:val="006B50A9"/>
    <w:rsid w:val="006B63C6"/>
    <w:rsid w:val="006B67B7"/>
    <w:rsid w:val="006B699C"/>
    <w:rsid w:val="006B6E49"/>
    <w:rsid w:val="006B704D"/>
    <w:rsid w:val="006B71DC"/>
    <w:rsid w:val="006B773D"/>
    <w:rsid w:val="006B7ED2"/>
    <w:rsid w:val="006C0B6F"/>
    <w:rsid w:val="006C0F94"/>
    <w:rsid w:val="006C1552"/>
    <w:rsid w:val="006C1834"/>
    <w:rsid w:val="006C22C0"/>
    <w:rsid w:val="006C45D3"/>
    <w:rsid w:val="006C49ED"/>
    <w:rsid w:val="006C4CEE"/>
    <w:rsid w:val="006C59D8"/>
    <w:rsid w:val="006C5A08"/>
    <w:rsid w:val="006C7A84"/>
    <w:rsid w:val="006D0BE7"/>
    <w:rsid w:val="006D16B7"/>
    <w:rsid w:val="006D18D2"/>
    <w:rsid w:val="006D2317"/>
    <w:rsid w:val="006D2436"/>
    <w:rsid w:val="006D2939"/>
    <w:rsid w:val="006D2B84"/>
    <w:rsid w:val="006D2C77"/>
    <w:rsid w:val="006D2CE0"/>
    <w:rsid w:val="006D2ED6"/>
    <w:rsid w:val="006D30AA"/>
    <w:rsid w:val="006D3947"/>
    <w:rsid w:val="006D395C"/>
    <w:rsid w:val="006D3E47"/>
    <w:rsid w:val="006D4428"/>
    <w:rsid w:val="006D4B3B"/>
    <w:rsid w:val="006D548A"/>
    <w:rsid w:val="006D55BE"/>
    <w:rsid w:val="006D5B38"/>
    <w:rsid w:val="006D5EFC"/>
    <w:rsid w:val="006D6A35"/>
    <w:rsid w:val="006D7CEF"/>
    <w:rsid w:val="006D7F24"/>
    <w:rsid w:val="006E0B53"/>
    <w:rsid w:val="006E1C6E"/>
    <w:rsid w:val="006E2641"/>
    <w:rsid w:val="006E2DB5"/>
    <w:rsid w:val="006E33FC"/>
    <w:rsid w:val="006E3CAE"/>
    <w:rsid w:val="006E4156"/>
    <w:rsid w:val="006E4451"/>
    <w:rsid w:val="006E4481"/>
    <w:rsid w:val="006E45E2"/>
    <w:rsid w:val="006E4BA2"/>
    <w:rsid w:val="006E5083"/>
    <w:rsid w:val="006E5781"/>
    <w:rsid w:val="006E5872"/>
    <w:rsid w:val="006E5988"/>
    <w:rsid w:val="006E59FD"/>
    <w:rsid w:val="006E5EA2"/>
    <w:rsid w:val="006E63A1"/>
    <w:rsid w:val="006E762A"/>
    <w:rsid w:val="006E7679"/>
    <w:rsid w:val="006E7C21"/>
    <w:rsid w:val="006F0078"/>
    <w:rsid w:val="006F1018"/>
    <w:rsid w:val="006F1677"/>
    <w:rsid w:val="006F2196"/>
    <w:rsid w:val="006F27BD"/>
    <w:rsid w:val="006F2E71"/>
    <w:rsid w:val="006F3946"/>
    <w:rsid w:val="006F4619"/>
    <w:rsid w:val="006F4812"/>
    <w:rsid w:val="006F4BC1"/>
    <w:rsid w:val="006F4E7C"/>
    <w:rsid w:val="006F7890"/>
    <w:rsid w:val="006F7AAF"/>
    <w:rsid w:val="006F7BEB"/>
    <w:rsid w:val="007006B5"/>
    <w:rsid w:val="00700A51"/>
    <w:rsid w:val="00700BEB"/>
    <w:rsid w:val="00701C0F"/>
    <w:rsid w:val="00702696"/>
    <w:rsid w:val="00702948"/>
    <w:rsid w:val="007029E3"/>
    <w:rsid w:val="00702CF2"/>
    <w:rsid w:val="007031D0"/>
    <w:rsid w:val="00703526"/>
    <w:rsid w:val="00703BD0"/>
    <w:rsid w:val="00704539"/>
    <w:rsid w:val="00704709"/>
    <w:rsid w:val="007049AC"/>
    <w:rsid w:val="00704ECE"/>
    <w:rsid w:val="00704F28"/>
    <w:rsid w:val="0070543A"/>
    <w:rsid w:val="00705A26"/>
    <w:rsid w:val="00705B39"/>
    <w:rsid w:val="00705C2C"/>
    <w:rsid w:val="00705CB6"/>
    <w:rsid w:val="007069CE"/>
    <w:rsid w:val="007074B0"/>
    <w:rsid w:val="00707EC4"/>
    <w:rsid w:val="00710EF2"/>
    <w:rsid w:val="00711549"/>
    <w:rsid w:val="00712076"/>
    <w:rsid w:val="007126F7"/>
    <w:rsid w:val="00712B43"/>
    <w:rsid w:val="00712BD6"/>
    <w:rsid w:val="00712C32"/>
    <w:rsid w:val="00713102"/>
    <w:rsid w:val="00713139"/>
    <w:rsid w:val="007148D4"/>
    <w:rsid w:val="007151A6"/>
    <w:rsid w:val="00715A3F"/>
    <w:rsid w:val="00715A40"/>
    <w:rsid w:val="007166FE"/>
    <w:rsid w:val="007172A0"/>
    <w:rsid w:val="00717589"/>
    <w:rsid w:val="00717E77"/>
    <w:rsid w:val="007208EE"/>
    <w:rsid w:val="00721049"/>
    <w:rsid w:val="00721601"/>
    <w:rsid w:val="007223BE"/>
    <w:rsid w:val="00723074"/>
    <w:rsid w:val="00723135"/>
    <w:rsid w:val="0072324B"/>
    <w:rsid w:val="007238D0"/>
    <w:rsid w:val="00723911"/>
    <w:rsid w:val="00723BC8"/>
    <w:rsid w:val="00723D7C"/>
    <w:rsid w:val="007240E1"/>
    <w:rsid w:val="00724187"/>
    <w:rsid w:val="0072503B"/>
    <w:rsid w:val="00725044"/>
    <w:rsid w:val="0072544A"/>
    <w:rsid w:val="0072593E"/>
    <w:rsid w:val="00725A78"/>
    <w:rsid w:val="0072689E"/>
    <w:rsid w:val="00726FD2"/>
    <w:rsid w:val="0072712C"/>
    <w:rsid w:val="007276EF"/>
    <w:rsid w:val="00727FC6"/>
    <w:rsid w:val="007309DC"/>
    <w:rsid w:val="00730D8F"/>
    <w:rsid w:val="00731571"/>
    <w:rsid w:val="00732508"/>
    <w:rsid w:val="007339F3"/>
    <w:rsid w:val="007345FC"/>
    <w:rsid w:val="00734855"/>
    <w:rsid w:val="00734D39"/>
    <w:rsid w:val="00735D92"/>
    <w:rsid w:val="00735E3C"/>
    <w:rsid w:val="00735FF6"/>
    <w:rsid w:val="00736A49"/>
    <w:rsid w:val="00740618"/>
    <w:rsid w:val="007418C7"/>
    <w:rsid w:val="00741CD3"/>
    <w:rsid w:val="00742694"/>
    <w:rsid w:val="007427B0"/>
    <w:rsid w:val="0074283B"/>
    <w:rsid w:val="0074357A"/>
    <w:rsid w:val="00743FDD"/>
    <w:rsid w:val="00744102"/>
    <w:rsid w:val="0074469C"/>
    <w:rsid w:val="007452BE"/>
    <w:rsid w:val="00745BF4"/>
    <w:rsid w:val="00746DE4"/>
    <w:rsid w:val="00746E21"/>
    <w:rsid w:val="00747032"/>
    <w:rsid w:val="0074746F"/>
    <w:rsid w:val="007477CE"/>
    <w:rsid w:val="0075193A"/>
    <w:rsid w:val="007525B4"/>
    <w:rsid w:val="0075317D"/>
    <w:rsid w:val="007533BF"/>
    <w:rsid w:val="00753E7F"/>
    <w:rsid w:val="00753EF2"/>
    <w:rsid w:val="00754169"/>
    <w:rsid w:val="00754DF8"/>
    <w:rsid w:val="0075500B"/>
    <w:rsid w:val="007552E8"/>
    <w:rsid w:val="0075593E"/>
    <w:rsid w:val="0075598F"/>
    <w:rsid w:val="00756A28"/>
    <w:rsid w:val="00756B6D"/>
    <w:rsid w:val="00757C69"/>
    <w:rsid w:val="00760816"/>
    <w:rsid w:val="007609E3"/>
    <w:rsid w:val="00762029"/>
    <w:rsid w:val="00762661"/>
    <w:rsid w:val="00762AB7"/>
    <w:rsid w:val="00762D61"/>
    <w:rsid w:val="007632EC"/>
    <w:rsid w:val="00763A56"/>
    <w:rsid w:val="00763C40"/>
    <w:rsid w:val="00763D27"/>
    <w:rsid w:val="00763D2D"/>
    <w:rsid w:val="00763E5E"/>
    <w:rsid w:val="00764FF6"/>
    <w:rsid w:val="0076512F"/>
    <w:rsid w:val="00765A89"/>
    <w:rsid w:val="00765EA0"/>
    <w:rsid w:val="0076636B"/>
    <w:rsid w:val="00766A63"/>
    <w:rsid w:val="007673BB"/>
    <w:rsid w:val="00767FF9"/>
    <w:rsid w:val="0077065C"/>
    <w:rsid w:val="00770A83"/>
    <w:rsid w:val="00771377"/>
    <w:rsid w:val="00771A50"/>
    <w:rsid w:val="007722E1"/>
    <w:rsid w:val="00772A2C"/>
    <w:rsid w:val="00772C81"/>
    <w:rsid w:val="00772F4D"/>
    <w:rsid w:val="0077356C"/>
    <w:rsid w:val="007740EC"/>
    <w:rsid w:val="0077423C"/>
    <w:rsid w:val="007756B8"/>
    <w:rsid w:val="00776428"/>
    <w:rsid w:val="00776691"/>
    <w:rsid w:val="0077695B"/>
    <w:rsid w:val="007769EC"/>
    <w:rsid w:val="00776B72"/>
    <w:rsid w:val="00776E34"/>
    <w:rsid w:val="00780740"/>
    <w:rsid w:val="007809AE"/>
    <w:rsid w:val="00781480"/>
    <w:rsid w:val="00782A35"/>
    <w:rsid w:val="007840C9"/>
    <w:rsid w:val="00784C24"/>
    <w:rsid w:val="007852B0"/>
    <w:rsid w:val="00785681"/>
    <w:rsid w:val="007858D9"/>
    <w:rsid w:val="00785E35"/>
    <w:rsid w:val="00786130"/>
    <w:rsid w:val="00786520"/>
    <w:rsid w:val="00786B1C"/>
    <w:rsid w:val="00787927"/>
    <w:rsid w:val="0079109B"/>
    <w:rsid w:val="0079158E"/>
    <w:rsid w:val="00792AE1"/>
    <w:rsid w:val="007947B1"/>
    <w:rsid w:val="007949BC"/>
    <w:rsid w:val="00794F23"/>
    <w:rsid w:val="00796355"/>
    <w:rsid w:val="007973D5"/>
    <w:rsid w:val="007A05CE"/>
    <w:rsid w:val="007A0B8E"/>
    <w:rsid w:val="007A0C52"/>
    <w:rsid w:val="007A0CAE"/>
    <w:rsid w:val="007A0CC4"/>
    <w:rsid w:val="007A1136"/>
    <w:rsid w:val="007A16C9"/>
    <w:rsid w:val="007A25E3"/>
    <w:rsid w:val="007A2E19"/>
    <w:rsid w:val="007A2FEB"/>
    <w:rsid w:val="007A38CB"/>
    <w:rsid w:val="007A3C82"/>
    <w:rsid w:val="007A4802"/>
    <w:rsid w:val="007A573E"/>
    <w:rsid w:val="007A59B2"/>
    <w:rsid w:val="007A5DA0"/>
    <w:rsid w:val="007A5E60"/>
    <w:rsid w:val="007A5F02"/>
    <w:rsid w:val="007A5F65"/>
    <w:rsid w:val="007A5F9F"/>
    <w:rsid w:val="007A69BE"/>
    <w:rsid w:val="007A6EDE"/>
    <w:rsid w:val="007A7307"/>
    <w:rsid w:val="007B1A4A"/>
    <w:rsid w:val="007B1C59"/>
    <w:rsid w:val="007B1DB1"/>
    <w:rsid w:val="007B20F2"/>
    <w:rsid w:val="007B2986"/>
    <w:rsid w:val="007B4475"/>
    <w:rsid w:val="007B5B10"/>
    <w:rsid w:val="007B5C51"/>
    <w:rsid w:val="007B5D98"/>
    <w:rsid w:val="007B754A"/>
    <w:rsid w:val="007B77AD"/>
    <w:rsid w:val="007B7B19"/>
    <w:rsid w:val="007C1974"/>
    <w:rsid w:val="007C1FBF"/>
    <w:rsid w:val="007C34BB"/>
    <w:rsid w:val="007C3B7F"/>
    <w:rsid w:val="007C46A1"/>
    <w:rsid w:val="007C5345"/>
    <w:rsid w:val="007C6D7A"/>
    <w:rsid w:val="007C6F4F"/>
    <w:rsid w:val="007C7CE3"/>
    <w:rsid w:val="007C7E71"/>
    <w:rsid w:val="007D047C"/>
    <w:rsid w:val="007D0940"/>
    <w:rsid w:val="007D18C3"/>
    <w:rsid w:val="007D1E51"/>
    <w:rsid w:val="007D24FE"/>
    <w:rsid w:val="007D2548"/>
    <w:rsid w:val="007D28A3"/>
    <w:rsid w:val="007D3424"/>
    <w:rsid w:val="007D44D7"/>
    <w:rsid w:val="007D4A37"/>
    <w:rsid w:val="007D5534"/>
    <w:rsid w:val="007D57E9"/>
    <w:rsid w:val="007D66E7"/>
    <w:rsid w:val="007D6B16"/>
    <w:rsid w:val="007D706F"/>
    <w:rsid w:val="007D7122"/>
    <w:rsid w:val="007D736E"/>
    <w:rsid w:val="007D77F3"/>
    <w:rsid w:val="007E0028"/>
    <w:rsid w:val="007E0F4F"/>
    <w:rsid w:val="007E12E6"/>
    <w:rsid w:val="007E1418"/>
    <w:rsid w:val="007E18EE"/>
    <w:rsid w:val="007E1F5C"/>
    <w:rsid w:val="007E206C"/>
    <w:rsid w:val="007E2111"/>
    <w:rsid w:val="007E2CD7"/>
    <w:rsid w:val="007E34FB"/>
    <w:rsid w:val="007E4975"/>
    <w:rsid w:val="007E4D27"/>
    <w:rsid w:val="007E5907"/>
    <w:rsid w:val="007E5C61"/>
    <w:rsid w:val="007E5F1E"/>
    <w:rsid w:val="007E69C8"/>
    <w:rsid w:val="007E7FA3"/>
    <w:rsid w:val="007F069B"/>
    <w:rsid w:val="007F0F82"/>
    <w:rsid w:val="007F1916"/>
    <w:rsid w:val="007F1D11"/>
    <w:rsid w:val="007F2524"/>
    <w:rsid w:val="007F349C"/>
    <w:rsid w:val="007F3A44"/>
    <w:rsid w:val="007F3F87"/>
    <w:rsid w:val="007F4148"/>
    <w:rsid w:val="007F41D9"/>
    <w:rsid w:val="007F45D9"/>
    <w:rsid w:val="007F47A5"/>
    <w:rsid w:val="007F4BCD"/>
    <w:rsid w:val="007F4F3C"/>
    <w:rsid w:val="007F55A8"/>
    <w:rsid w:val="007F622D"/>
    <w:rsid w:val="007F7F91"/>
    <w:rsid w:val="0080006B"/>
    <w:rsid w:val="00800C52"/>
    <w:rsid w:val="0080159B"/>
    <w:rsid w:val="008017BC"/>
    <w:rsid w:val="00801E1D"/>
    <w:rsid w:val="00802400"/>
    <w:rsid w:val="00802454"/>
    <w:rsid w:val="00802B40"/>
    <w:rsid w:val="0080321C"/>
    <w:rsid w:val="0080374E"/>
    <w:rsid w:val="00803E84"/>
    <w:rsid w:val="008040AF"/>
    <w:rsid w:val="00804192"/>
    <w:rsid w:val="00804D52"/>
    <w:rsid w:val="00804E7D"/>
    <w:rsid w:val="008056A7"/>
    <w:rsid w:val="00805CF8"/>
    <w:rsid w:val="008062A9"/>
    <w:rsid w:val="0080707F"/>
    <w:rsid w:val="00807A6E"/>
    <w:rsid w:val="00807B9F"/>
    <w:rsid w:val="00810AFC"/>
    <w:rsid w:val="008111C3"/>
    <w:rsid w:val="00811520"/>
    <w:rsid w:val="008122E2"/>
    <w:rsid w:val="00812389"/>
    <w:rsid w:val="0081256E"/>
    <w:rsid w:val="00813F8A"/>
    <w:rsid w:val="0081422E"/>
    <w:rsid w:val="00814630"/>
    <w:rsid w:val="00814647"/>
    <w:rsid w:val="008146C3"/>
    <w:rsid w:val="00814AD8"/>
    <w:rsid w:val="008150BA"/>
    <w:rsid w:val="008150F7"/>
    <w:rsid w:val="008151C3"/>
    <w:rsid w:val="008154A7"/>
    <w:rsid w:val="008158C8"/>
    <w:rsid w:val="00815E40"/>
    <w:rsid w:val="008166B8"/>
    <w:rsid w:val="00816903"/>
    <w:rsid w:val="00816967"/>
    <w:rsid w:val="008176ED"/>
    <w:rsid w:val="00817F06"/>
    <w:rsid w:val="00820376"/>
    <w:rsid w:val="008205B8"/>
    <w:rsid w:val="00820CC5"/>
    <w:rsid w:val="008217A7"/>
    <w:rsid w:val="00822A89"/>
    <w:rsid w:val="00822C18"/>
    <w:rsid w:val="00823748"/>
    <w:rsid w:val="00823C75"/>
    <w:rsid w:val="00824872"/>
    <w:rsid w:val="00824B5E"/>
    <w:rsid w:val="008250EF"/>
    <w:rsid w:val="00825F9F"/>
    <w:rsid w:val="00826E52"/>
    <w:rsid w:val="00827EC2"/>
    <w:rsid w:val="00830B3A"/>
    <w:rsid w:val="00830E55"/>
    <w:rsid w:val="00831508"/>
    <w:rsid w:val="00831CF1"/>
    <w:rsid w:val="00831DE1"/>
    <w:rsid w:val="008322EB"/>
    <w:rsid w:val="008323D9"/>
    <w:rsid w:val="00832573"/>
    <w:rsid w:val="008327E6"/>
    <w:rsid w:val="0083322C"/>
    <w:rsid w:val="00833655"/>
    <w:rsid w:val="008336E4"/>
    <w:rsid w:val="00834218"/>
    <w:rsid w:val="008350C4"/>
    <w:rsid w:val="00835ACF"/>
    <w:rsid w:val="00835D9F"/>
    <w:rsid w:val="00837107"/>
    <w:rsid w:val="008371F2"/>
    <w:rsid w:val="00837F31"/>
    <w:rsid w:val="00841309"/>
    <w:rsid w:val="0084273D"/>
    <w:rsid w:val="008429B3"/>
    <w:rsid w:val="0084315E"/>
    <w:rsid w:val="008432FC"/>
    <w:rsid w:val="00843338"/>
    <w:rsid w:val="008445FC"/>
    <w:rsid w:val="00845072"/>
    <w:rsid w:val="00846024"/>
    <w:rsid w:val="008464B4"/>
    <w:rsid w:val="00846DD4"/>
    <w:rsid w:val="00846E55"/>
    <w:rsid w:val="0084725C"/>
    <w:rsid w:val="00851E95"/>
    <w:rsid w:val="00851FF6"/>
    <w:rsid w:val="0085208D"/>
    <w:rsid w:val="008526C0"/>
    <w:rsid w:val="00852F57"/>
    <w:rsid w:val="008531B6"/>
    <w:rsid w:val="00853EF8"/>
    <w:rsid w:val="0085488F"/>
    <w:rsid w:val="008548FC"/>
    <w:rsid w:val="008549C9"/>
    <w:rsid w:val="0085601D"/>
    <w:rsid w:val="008566B9"/>
    <w:rsid w:val="008578DD"/>
    <w:rsid w:val="00857ABA"/>
    <w:rsid w:val="00857C8C"/>
    <w:rsid w:val="00860603"/>
    <w:rsid w:val="00860B31"/>
    <w:rsid w:val="00860C0E"/>
    <w:rsid w:val="00860CC9"/>
    <w:rsid w:val="008613EA"/>
    <w:rsid w:val="00861632"/>
    <w:rsid w:val="008629A4"/>
    <w:rsid w:val="00862A97"/>
    <w:rsid w:val="00863408"/>
    <w:rsid w:val="00863A72"/>
    <w:rsid w:val="00863DF4"/>
    <w:rsid w:val="00864B44"/>
    <w:rsid w:val="008651B2"/>
    <w:rsid w:val="0086546D"/>
    <w:rsid w:val="0086554B"/>
    <w:rsid w:val="008655CC"/>
    <w:rsid w:val="00865A8B"/>
    <w:rsid w:val="00865CF8"/>
    <w:rsid w:val="008663A2"/>
    <w:rsid w:val="00866656"/>
    <w:rsid w:val="00866D3F"/>
    <w:rsid w:val="0086742E"/>
    <w:rsid w:val="00867469"/>
    <w:rsid w:val="0086765D"/>
    <w:rsid w:val="008678AA"/>
    <w:rsid w:val="00870239"/>
    <w:rsid w:val="00870800"/>
    <w:rsid w:val="00870B3C"/>
    <w:rsid w:val="00872679"/>
    <w:rsid w:val="0087286C"/>
    <w:rsid w:val="0087302D"/>
    <w:rsid w:val="008731F1"/>
    <w:rsid w:val="008735B4"/>
    <w:rsid w:val="0087389F"/>
    <w:rsid w:val="00874B71"/>
    <w:rsid w:val="00874ECD"/>
    <w:rsid w:val="00875016"/>
    <w:rsid w:val="0087552C"/>
    <w:rsid w:val="008758B0"/>
    <w:rsid w:val="00875C48"/>
    <w:rsid w:val="008762DB"/>
    <w:rsid w:val="008774F5"/>
    <w:rsid w:val="00877DEA"/>
    <w:rsid w:val="008800A0"/>
    <w:rsid w:val="00880714"/>
    <w:rsid w:val="00880975"/>
    <w:rsid w:val="0088152E"/>
    <w:rsid w:val="00881CE3"/>
    <w:rsid w:val="008827D6"/>
    <w:rsid w:val="0088303C"/>
    <w:rsid w:val="00883825"/>
    <w:rsid w:val="00884134"/>
    <w:rsid w:val="008842E9"/>
    <w:rsid w:val="00886323"/>
    <w:rsid w:val="00886422"/>
    <w:rsid w:val="00886557"/>
    <w:rsid w:val="00886E15"/>
    <w:rsid w:val="00887209"/>
    <w:rsid w:val="00887D4A"/>
    <w:rsid w:val="008905BB"/>
    <w:rsid w:val="00890A24"/>
    <w:rsid w:val="00890F60"/>
    <w:rsid w:val="00892259"/>
    <w:rsid w:val="00892F92"/>
    <w:rsid w:val="008939A4"/>
    <w:rsid w:val="00893A50"/>
    <w:rsid w:val="008942BD"/>
    <w:rsid w:val="008942E0"/>
    <w:rsid w:val="00894A54"/>
    <w:rsid w:val="00894ADE"/>
    <w:rsid w:val="00894CA5"/>
    <w:rsid w:val="00895EF0"/>
    <w:rsid w:val="00897BFC"/>
    <w:rsid w:val="008A02BA"/>
    <w:rsid w:val="008A0585"/>
    <w:rsid w:val="008A0D18"/>
    <w:rsid w:val="008A158F"/>
    <w:rsid w:val="008A1742"/>
    <w:rsid w:val="008A1915"/>
    <w:rsid w:val="008A1A3F"/>
    <w:rsid w:val="008A3CB9"/>
    <w:rsid w:val="008A43E9"/>
    <w:rsid w:val="008A44F4"/>
    <w:rsid w:val="008A46C6"/>
    <w:rsid w:val="008A5134"/>
    <w:rsid w:val="008A6025"/>
    <w:rsid w:val="008A62F2"/>
    <w:rsid w:val="008A73C5"/>
    <w:rsid w:val="008A7528"/>
    <w:rsid w:val="008A764A"/>
    <w:rsid w:val="008A7B95"/>
    <w:rsid w:val="008B06FC"/>
    <w:rsid w:val="008B0E16"/>
    <w:rsid w:val="008B13C3"/>
    <w:rsid w:val="008B14D4"/>
    <w:rsid w:val="008B1A38"/>
    <w:rsid w:val="008B1A3C"/>
    <w:rsid w:val="008B35B7"/>
    <w:rsid w:val="008B3C1C"/>
    <w:rsid w:val="008B4563"/>
    <w:rsid w:val="008B50B5"/>
    <w:rsid w:val="008B6020"/>
    <w:rsid w:val="008B673C"/>
    <w:rsid w:val="008B6DED"/>
    <w:rsid w:val="008B7075"/>
    <w:rsid w:val="008B7A97"/>
    <w:rsid w:val="008B7E98"/>
    <w:rsid w:val="008C0D0D"/>
    <w:rsid w:val="008C0EE6"/>
    <w:rsid w:val="008C145D"/>
    <w:rsid w:val="008C1507"/>
    <w:rsid w:val="008C1C37"/>
    <w:rsid w:val="008C1C54"/>
    <w:rsid w:val="008C2B23"/>
    <w:rsid w:val="008C3878"/>
    <w:rsid w:val="008C457B"/>
    <w:rsid w:val="008C52B2"/>
    <w:rsid w:val="008C55C0"/>
    <w:rsid w:val="008C5C51"/>
    <w:rsid w:val="008C6C09"/>
    <w:rsid w:val="008C6C6E"/>
    <w:rsid w:val="008C7528"/>
    <w:rsid w:val="008C765C"/>
    <w:rsid w:val="008C7B52"/>
    <w:rsid w:val="008D1A26"/>
    <w:rsid w:val="008D28FF"/>
    <w:rsid w:val="008D2E2F"/>
    <w:rsid w:val="008D3006"/>
    <w:rsid w:val="008D3929"/>
    <w:rsid w:val="008D392F"/>
    <w:rsid w:val="008D3A9D"/>
    <w:rsid w:val="008D3ADB"/>
    <w:rsid w:val="008D3CD2"/>
    <w:rsid w:val="008D4DE8"/>
    <w:rsid w:val="008D5BA3"/>
    <w:rsid w:val="008D5C23"/>
    <w:rsid w:val="008D5D08"/>
    <w:rsid w:val="008D6255"/>
    <w:rsid w:val="008D69B7"/>
    <w:rsid w:val="008D78E4"/>
    <w:rsid w:val="008D7FF9"/>
    <w:rsid w:val="008E034F"/>
    <w:rsid w:val="008E0BE1"/>
    <w:rsid w:val="008E1605"/>
    <w:rsid w:val="008E205F"/>
    <w:rsid w:val="008E243A"/>
    <w:rsid w:val="008E3CF3"/>
    <w:rsid w:val="008E4017"/>
    <w:rsid w:val="008E42E2"/>
    <w:rsid w:val="008E4878"/>
    <w:rsid w:val="008E5B21"/>
    <w:rsid w:val="008E5B53"/>
    <w:rsid w:val="008E5B67"/>
    <w:rsid w:val="008E64DC"/>
    <w:rsid w:val="008E73CD"/>
    <w:rsid w:val="008E77D6"/>
    <w:rsid w:val="008F0086"/>
    <w:rsid w:val="008F06EC"/>
    <w:rsid w:val="008F119E"/>
    <w:rsid w:val="008F1C35"/>
    <w:rsid w:val="008F279A"/>
    <w:rsid w:val="008F2B90"/>
    <w:rsid w:val="008F2F8F"/>
    <w:rsid w:val="008F3423"/>
    <w:rsid w:val="008F3768"/>
    <w:rsid w:val="008F3BFE"/>
    <w:rsid w:val="008F4326"/>
    <w:rsid w:val="008F452B"/>
    <w:rsid w:val="008F4760"/>
    <w:rsid w:val="008F47C8"/>
    <w:rsid w:val="008F5FDF"/>
    <w:rsid w:val="008F6A5F"/>
    <w:rsid w:val="008F7C6D"/>
    <w:rsid w:val="00900B97"/>
    <w:rsid w:val="00900FB7"/>
    <w:rsid w:val="00901E2C"/>
    <w:rsid w:val="0090227E"/>
    <w:rsid w:val="00903BB3"/>
    <w:rsid w:val="00903E03"/>
    <w:rsid w:val="00903E8C"/>
    <w:rsid w:val="00903EFD"/>
    <w:rsid w:val="00903FFD"/>
    <w:rsid w:val="0090531D"/>
    <w:rsid w:val="009055E3"/>
    <w:rsid w:val="00905A26"/>
    <w:rsid w:val="00906115"/>
    <w:rsid w:val="0090621B"/>
    <w:rsid w:val="009062CE"/>
    <w:rsid w:val="009063E2"/>
    <w:rsid w:val="0090689F"/>
    <w:rsid w:val="009068BD"/>
    <w:rsid w:val="00907428"/>
    <w:rsid w:val="0090777B"/>
    <w:rsid w:val="0091031A"/>
    <w:rsid w:val="00910D6E"/>
    <w:rsid w:val="009118A2"/>
    <w:rsid w:val="00911C0B"/>
    <w:rsid w:val="009128B2"/>
    <w:rsid w:val="00912A43"/>
    <w:rsid w:val="00912F8C"/>
    <w:rsid w:val="009135DA"/>
    <w:rsid w:val="00913E31"/>
    <w:rsid w:val="00914E10"/>
    <w:rsid w:val="00914E99"/>
    <w:rsid w:val="0091553F"/>
    <w:rsid w:val="00915806"/>
    <w:rsid w:val="00916884"/>
    <w:rsid w:val="00916C21"/>
    <w:rsid w:val="00917822"/>
    <w:rsid w:val="00917FC0"/>
    <w:rsid w:val="00920AB3"/>
    <w:rsid w:val="009224C1"/>
    <w:rsid w:val="0092283A"/>
    <w:rsid w:val="00922AD4"/>
    <w:rsid w:val="00922FAD"/>
    <w:rsid w:val="00923294"/>
    <w:rsid w:val="00923704"/>
    <w:rsid w:val="009238FD"/>
    <w:rsid w:val="00925123"/>
    <w:rsid w:val="00925691"/>
    <w:rsid w:val="00925A55"/>
    <w:rsid w:val="00926456"/>
    <w:rsid w:val="00926744"/>
    <w:rsid w:val="00926B86"/>
    <w:rsid w:val="00926E2F"/>
    <w:rsid w:val="00927015"/>
    <w:rsid w:val="00927575"/>
    <w:rsid w:val="00930190"/>
    <w:rsid w:val="00930326"/>
    <w:rsid w:val="009306E3"/>
    <w:rsid w:val="00930E17"/>
    <w:rsid w:val="00932ADC"/>
    <w:rsid w:val="00932C55"/>
    <w:rsid w:val="00932CD5"/>
    <w:rsid w:val="00933500"/>
    <w:rsid w:val="0093358A"/>
    <w:rsid w:val="00933A84"/>
    <w:rsid w:val="00933B2A"/>
    <w:rsid w:val="00933EFF"/>
    <w:rsid w:val="0093464B"/>
    <w:rsid w:val="009352F1"/>
    <w:rsid w:val="00935637"/>
    <w:rsid w:val="009359F2"/>
    <w:rsid w:val="009360BD"/>
    <w:rsid w:val="00936416"/>
    <w:rsid w:val="009371EB"/>
    <w:rsid w:val="00937531"/>
    <w:rsid w:val="0094038E"/>
    <w:rsid w:val="0094052E"/>
    <w:rsid w:val="00941211"/>
    <w:rsid w:val="00941218"/>
    <w:rsid w:val="0094158F"/>
    <w:rsid w:val="00941AC4"/>
    <w:rsid w:val="00942A14"/>
    <w:rsid w:val="00943853"/>
    <w:rsid w:val="00943A20"/>
    <w:rsid w:val="00943DA4"/>
    <w:rsid w:val="009448C8"/>
    <w:rsid w:val="00944DEE"/>
    <w:rsid w:val="009455A5"/>
    <w:rsid w:val="00945850"/>
    <w:rsid w:val="009459ED"/>
    <w:rsid w:val="00945ECF"/>
    <w:rsid w:val="009461D7"/>
    <w:rsid w:val="00947A21"/>
    <w:rsid w:val="00947A41"/>
    <w:rsid w:val="00947D1F"/>
    <w:rsid w:val="009506F1"/>
    <w:rsid w:val="0095108D"/>
    <w:rsid w:val="00951190"/>
    <w:rsid w:val="009515E6"/>
    <w:rsid w:val="00952003"/>
    <w:rsid w:val="0095214D"/>
    <w:rsid w:val="0095222F"/>
    <w:rsid w:val="009523AC"/>
    <w:rsid w:val="0095240A"/>
    <w:rsid w:val="0095257E"/>
    <w:rsid w:val="00952BA3"/>
    <w:rsid w:val="00953044"/>
    <w:rsid w:val="00953E30"/>
    <w:rsid w:val="0095455C"/>
    <w:rsid w:val="00955013"/>
    <w:rsid w:val="009554F7"/>
    <w:rsid w:val="00955557"/>
    <w:rsid w:val="00955845"/>
    <w:rsid w:val="009560B7"/>
    <w:rsid w:val="009571E7"/>
    <w:rsid w:val="0095739E"/>
    <w:rsid w:val="009601F3"/>
    <w:rsid w:val="00960D24"/>
    <w:rsid w:val="00960FE6"/>
    <w:rsid w:val="009614A0"/>
    <w:rsid w:val="00961582"/>
    <w:rsid w:val="009617A2"/>
    <w:rsid w:val="00961F03"/>
    <w:rsid w:val="0096232C"/>
    <w:rsid w:val="00962443"/>
    <w:rsid w:val="00962885"/>
    <w:rsid w:val="0096351F"/>
    <w:rsid w:val="00964FF9"/>
    <w:rsid w:val="00965E77"/>
    <w:rsid w:val="00970ABD"/>
    <w:rsid w:val="00970D26"/>
    <w:rsid w:val="00970EA3"/>
    <w:rsid w:val="00972417"/>
    <w:rsid w:val="00972946"/>
    <w:rsid w:val="00973A50"/>
    <w:rsid w:val="00973BB8"/>
    <w:rsid w:val="00973E0A"/>
    <w:rsid w:val="0097474F"/>
    <w:rsid w:val="009751BC"/>
    <w:rsid w:val="00975D49"/>
    <w:rsid w:val="00976462"/>
    <w:rsid w:val="00976AFB"/>
    <w:rsid w:val="0097749D"/>
    <w:rsid w:val="009809BC"/>
    <w:rsid w:val="00981560"/>
    <w:rsid w:val="0098206B"/>
    <w:rsid w:val="009820B2"/>
    <w:rsid w:val="009829C9"/>
    <w:rsid w:val="00984635"/>
    <w:rsid w:val="0098517A"/>
    <w:rsid w:val="0098540A"/>
    <w:rsid w:val="009855CF"/>
    <w:rsid w:val="00986432"/>
    <w:rsid w:val="0098672B"/>
    <w:rsid w:val="0098775B"/>
    <w:rsid w:val="00987BE3"/>
    <w:rsid w:val="00987E71"/>
    <w:rsid w:val="00987EDB"/>
    <w:rsid w:val="00990026"/>
    <w:rsid w:val="009910E3"/>
    <w:rsid w:val="00991352"/>
    <w:rsid w:val="00991AFA"/>
    <w:rsid w:val="00991C3A"/>
    <w:rsid w:val="00992222"/>
    <w:rsid w:val="0099277C"/>
    <w:rsid w:val="009943D8"/>
    <w:rsid w:val="009954D0"/>
    <w:rsid w:val="00995F43"/>
    <w:rsid w:val="00996954"/>
    <w:rsid w:val="009969A9"/>
    <w:rsid w:val="00996AD3"/>
    <w:rsid w:val="009973ED"/>
    <w:rsid w:val="00997910"/>
    <w:rsid w:val="00997CFA"/>
    <w:rsid w:val="009A007A"/>
    <w:rsid w:val="009A02D9"/>
    <w:rsid w:val="009A057C"/>
    <w:rsid w:val="009A0D8B"/>
    <w:rsid w:val="009A11F0"/>
    <w:rsid w:val="009A1E26"/>
    <w:rsid w:val="009A214D"/>
    <w:rsid w:val="009A251D"/>
    <w:rsid w:val="009A2864"/>
    <w:rsid w:val="009A2BD6"/>
    <w:rsid w:val="009A40B4"/>
    <w:rsid w:val="009A4B23"/>
    <w:rsid w:val="009A4FCA"/>
    <w:rsid w:val="009A61CD"/>
    <w:rsid w:val="009A655D"/>
    <w:rsid w:val="009A6F80"/>
    <w:rsid w:val="009A7819"/>
    <w:rsid w:val="009A7F65"/>
    <w:rsid w:val="009B07F6"/>
    <w:rsid w:val="009B0A9D"/>
    <w:rsid w:val="009B0E84"/>
    <w:rsid w:val="009B206C"/>
    <w:rsid w:val="009B2976"/>
    <w:rsid w:val="009B2DAF"/>
    <w:rsid w:val="009B2EEC"/>
    <w:rsid w:val="009B3352"/>
    <w:rsid w:val="009B36DB"/>
    <w:rsid w:val="009B381C"/>
    <w:rsid w:val="009B3884"/>
    <w:rsid w:val="009B39C7"/>
    <w:rsid w:val="009B3DE6"/>
    <w:rsid w:val="009B41E6"/>
    <w:rsid w:val="009B50DB"/>
    <w:rsid w:val="009B5448"/>
    <w:rsid w:val="009B63B0"/>
    <w:rsid w:val="009B63D1"/>
    <w:rsid w:val="009B6767"/>
    <w:rsid w:val="009B6FF4"/>
    <w:rsid w:val="009B77A9"/>
    <w:rsid w:val="009C0906"/>
    <w:rsid w:val="009C0B9D"/>
    <w:rsid w:val="009C2415"/>
    <w:rsid w:val="009C2C0F"/>
    <w:rsid w:val="009C3451"/>
    <w:rsid w:val="009C3909"/>
    <w:rsid w:val="009C3AB7"/>
    <w:rsid w:val="009C460D"/>
    <w:rsid w:val="009C4CCE"/>
    <w:rsid w:val="009C4D55"/>
    <w:rsid w:val="009C4E10"/>
    <w:rsid w:val="009C56AD"/>
    <w:rsid w:val="009C5AD9"/>
    <w:rsid w:val="009C6212"/>
    <w:rsid w:val="009C7757"/>
    <w:rsid w:val="009C79D0"/>
    <w:rsid w:val="009D07C1"/>
    <w:rsid w:val="009D0DA9"/>
    <w:rsid w:val="009D1B3B"/>
    <w:rsid w:val="009D1C1D"/>
    <w:rsid w:val="009D204A"/>
    <w:rsid w:val="009D26D3"/>
    <w:rsid w:val="009D2830"/>
    <w:rsid w:val="009D3327"/>
    <w:rsid w:val="009D3594"/>
    <w:rsid w:val="009D3962"/>
    <w:rsid w:val="009D3C78"/>
    <w:rsid w:val="009D4544"/>
    <w:rsid w:val="009D4763"/>
    <w:rsid w:val="009D47BE"/>
    <w:rsid w:val="009D5528"/>
    <w:rsid w:val="009D5915"/>
    <w:rsid w:val="009D5ADF"/>
    <w:rsid w:val="009D6ABB"/>
    <w:rsid w:val="009D6EFD"/>
    <w:rsid w:val="009D719D"/>
    <w:rsid w:val="009D78A1"/>
    <w:rsid w:val="009D7A1E"/>
    <w:rsid w:val="009E0334"/>
    <w:rsid w:val="009E04E8"/>
    <w:rsid w:val="009E05CA"/>
    <w:rsid w:val="009E0BA1"/>
    <w:rsid w:val="009E0D77"/>
    <w:rsid w:val="009E0EEA"/>
    <w:rsid w:val="009E1CA7"/>
    <w:rsid w:val="009E2432"/>
    <w:rsid w:val="009E27F5"/>
    <w:rsid w:val="009E319B"/>
    <w:rsid w:val="009E32BD"/>
    <w:rsid w:val="009E348E"/>
    <w:rsid w:val="009E3B29"/>
    <w:rsid w:val="009E435B"/>
    <w:rsid w:val="009E4DC2"/>
    <w:rsid w:val="009E52F1"/>
    <w:rsid w:val="009E67FC"/>
    <w:rsid w:val="009E6FD8"/>
    <w:rsid w:val="009E7519"/>
    <w:rsid w:val="009E77E7"/>
    <w:rsid w:val="009E7AA0"/>
    <w:rsid w:val="009E7AB2"/>
    <w:rsid w:val="009E7B5B"/>
    <w:rsid w:val="009E7C28"/>
    <w:rsid w:val="009F0662"/>
    <w:rsid w:val="009F0CE0"/>
    <w:rsid w:val="009F125D"/>
    <w:rsid w:val="009F15C8"/>
    <w:rsid w:val="009F1CCD"/>
    <w:rsid w:val="009F2126"/>
    <w:rsid w:val="009F22D4"/>
    <w:rsid w:val="009F28D2"/>
    <w:rsid w:val="009F2908"/>
    <w:rsid w:val="009F3E2B"/>
    <w:rsid w:val="009F4432"/>
    <w:rsid w:val="009F4FA1"/>
    <w:rsid w:val="009F4FA2"/>
    <w:rsid w:val="009F5BAD"/>
    <w:rsid w:val="009F6B28"/>
    <w:rsid w:val="009F6F12"/>
    <w:rsid w:val="009F728B"/>
    <w:rsid w:val="009F7749"/>
    <w:rsid w:val="00A0052E"/>
    <w:rsid w:val="00A00801"/>
    <w:rsid w:val="00A034B0"/>
    <w:rsid w:val="00A043BF"/>
    <w:rsid w:val="00A04E6A"/>
    <w:rsid w:val="00A053FC"/>
    <w:rsid w:val="00A05525"/>
    <w:rsid w:val="00A072D6"/>
    <w:rsid w:val="00A078FA"/>
    <w:rsid w:val="00A10BA7"/>
    <w:rsid w:val="00A11AB0"/>
    <w:rsid w:val="00A1269B"/>
    <w:rsid w:val="00A13804"/>
    <w:rsid w:val="00A159B8"/>
    <w:rsid w:val="00A169E3"/>
    <w:rsid w:val="00A17241"/>
    <w:rsid w:val="00A201AE"/>
    <w:rsid w:val="00A2169D"/>
    <w:rsid w:val="00A217FB"/>
    <w:rsid w:val="00A21983"/>
    <w:rsid w:val="00A21B8E"/>
    <w:rsid w:val="00A22526"/>
    <w:rsid w:val="00A22797"/>
    <w:rsid w:val="00A22AD6"/>
    <w:rsid w:val="00A246B8"/>
    <w:rsid w:val="00A25A92"/>
    <w:rsid w:val="00A25F60"/>
    <w:rsid w:val="00A26966"/>
    <w:rsid w:val="00A26C92"/>
    <w:rsid w:val="00A31685"/>
    <w:rsid w:val="00A31885"/>
    <w:rsid w:val="00A31DB1"/>
    <w:rsid w:val="00A32221"/>
    <w:rsid w:val="00A3256C"/>
    <w:rsid w:val="00A32A80"/>
    <w:rsid w:val="00A34233"/>
    <w:rsid w:val="00A347B8"/>
    <w:rsid w:val="00A34A32"/>
    <w:rsid w:val="00A34E33"/>
    <w:rsid w:val="00A35A6E"/>
    <w:rsid w:val="00A35CF5"/>
    <w:rsid w:val="00A36EEF"/>
    <w:rsid w:val="00A3753B"/>
    <w:rsid w:val="00A378C8"/>
    <w:rsid w:val="00A37933"/>
    <w:rsid w:val="00A40807"/>
    <w:rsid w:val="00A40E54"/>
    <w:rsid w:val="00A410FE"/>
    <w:rsid w:val="00A4144E"/>
    <w:rsid w:val="00A41731"/>
    <w:rsid w:val="00A4190F"/>
    <w:rsid w:val="00A41D6C"/>
    <w:rsid w:val="00A41FA3"/>
    <w:rsid w:val="00A42A05"/>
    <w:rsid w:val="00A42A8F"/>
    <w:rsid w:val="00A43481"/>
    <w:rsid w:val="00A479E2"/>
    <w:rsid w:val="00A47DF5"/>
    <w:rsid w:val="00A502EA"/>
    <w:rsid w:val="00A50995"/>
    <w:rsid w:val="00A50AD5"/>
    <w:rsid w:val="00A510AD"/>
    <w:rsid w:val="00A5157D"/>
    <w:rsid w:val="00A51685"/>
    <w:rsid w:val="00A51F9D"/>
    <w:rsid w:val="00A51FA6"/>
    <w:rsid w:val="00A52176"/>
    <w:rsid w:val="00A529E9"/>
    <w:rsid w:val="00A52F55"/>
    <w:rsid w:val="00A52FFD"/>
    <w:rsid w:val="00A53ED5"/>
    <w:rsid w:val="00A54849"/>
    <w:rsid w:val="00A54C84"/>
    <w:rsid w:val="00A54E4C"/>
    <w:rsid w:val="00A55640"/>
    <w:rsid w:val="00A55D72"/>
    <w:rsid w:val="00A55F80"/>
    <w:rsid w:val="00A55F81"/>
    <w:rsid w:val="00A56425"/>
    <w:rsid w:val="00A5650F"/>
    <w:rsid w:val="00A56CF7"/>
    <w:rsid w:val="00A56F57"/>
    <w:rsid w:val="00A57000"/>
    <w:rsid w:val="00A57165"/>
    <w:rsid w:val="00A57334"/>
    <w:rsid w:val="00A57F45"/>
    <w:rsid w:val="00A600D7"/>
    <w:rsid w:val="00A60564"/>
    <w:rsid w:val="00A60B93"/>
    <w:rsid w:val="00A61005"/>
    <w:rsid w:val="00A61ADD"/>
    <w:rsid w:val="00A61C2D"/>
    <w:rsid w:val="00A62088"/>
    <w:rsid w:val="00A6222B"/>
    <w:rsid w:val="00A62AD8"/>
    <w:rsid w:val="00A62ADD"/>
    <w:rsid w:val="00A63F44"/>
    <w:rsid w:val="00A64884"/>
    <w:rsid w:val="00A64A20"/>
    <w:rsid w:val="00A64A69"/>
    <w:rsid w:val="00A64E0A"/>
    <w:rsid w:val="00A64FA4"/>
    <w:rsid w:val="00A651CA"/>
    <w:rsid w:val="00A651FB"/>
    <w:rsid w:val="00A65995"/>
    <w:rsid w:val="00A65C06"/>
    <w:rsid w:val="00A665A3"/>
    <w:rsid w:val="00A6710E"/>
    <w:rsid w:val="00A67ADA"/>
    <w:rsid w:val="00A70339"/>
    <w:rsid w:val="00A703A0"/>
    <w:rsid w:val="00A70AEC"/>
    <w:rsid w:val="00A70B68"/>
    <w:rsid w:val="00A70E6E"/>
    <w:rsid w:val="00A71015"/>
    <w:rsid w:val="00A71BAD"/>
    <w:rsid w:val="00A71C65"/>
    <w:rsid w:val="00A71CFF"/>
    <w:rsid w:val="00A72782"/>
    <w:rsid w:val="00A72CCF"/>
    <w:rsid w:val="00A72E9C"/>
    <w:rsid w:val="00A73063"/>
    <w:rsid w:val="00A75C90"/>
    <w:rsid w:val="00A7646A"/>
    <w:rsid w:val="00A770C7"/>
    <w:rsid w:val="00A779DF"/>
    <w:rsid w:val="00A77BB4"/>
    <w:rsid w:val="00A80157"/>
    <w:rsid w:val="00A801A4"/>
    <w:rsid w:val="00A808F5"/>
    <w:rsid w:val="00A81842"/>
    <w:rsid w:val="00A8265F"/>
    <w:rsid w:val="00A8293F"/>
    <w:rsid w:val="00A82C51"/>
    <w:rsid w:val="00A83C9C"/>
    <w:rsid w:val="00A842FE"/>
    <w:rsid w:val="00A84D29"/>
    <w:rsid w:val="00A85099"/>
    <w:rsid w:val="00A85281"/>
    <w:rsid w:val="00A85B48"/>
    <w:rsid w:val="00A85FD3"/>
    <w:rsid w:val="00A8640B"/>
    <w:rsid w:val="00A86507"/>
    <w:rsid w:val="00A867EB"/>
    <w:rsid w:val="00A8689E"/>
    <w:rsid w:val="00A87463"/>
    <w:rsid w:val="00A906F4"/>
    <w:rsid w:val="00A9074B"/>
    <w:rsid w:val="00A90B5A"/>
    <w:rsid w:val="00A9109A"/>
    <w:rsid w:val="00A91715"/>
    <w:rsid w:val="00A917DC"/>
    <w:rsid w:val="00A92DDA"/>
    <w:rsid w:val="00A93920"/>
    <w:rsid w:val="00A94F98"/>
    <w:rsid w:val="00A94FD4"/>
    <w:rsid w:val="00A955CE"/>
    <w:rsid w:val="00A95BA3"/>
    <w:rsid w:val="00A95F26"/>
    <w:rsid w:val="00A96120"/>
    <w:rsid w:val="00A96D1E"/>
    <w:rsid w:val="00A973C7"/>
    <w:rsid w:val="00A976B9"/>
    <w:rsid w:val="00A977BB"/>
    <w:rsid w:val="00A977D4"/>
    <w:rsid w:val="00AA20CE"/>
    <w:rsid w:val="00AA2536"/>
    <w:rsid w:val="00AA27A3"/>
    <w:rsid w:val="00AA294F"/>
    <w:rsid w:val="00AA2A38"/>
    <w:rsid w:val="00AA3D5A"/>
    <w:rsid w:val="00AA462B"/>
    <w:rsid w:val="00AA46DE"/>
    <w:rsid w:val="00AA4792"/>
    <w:rsid w:val="00AA486F"/>
    <w:rsid w:val="00AA5886"/>
    <w:rsid w:val="00AA6227"/>
    <w:rsid w:val="00AA6277"/>
    <w:rsid w:val="00AA656E"/>
    <w:rsid w:val="00AA7391"/>
    <w:rsid w:val="00AA76C6"/>
    <w:rsid w:val="00AA7745"/>
    <w:rsid w:val="00AB0057"/>
    <w:rsid w:val="00AB0AE7"/>
    <w:rsid w:val="00AB203D"/>
    <w:rsid w:val="00AB2332"/>
    <w:rsid w:val="00AB27C7"/>
    <w:rsid w:val="00AB27CE"/>
    <w:rsid w:val="00AB52E5"/>
    <w:rsid w:val="00AB6847"/>
    <w:rsid w:val="00AB6B71"/>
    <w:rsid w:val="00AB71BC"/>
    <w:rsid w:val="00AB7B32"/>
    <w:rsid w:val="00AC01CA"/>
    <w:rsid w:val="00AC05EB"/>
    <w:rsid w:val="00AC14E4"/>
    <w:rsid w:val="00AC1792"/>
    <w:rsid w:val="00AC1AD1"/>
    <w:rsid w:val="00AC215D"/>
    <w:rsid w:val="00AC26AA"/>
    <w:rsid w:val="00AC2963"/>
    <w:rsid w:val="00AC2ACA"/>
    <w:rsid w:val="00AC2EB4"/>
    <w:rsid w:val="00AC31C9"/>
    <w:rsid w:val="00AC38F0"/>
    <w:rsid w:val="00AC3B64"/>
    <w:rsid w:val="00AC3DFE"/>
    <w:rsid w:val="00AC45F3"/>
    <w:rsid w:val="00AC4AAB"/>
    <w:rsid w:val="00AC5104"/>
    <w:rsid w:val="00AC5ECF"/>
    <w:rsid w:val="00AC62B1"/>
    <w:rsid w:val="00AC66C5"/>
    <w:rsid w:val="00AC6D02"/>
    <w:rsid w:val="00AC7507"/>
    <w:rsid w:val="00AC78FC"/>
    <w:rsid w:val="00AC7907"/>
    <w:rsid w:val="00AC7B4F"/>
    <w:rsid w:val="00AC7C6B"/>
    <w:rsid w:val="00AC7E3B"/>
    <w:rsid w:val="00AD01B9"/>
    <w:rsid w:val="00AD05F0"/>
    <w:rsid w:val="00AD2073"/>
    <w:rsid w:val="00AD2E57"/>
    <w:rsid w:val="00AD3E9E"/>
    <w:rsid w:val="00AD3F0C"/>
    <w:rsid w:val="00AD5C30"/>
    <w:rsid w:val="00AD626A"/>
    <w:rsid w:val="00AD76B1"/>
    <w:rsid w:val="00AD7B25"/>
    <w:rsid w:val="00AD7BF4"/>
    <w:rsid w:val="00AE04CA"/>
    <w:rsid w:val="00AE1461"/>
    <w:rsid w:val="00AE17F5"/>
    <w:rsid w:val="00AE1CDB"/>
    <w:rsid w:val="00AE2489"/>
    <w:rsid w:val="00AE278C"/>
    <w:rsid w:val="00AE2B64"/>
    <w:rsid w:val="00AE2DB9"/>
    <w:rsid w:val="00AE3242"/>
    <w:rsid w:val="00AE342B"/>
    <w:rsid w:val="00AE3795"/>
    <w:rsid w:val="00AE38EF"/>
    <w:rsid w:val="00AE4113"/>
    <w:rsid w:val="00AE45C2"/>
    <w:rsid w:val="00AE4C4B"/>
    <w:rsid w:val="00AE4D16"/>
    <w:rsid w:val="00AE5785"/>
    <w:rsid w:val="00AE5BB1"/>
    <w:rsid w:val="00AE623C"/>
    <w:rsid w:val="00AE63F3"/>
    <w:rsid w:val="00AE65C8"/>
    <w:rsid w:val="00AE6770"/>
    <w:rsid w:val="00AE6C03"/>
    <w:rsid w:val="00AE78D0"/>
    <w:rsid w:val="00AE78E2"/>
    <w:rsid w:val="00AF002E"/>
    <w:rsid w:val="00AF05D5"/>
    <w:rsid w:val="00AF0652"/>
    <w:rsid w:val="00AF09FB"/>
    <w:rsid w:val="00AF0C8A"/>
    <w:rsid w:val="00AF1850"/>
    <w:rsid w:val="00AF193D"/>
    <w:rsid w:val="00AF1A7F"/>
    <w:rsid w:val="00AF2294"/>
    <w:rsid w:val="00AF2A61"/>
    <w:rsid w:val="00AF2AB8"/>
    <w:rsid w:val="00AF2C5C"/>
    <w:rsid w:val="00AF30DE"/>
    <w:rsid w:val="00AF38DE"/>
    <w:rsid w:val="00AF3B33"/>
    <w:rsid w:val="00AF50EF"/>
    <w:rsid w:val="00AF6983"/>
    <w:rsid w:val="00AF786F"/>
    <w:rsid w:val="00AF7CF3"/>
    <w:rsid w:val="00B0035B"/>
    <w:rsid w:val="00B012A9"/>
    <w:rsid w:val="00B01D58"/>
    <w:rsid w:val="00B020CB"/>
    <w:rsid w:val="00B02B7F"/>
    <w:rsid w:val="00B03C11"/>
    <w:rsid w:val="00B05692"/>
    <w:rsid w:val="00B05FDB"/>
    <w:rsid w:val="00B065A7"/>
    <w:rsid w:val="00B06688"/>
    <w:rsid w:val="00B06B94"/>
    <w:rsid w:val="00B06C91"/>
    <w:rsid w:val="00B077DB"/>
    <w:rsid w:val="00B07ED9"/>
    <w:rsid w:val="00B117E2"/>
    <w:rsid w:val="00B118E8"/>
    <w:rsid w:val="00B122B9"/>
    <w:rsid w:val="00B133B9"/>
    <w:rsid w:val="00B138E3"/>
    <w:rsid w:val="00B14439"/>
    <w:rsid w:val="00B14917"/>
    <w:rsid w:val="00B14B07"/>
    <w:rsid w:val="00B1579F"/>
    <w:rsid w:val="00B158FC"/>
    <w:rsid w:val="00B16089"/>
    <w:rsid w:val="00B162F4"/>
    <w:rsid w:val="00B16456"/>
    <w:rsid w:val="00B17286"/>
    <w:rsid w:val="00B206CA"/>
    <w:rsid w:val="00B20C32"/>
    <w:rsid w:val="00B21F73"/>
    <w:rsid w:val="00B231C2"/>
    <w:rsid w:val="00B2369C"/>
    <w:rsid w:val="00B23C87"/>
    <w:rsid w:val="00B244ED"/>
    <w:rsid w:val="00B24A3C"/>
    <w:rsid w:val="00B252DE"/>
    <w:rsid w:val="00B26FE9"/>
    <w:rsid w:val="00B27220"/>
    <w:rsid w:val="00B27913"/>
    <w:rsid w:val="00B27DCE"/>
    <w:rsid w:val="00B303B9"/>
    <w:rsid w:val="00B30B6F"/>
    <w:rsid w:val="00B320B2"/>
    <w:rsid w:val="00B33123"/>
    <w:rsid w:val="00B3338A"/>
    <w:rsid w:val="00B3362D"/>
    <w:rsid w:val="00B336E1"/>
    <w:rsid w:val="00B33727"/>
    <w:rsid w:val="00B338EA"/>
    <w:rsid w:val="00B33BA8"/>
    <w:rsid w:val="00B33C9F"/>
    <w:rsid w:val="00B34224"/>
    <w:rsid w:val="00B35719"/>
    <w:rsid w:val="00B3664D"/>
    <w:rsid w:val="00B37AD3"/>
    <w:rsid w:val="00B40444"/>
    <w:rsid w:val="00B40680"/>
    <w:rsid w:val="00B40C9F"/>
    <w:rsid w:val="00B4153F"/>
    <w:rsid w:val="00B42510"/>
    <w:rsid w:val="00B428C2"/>
    <w:rsid w:val="00B42DA6"/>
    <w:rsid w:val="00B43CE8"/>
    <w:rsid w:val="00B441A6"/>
    <w:rsid w:val="00B45D21"/>
    <w:rsid w:val="00B46103"/>
    <w:rsid w:val="00B46864"/>
    <w:rsid w:val="00B46930"/>
    <w:rsid w:val="00B46AAD"/>
    <w:rsid w:val="00B46B19"/>
    <w:rsid w:val="00B501CE"/>
    <w:rsid w:val="00B505BF"/>
    <w:rsid w:val="00B5132A"/>
    <w:rsid w:val="00B5194F"/>
    <w:rsid w:val="00B51B38"/>
    <w:rsid w:val="00B52289"/>
    <w:rsid w:val="00B524C8"/>
    <w:rsid w:val="00B527F4"/>
    <w:rsid w:val="00B52A99"/>
    <w:rsid w:val="00B537CA"/>
    <w:rsid w:val="00B542A1"/>
    <w:rsid w:val="00B54B1D"/>
    <w:rsid w:val="00B54C91"/>
    <w:rsid w:val="00B54EC7"/>
    <w:rsid w:val="00B553E6"/>
    <w:rsid w:val="00B55A94"/>
    <w:rsid w:val="00B55CC5"/>
    <w:rsid w:val="00B55F28"/>
    <w:rsid w:val="00B5696D"/>
    <w:rsid w:val="00B56CC1"/>
    <w:rsid w:val="00B577C8"/>
    <w:rsid w:val="00B60C50"/>
    <w:rsid w:val="00B61040"/>
    <w:rsid w:val="00B61054"/>
    <w:rsid w:val="00B612E7"/>
    <w:rsid w:val="00B6167D"/>
    <w:rsid w:val="00B616D4"/>
    <w:rsid w:val="00B617C1"/>
    <w:rsid w:val="00B61E77"/>
    <w:rsid w:val="00B6272E"/>
    <w:rsid w:val="00B64170"/>
    <w:rsid w:val="00B646B8"/>
    <w:rsid w:val="00B66532"/>
    <w:rsid w:val="00B6657C"/>
    <w:rsid w:val="00B669A0"/>
    <w:rsid w:val="00B66FF9"/>
    <w:rsid w:val="00B6772C"/>
    <w:rsid w:val="00B705C0"/>
    <w:rsid w:val="00B706D9"/>
    <w:rsid w:val="00B7340F"/>
    <w:rsid w:val="00B73837"/>
    <w:rsid w:val="00B739A0"/>
    <w:rsid w:val="00B74235"/>
    <w:rsid w:val="00B748CB"/>
    <w:rsid w:val="00B75160"/>
    <w:rsid w:val="00B7563E"/>
    <w:rsid w:val="00B75722"/>
    <w:rsid w:val="00B75E2D"/>
    <w:rsid w:val="00B76665"/>
    <w:rsid w:val="00B76FF1"/>
    <w:rsid w:val="00B803E7"/>
    <w:rsid w:val="00B8079A"/>
    <w:rsid w:val="00B80B23"/>
    <w:rsid w:val="00B80EF5"/>
    <w:rsid w:val="00B818EA"/>
    <w:rsid w:val="00B81CC1"/>
    <w:rsid w:val="00B8357F"/>
    <w:rsid w:val="00B84E21"/>
    <w:rsid w:val="00B84E4A"/>
    <w:rsid w:val="00B85111"/>
    <w:rsid w:val="00B85868"/>
    <w:rsid w:val="00B85D09"/>
    <w:rsid w:val="00B86332"/>
    <w:rsid w:val="00B8673B"/>
    <w:rsid w:val="00B871A0"/>
    <w:rsid w:val="00B8743F"/>
    <w:rsid w:val="00B90BE3"/>
    <w:rsid w:val="00B91422"/>
    <w:rsid w:val="00B92257"/>
    <w:rsid w:val="00B9243C"/>
    <w:rsid w:val="00B92D07"/>
    <w:rsid w:val="00B9391C"/>
    <w:rsid w:val="00B93A44"/>
    <w:rsid w:val="00B943C6"/>
    <w:rsid w:val="00B94A65"/>
    <w:rsid w:val="00B94C83"/>
    <w:rsid w:val="00B95C30"/>
    <w:rsid w:val="00B97876"/>
    <w:rsid w:val="00B97A50"/>
    <w:rsid w:val="00B97F56"/>
    <w:rsid w:val="00BA00E9"/>
    <w:rsid w:val="00BA0352"/>
    <w:rsid w:val="00BA14A9"/>
    <w:rsid w:val="00BA173F"/>
    <w:rsid w:val="00BA26AD"/>
    <w:rsid w:val="00BA26F6"/>
    <w:rsid w:val="00BA2856"/>
    <w:rsid w:val="00BA2F4A"/>
    <w:rsid w:val="00BA4383"/>
    <w:rsid w:val="00BA48D9"/>
    <w:rsid w:val="00BA4D45"/>
    <w:rsid w:val="00BA4FD9"/>
    <w:rsid w:val="00BA53A1"/>
    <w:rsid w:val="00BA56BE"/>
    <w:rsid w:val="00BA5B49"/>
    <w:rsid w:val="00BA61CD"/>
    <w:rsid w:val="00BA709A"/>
    <w:rsid w:val="00BA7A51"/>
    <w:rsid w:val="00BA7C88"/>
    <w:rsid w:val="00BA7CB6"/>
    <w:rsid w:val="00BB0F7B"/>
    <w:rsid w:val="00BB11F6"/>
    <w:rsid w:val="00BB1BBE"/>
    <w:rsid w:val="00BB1D1B"/>
    <w:rsid w:val="00BB2238"/>
    <w:rsid w:val="00BB240F"/>
    <w:rsid w:val="00BB25F8"/>
    <w:rsid w:val="00BB27E1"/>
    <w:rsid w:val="00BB2E5E"/>
    <w:rsid w:val="00BB4700"/>
    <w:rsid w:val="00BB4D77"/>
    <w:rsid w:val="00BB5ABF"/>
    <w:rsid w:val="00BB5D67"/>
    <w:rsid w:val="00BB652B"/>
    <w:rsid w:val="00BB6AB2"/>
    <w:rsid w:val="00BB7443"/>
    <w:rsid w:val="00BB7FE3"/>
    <w:rsid w:val="00BC0016"/>
    <w:rsid w:val="00BC052A"/>
    <w:rsid w:val="00BC12A7"/>
    <w:rsid w:val="00BC237D"/>
    <w:rsid w:val="00BC2416"/>
    <w:rsid w:val="00BC2E22"/>
    <w:rsid w:val="00BC4F63"/>
    <w:rsid w:val="00BC5948"/>
    <w:rsid w:val="00BC5CAE"/>
    <w:rsid w:val="00BC6119"/>
    <w:rsid w:val="00BC6819"/>
    <w:rsid w:val="00BC7134"/>
    <w:rsid w:val="00BC7188"/>
    <w:rsid w:val="00BC7551"/>
    <w:rsid w:val="00BD0151"/>
    <w:rsid w:val="00BD0B8A"/>
    <w:rsid w:val="00BD0BB2"/>
    <w:rsid w:val="00BD127D"/>
    <w:rsid w:val="00BD1536"/>
    <w:rsid w:val="00BD1558"/>
    <w:rsid w:val="00BD1B1A"/>
    <w:rsid w:val="00BD1BA8"/>
    <w:rsid w:val="00BD1C8A"/>
    <w:rsid w:val="00BD1F37"/>
    <w:rsid w:val="00BD37EB"/>
    <w:rsid w:val="00BD42D7"/>
    <w:rsid w:val="00BD476A"/>
    <w:rsid w:val="00BD55A0"/>
    <w:rsid w:val="00BD57BF"/>
    <w:rsid w:val="00BD5C87"/>
    <w:rsid w:val="00BD5E6E"/>
    <w:rsid w:val="00BD60DD"/>
    <w:rsid w:val="00BD6CC5"/>
    <w:rsid w:val="00BD6E28"/>
    <w:rsid w:val="00BD7010"/>
    <w:rsid w:val="00BD74CF"/>
    <w:rsid w:val="00BD7613"/>
    <w:rsid w:val="00BE0A96"/>
    <w:rsid w:val="00BE0EC5"/>
    <w:rsid w:val="00BE1939"/>
    <w:rsid w:val="00BE23D0"/>
    <w:rsid w:val="00BE24A1"/>
    <w:rsid w:val="00BE263D"/>
    <w:rsid w:val="00BE2957"/>
    <w:rsid w:val="00BE4731"/>
    <w:rsid w:val="00BE4FBB"/>
    <w:rsid w:val="00BE5513"/>
    <w:rsid w:val="00BE6B0F"/>
    <w:rsid w:val="00BE6DBC"/>
    <w:rsid w:val="00BE6E6C"/>
    <w:rsid w:val="00BE73E9"/>
    <w:rsid w:val="00BF2283"/>
    <w:rsid w:val="00BF234B"/>
    <w:rsid w:val="00BF25A1"/>
    <w:rsid w:val="00BF2EEE"/>
    <w:rsid w:val="00BF33F1"/>
    <w:rsid w:val="00BF3F77"/>
    <w:rsid w:val="00BF4070"/>
    <w:rsid w:val="00BF5121"/>
    <w:rsid w:val="00BF5342"/>
    <w:rsid w:val="00BF5741"/>
    <w:rsid w:val="00BF5AC8"/>
    <w:rsid w:val="00BF5EDD"/>
    <w:rsid w:val="00BF6348"/>
    <w:rsid w:val="00BF66A9"/>
    <w:rsid w:val="00BF7348"/>
    <w:rsid w:val="00BF7E4B"/>
    <w:rsid w:val="00C0017A"/>
    <w:rsid w:val="00C0170B"/>
    <w:rsid w:val="00C0182B"/>
    <w:rsid w:val="00C01C12"/>
    <w:rsid w:val="00C02BEA"/>
    <w:rsid w:val="00C02CFA"/>
    <w:rsid w:val="00C03A39"/>
    <w:rsid w:val="00C043A7"/>
    <w:rsid w:val="00C052C4"/>
    <w:rsid w:val="00C05C35"/>
    <w:rsid w:val="00C06078"/>
    <w:rsid w:val="00C06358"/>
    <w:rsid w:val="00C0637E"/>
    <w:rsid w:val="00C0639F"/>
    <w:rsid w:val="00C06B8C"/>
    <w:rsid w:val="00C11A40"/>
    <w:rsid w:val="00C11CD8"/>
    <w:rsid w:val="00C12471"/>
    <w:rsid w:val="00C12894"/>
    <w:rsid w:val="00C13B62"/>
    <w:rsid w:val="00C15DA0"/>
    <w:rsid w:val="00C20BA6"/>
    <w:rsid w:val="00C21051"/>
    <w:rsid w:val="00C212B1"/>
    <w:rsid w:val="00C214F2"/>
    <w:rsid w:val="00C2161C"/>
    <w:rsid w:val="00C223B9"/>
    <w:rsid w:val="00C22605"/>
    <w:rsid w:val="00C229A0"/>
    <w:rsid w:val="00C23930"/>
    <w:rsid w:val="00C23E5C"/>
    <w:rsid w:val="00C24776"/>
    <w:rsid w:val="00C2582F"/>
    <w:rsid w:val="00C25ABC"/>
    <w:rsid w:val="00C2649D"/>
    <w:rsid w:val="00C2660A"/>
    <w:rsid w:val="00C26901"/>
    <w:rsid w:val="00C2698D"/>
    <w:rsid w:val="00C274B1"/>
    <w:rsid w:val="00C3012E"/>
    <w:rsid w:val="00C3025D"/>
    <w:rsid w:val="00C30E72"/>
    <w:rsid w:val="00C31026"/>
    <w:rsid w:val="00C32998"/>
    <w:rsid w:val="00C32A08"/>
    <w:rsid w:val="00C33663"/>
    <w:rsid w:val="00C33BEB"/>
    <w:rsid w:val="00C33EF9"/>
    <w:rsid w:val="00C341CC"/>
    <w:rsid w:val="00C34EF6"/>
    <w:rsid w:val="00C35085"/>
    <w:rsid w:val="00C36A7E"/>
    <w:rsid w:val="00C36F71"/>
    <w:rsid w:val="00C37690"/>
    <w:rsid w:val="00C376CC"/>
    <w:rsid w:val="00C378CF"/>
    <w:rsid w:val="00C40317"/>
    <w:rsid w:val="00C405D3"/>
    <w:rsid w:val="00C416A3"/>
    <w:rsid w:val="00C4172C"/>
    <w:rsid w:val="00C4176A"/>
    <w:rsid w:val="00C4237B"/>
    <w:rsid w:val="00C43257"/>
    <w:rsid w:val="00C4349D"/>
    <w:rsid w:val="00C43CF8"/>
    <w:rsid w:val="00C4408A"/>
    <w:rsid w:val="00C451E5"/>
    <w:rsid w:val="00C45CDE"/>
    <w:rsid w:val="00C45D08"/>
    <w:rsid w:val="00C46504"/>
    <w:rsid w:val="00C46844"/>
    <w:rsid w:val="00C47A5E"/>
    <w:rsid w:val="00C50533"/>
    <w:rsid w:val="00C505C0"/>
    <w:rsid w:val="00C50B19"/>
    <w:rsid w:val="00C52146"/>
    <w:rsid w:val="00C52764"/>
    <w:rsid w:val="00C52B7E"/>
    <w:rsid w:val="00C53230"/>
    <w:rsid w:val="00C53EA7"/>
    <w:rsid w:val="00C54245"/>
    <w:rsid w:val="00C5428E"/>
    <w:rsid w:val="00C5434B"/>
    <w:rsid w:val="00C5457B"/>
    <w:rsid w:val="00C54FEE"/>
    <w:rsid w:val="00C55339"/>
    <w:rsid w:val="00C557C0"/>
    <w:rsid w:val="00C566D4"/>
    <w:rsid w:val="00C56A6E"/>
    <w:rsid w:val="00C57D53"/>
    <w:rsid w:val="00C600AB"/>
    <w:rsid w:val="00C617FD"/>
    <w:rsid w:val="00C619B0"/>
    <w:rsid w:val="00C62005"/>
    <w:rsid w:val="00C6207A"/>
    <w:rsid w:val="00C627E0"/>
    <w:rsid w:val="00C62F83"/>
    <w:rsid w:val="00C65402"/>
    <w:rsid w:val="00C658A9"/>
    <w:rsid w:val="00C658D4"/>
    <w:rsid w:val="00C65910"/>
    <w:rsid w:val="00C65ECD"/>
    <w:rsid w:val="00C665F2"/>
    <w:rsid w:val="00C668D0"/>
    <w:rsid w:val="00C66CB0"/>
    <w:rsid w:val="00C66DBE"/>
    <w:rsid w:val="00C66F19"/>
    <w:rsid w:val="00C672A2"/>
    <w:rsid w:val="00C7060A"/>
    <w:rsid w:val="00C70992"/>
    <w:rsid w:val="00C70F76"/>
    <w:rsid w:val="00C71BF6"/>
    <w:rsid w:val="00C727B4"/>
    <w:rsid w:val="00C72C2D"/>
    <w:rsid w:val="00C73421"/>
    <w:rsid w:val="00C73537"/>
    <w:rsid w:val="00C736C6"/>
    <w:rsid w:val="00C73B82"/>
    <w:rsid w:val="00C741FE"/>
    <w:rsid w:val="00C75A16"/>
    <w:rsid w:val="00C75C2C"/>
    <w:rsid w:val="00C7666C"/>
    <w:rsid w:val="00C76ABD"/>
    <w:rsid w:val="00C76E0A"/>
    <w:rsid w:val="00C76F67"/>
    <w:rsid w:val="00C776F5"/>
    <w:rsid w:val="00C77A1F"/>
    <w:rsid w:val="00C803BC"/>
    <w:rsid w:val="00C810F2"/>
    <w:rsid w:val="00C81496"/>
    <w:rsid w:val="00C8222E"/>
    <w:rsid w:val="00C82458"/>
    <w:rsid w:val="00C82E0D"/>
    <w:rsid w:val="00C83152"/>
    <w:rsid w:val="00C83A63"/>
    <w:rsid w:val="00C84B2A"/>
    <w:rsid w:val="00C84ED5"/>
    <w:rsid w:val="00C8674B"/>
    <w:rsid w:val="00C87220"/>
    <w:rsid w:val="00C87770"/>
    <w:rsid w:val="00C87960"/>
    <w:rsid w:val="00C92013"/>
    <w:rsid w:val="00C923EF"/>
    <w:rsid w:val="00C92666"/>
    <w:rsid w:val="00C92998"/>
    <w:rsid w:val="00C929A8"/>
    <w:rsid w:val="00C92AC0"/>
    <w:rsid w:val="00C92B7B"/>
    <w:rsid w:val="00C931D0"/>
    <w:rsid w:val="00C93EA4"/>
    <w:rsid w:val="00C93F87"/>
    <w:rsid w:val="00C94344"/>
    <w:rsid w:val="00C943E2"/>
    <w:rsid w:val="00C94B27"/>
    <w:rsid w:val="00C9558E"/>
    <w:rsid w:val="00C95D38"/>
    <w:rsid w:val="00C96169"/>
    <w:rsid w:val="00C96CA9"/>
    <w:rsid w:val="00C97373"/>
    <w:rsid w:val="00C975D0"/>
    <w:rsid w:val="00CA10C2"/>
    <w:rsid w:val="00CA3B02"/>
    <w:rsid w:val="00CA4215"/>
    <w:rsid w:val="00CA46A0"/>
    <w:rsid w:val="00CA4CCF"/>
    <w:rsid w:val="00CA4E2D"/>
    <w:rsid w:val="00CA6968"/>
    <w:rsid w:val="00CA6E7A"/>
    <w:rsid w:val="00CA78F4"/>
    <w:rsid w:val="00CB01FA"/>
    <w:rsid w:val="00CB091D"/>
    <w:rsid w:val="00CB0A0E"/>
    <w:rsid w:val="00CB0D4B"/>
    <w:rsid w:val="00CB17A0"/>
    <w:rsid w:val="00CB1C48"/>
    <w:rsid w:val="00CB22E2"/>
    <w:rsid w:val="00CB2BBE"/>
    <w:rsid w:val="00CB32BD"/>
    <w:rsid w:val="00CB39F2"/>
    <w:rsid w:val="00CB40DE"/>
    <w:rsid w:val="00CB4114"/>
    <w:rsid w:val="00CB47D6"/>
    <w:rsid w:val="00CB4BA9"/>
    <w:rsid w:val="00CB4EA6"/>
    <w:rsid w:val="00CB5754"/>
    <w:rsid w:val="00CB6B37"/>
    <w:rsid w:val="00CB6B59"/>
    <w:rsid w:val="00CB6D7B"/>
    <w:rsid w:val="00CB6DBA"/>
    <w:rsid w:val="00CB7D52"/>
    <w:rsid w:val="00CC0044"/>
    <w:rsid w:val="00CC04D0"/>
    <w:rsid w:val="00CC1213"/>
    <w:rsid w:val="00CC14C9"/>
    <w:rsid w:val="00CC1BC9"/>
    <w:rsid w:val="00CC1C42"/>
    <w:rsid w:val="00CC1E7F"/>
    <w:rsid w:val="00CC1F53"/>
    <w:rsid w:val="00CC2E4D"/>
    <w:rsid w:val="00CC316B"/>
    <w:rsid w:val="00CC3698"/>
    <w:rsid w:val="00CC36AF"/>
    <w:rsid w:val="00CC3765"/>
    <w:rsid w:val="00CC38AB"/>
    <w:rsid w:val="00CC3BF2"/>
    <w:rsid w:val="00CC409C"/>
    <w:rsid w:val="00CC41E0"/>
    <w:rsid w:val="00CC4BDC"/>
    <w:rsid w:val="00CC4EE3"/>
    <w:rsid w:val="00CC6092"/>
    <w:rsid w:val="00CC67EB"/>
    <w:rsid w:val="00CC6966"/>
    <w:rsid w:val="00CC6F6E"/>
    <w:rsid w:val="00CC7907"/>
    <w:rsid w:val="00CD0242"/>
    <w:rsid w:val="00CD03AA"/>
    <w:rsid w:val="00CD0CD7"/>
    <w:rsid w:val="00CD0DD5"/>
    <w:rsid w:val="00CD11D4"/>
    <w:rsid w:val="00CD1D65"/>
    <w:rsid w:val="00CD2B31"/>
    <w:rsid w:val="00CD337B"/>
    <w:rsid w:val="00CD4670"/>
    <w:rsid w:val="00CD4F22"/>
    <w:rsid w:val="00CD5F37"/>
    <w:rsid w:val="00CD6171"/>
    <w:rsid w:val="00CD6447"/>
    <w:rsid w:val="00CD6563"/>
    <w:rsid w:val="00CD66A3"/>
    <w:rsid w:val="00CD6E46"/>
    <w:rsid w:val="00CD725F"/>
    <w:rsid w:val="00CE04B3"/>
    <w:rsid w:val="00CE0DBA"/>
    <w:rsid w:val="00CE193A"/>
    <w:rsid w:val="00CE1942"/>
    <w:rsid w:val="00CE1C3A"/>
    <w:rsid w:val="00CE285C"/>
    <w:rsid w:val="00CE3368"/>
    <w:rsid w:val="00CE3D09"/>
    <w:rsid w:val="00CE455E"/>
    <w:rsid w:val="00CE473F"/>
    <w:rsid w:val="00CE5508"/>
    <w:rsid w:val="00CE5A4F"/>
    <w:rsid w:val="00CE7705"/>
    <w:rsid w:val="00CE7936"/>
    <w:rsid w:val="00CF17B3"/>
    <w:rsid w:val="00CF22FA"/>
    <w:rsid w:val="00CF4154"/>
    <w:rsid w:val="00CF4650"/>
    <w:rsid w:val="00CF5568"/>
    <w:rsid w:val="00CF55ED"/>
    <w:rsid w:val="00CF57EB"/>
    <w:rsid w:val="00CF6633"/>
    <w:rsid w:val="00CF6655"/>
    <w:rsid w:val="00CF6FAE"/>
    <w:rsid w:val="00D004CD"/>
    <w:rsid w:val="00D01353"/>
    <w:rsid w:val="00D01A28"/>
    <w:rsid w:val="00D01E41"/>
    <w:rsid w:val="00D034C1"/>
    <w:rsid w:val="00D039A2"/>
    <w:rsid w:val="00D03CFD"/>
    <w:rsid w:val="00D04426"/>
    <w:rsid w:val="00D047DB"/>
    <w:rsid w:val="00D04FB1"/>
    <w:rsid w:val="00D0561E"/>
    <w:rsid w:val="00D057FC"/>
    <w:rsid w:val="00D05A90"/>
    <w:rsid w:val="00D061E4"/>
    <w:rsid w:val="00D07F33"/>
    <w:rsid w:val="00D104CC"/>
    <w:rsid w:val="00D1050F"/>
    <w:rsid w:val="00D105DC"/>
    <w:rsid w:val="00D1091A"/>
    <w:rsid w:val="00D10924"/>
    <w:rsid w:val="00D128E4"/>
    <w:rsid w:val="00D12E04"/>
    <w:rsid w:val="00D132E8"/>
    <w:rsid w:val="00D13632"/>
    <w:rsid w:val="00D13B4B"/>
    <w:rsid w:val="00D14066"/>
    <w:rsid w:val="00D14FB8"/>
    <w:rsid w:val="00D158A5"/>
    <w:rsid w:val="00D15D2E"/>
    <w:rsid w:val="00D1790D"/>
    <w:rsid w:val="00D179C9"/>
    <w:rsid w:val="00D20668"/>
    <w:rsid w:val="00D20B3F"/>
    <w:rsid w:val="00D20BDF"/>
    <w:rsid w:val="00D20C70"/>
    <w:rsid w:val="00D21543"/>
    <w:rsid w:val="00D21559"/>
    <w:rsid w:val="00D21870"/>
    <w:rsid w:val="00D21CD1"/>
    <w:rsid w:val="00D220FF"/>
    <w:rsid w:val="00D2212A"/>
    <w:rsid w:val="00D222AA"/>
    <w:rsid w:val="00D22D71"/>
    <w:rsid w:val="00D23ECF"/>
    <w:rsid w:val="00D23EE3"/>
    <w:rsid w:val="00D24707"/>
    <w:rsid w:val="00D24787"/>
    <w:rsid w:val="00D24A3C"/>
    <w:rsid w:val="00D24C9E"/>
    <w:rsid w:val="00D25388"/>
    <w:rsid w:val="00D25824"/>
    <w:rsid w:val="00D25AA4"/>
    <w:rsid w:val="00D26447"/>
    <w:rsid w:val="00D26B6F"/>
    <w:rsid w:val="00D26DE4"/>
    <w:rsid w:val="00D27E4A"/>
    <w:rsid w:val="00D3011D"/>
    <w:rsid w:val="00D30277"/>
    <w:rsid w:val="00D31363"/>
    <w:rsid w:val="00D31667"/>
    <w:rsid w:val="00D32704"/>
    <w:rsid w:val="00D33387"/>
    <w:rsid w:val="00D33486"/>
    <w:rsid w:val="00D34679"/>
    <w:rsid w:val="00D352F7"/>
    <w:rsid w:val="00D355B6"/>
    <w:rsid w:val="00D35BCF"/>
    <w:rsid w:val="00D364F9"/>
    <w:rsid w:val="00D3677B"/>
    <w:rsid w:val="00D36918"/>
    <w:rsid w:val="00D37E82"/>
    <w:rsid w:val="00D40059"/>
    <w:rsid w:val="00D40481"/>
    <w:rsid w:val="00D404AB"/>
    <w:rsid w:val="00D40FB5"/>
    <w:rsid w:val="00D41961"/>
    <w:rsid w:val="00D41D14"/>
    <w:rsid w:val="00D41FE6"/>
    <w:rsid w:val="00D420C8"/>
    <w:rsid w:val="00D43619"/>
    <w:rsid w:val="00D43976"/>
    <w:rsid w:val="00D43FF4"/>
    <w:rsid w:val="00D44365"/>
    <w:rsid w:val="00D44815"/>
    <w:rsid w:val="00D44C62"/>
    <w:rsid w:val="00D4542B"/>
    <w:rsid w:val="00D45976"/>
    <w:rsid w:val="00D45B38"/>
    <w:rsid w:val="00D45FCE"/>
    <w:rsid w:val="00D46BCE"/>
    <w:rsid w:val="00D471E7"/>
    <w:rsid w:val="00D47698"/>
    <w:rsid w:val="00D47BC9"/>
    <w:rsid w:val="00D500D9"/>
    <w:rsid w:val="00D5072D"/>
    <w:rsid w:val="00D50A43"/>
    <w:rsid w:val="00D50EEC"/>
    <w:rsid w:val="00D51CD2"/>
    <w:rsid w:val="00D51FD8"/>
    <w:rsid w:val="00D52CAB"/>
    <w:rsid w:val="00D53154"/>
    <w:rsid w:val="00D53438"/>
    <w:rsid w:val="00D5435B"/>
    <w:rsid w:val="00D543FB"/>
    <w:rsid w:val="00D55B87"/>
    <w:rsid w:val="00D55CBE"/>
    <w:rsid w:val="00D60978"/>
    <w:rsid w:val="00D612A7"/>
    <w:rsid w:val="00D61325"/>
    <w:rsid w:val="00D61A96"/>
    <w:rsid w:val="00D61C77"/>
    <w:rsid w:val="00D626FD"/>
    <w:rsid w:val="00D63FB4"/>
    <w:rsid w:val="00D6648D"/>
    <w:rsid w:val="00D66AD4"/>
    <w:rsid w:val="00D671B7"/>
    <w:rsid w:val="00D70B00"/>
    <w:rsid w:val="00D70E03"/>
    <w:rsid w:val="00D723A1"/>
    <w:rsid w:val="00D72EF6"/>
    <w:rsid w:val="00D73071"/>
    <w:rsid w:val="00D73124"/>
    <w:rsid w:val="00D73314"/>
    <w:rsid w:val="00D73A1E"/>
    <w:rsid w:val="00D74435"/>
    <w:rsid w:val="00D74651"/>
    <w:rsid w:val="00D75725"/>
    <w:rsid w:val="00D75ECB"/>
    <w:rsid w:val="00D77A12"/>
    <w:rsid w:val="00D80C59"/>
    <w:rsid w:val="00D80C9B"/>
    <w:rsid w:val="00D8128B"/>
    <w:rsid w:val="00D82C73"/>
    <w:rsid w:val="00D82CD2"/>
    <w:rsid w:val="00D82F9F"/>
    <w:rsid w:val="00D83A95"/>
    <w:rsid w:val="00D83DA0"/>
    <w:rsid w:val="00D841C2"/>
    <w:rsid w:val="00D84E92"/>
    <w:rsid w:val="00D85669"/>
    <w:rsid w:val="00D85D7A"/>
    <w:rsid w:val="00D86473"/>
    <w:rsid w:val="00D86F98"/>
    <w:rsid w:val="00D872CE"/>
    <w:rsid w:val="00D876E6"/>
    <w:rsid w:val="00D87798"/>
    <w:rsid w:val="00D87D3F"/>
    <w:rsid w:val="00D9017F"/>
    <w:rsid w:val="00D91033"/>
    <w:rsid w:val="00D9171E"/>
    <w:rsid w:val="00D920F3"/>
    <w:rsid w:val="00D92B7F"/>
    <w:rsid w:val="00D92F21"/>
    <w:rsid w:val="00D934EF"/>
    <w:rsid w:val="00D9423D"/>
    <w:rsid w:val="00D9468B"/>
    <w:rsid w:val="00D946D3"/>
    <w:rsid w:val="00D94931"/>
    <w:rsid w:val="00D95771"/>
    <w:rsid w:val="00D960E5"/>
    <w:rsid w:val="00D960FE"/>
    <w:rsid w:val="00D96CFA"/>
    <w:rsid w:val="00D96F14"/>
    <w:rsid w:val="00D97B26"/>
    <w:rsid w:val="00D97FEF"/>
    <w:rsid w:val="00DA00A2"/>
    <w:rsid w:val="00DA0321"/>
    <w:rsid w:val="00DA0830"/>
    <w:rsid w:val="00DA0BC9"/>
    <w:rsid w:val="00DA0E1B"/>
    <w:rsid w:val="00DA0E2D"/>
    <w:rsid w:val="00DA234A"/>
    <w:rsid w:val="00DA23E1"/>
    <w:rsid w:val="00DA2C06"/>
    <w:rsid w:val="00DA386E"/>
    <w:rsid w:val="00DA4818"/>
    <w:rsid w:val="00DA49B6"/>
    <w:rsid w:val="00DA5231"/>
    <w:rsid w:val="00DA545B"/>
    <w:rsid w:val="00DA554C"/>
    <w:rsid w:val="00DA55FE"/>
    <w:rsid w:val="00DA5671"/>
    <w:rsid w:val="00DA63D9"/>
    <w:rsid w:val="00DA696B"/>
    <w:rsid w:val="00DA6F29"/>
    <w:rsid w:val="00DA70C1"/>
    <w:rsid w:val="00DB010D"/>
    <w:rsid w:val="00DB0A37"/>
    <w:rsid w:val="00DB0FEF"/>
    <w:rsid w:val="00DB1073"/>
    <w:rsid w:val="00DB116B"/>
    <w:rsid w:val="00DB17D3"/>
    <w:rsid w:val="00DB1B2E"/>
    <w:rsid w:val="00DB23B6"/>
    <w:rsid w:val="00DB2DF7"/>
    <w:rsid w:val="00DB322C"/>
    <w:rsid w:val="00DB3EC1"/>
    <w:rsid w:val="00DB40B7"/>
    <w:rsid w:val="00DB4CDD"/>
    <w:rsid w:val="00DB4E1E"/>
    <w:rsid w:val="00DB5304"/>
    <w:rsid w:val="00DB5D93"/>
    <w:rsid w:val="00DB7F5C"/>
    <w:rsid w:val="00DC0435"/>
    <w:rsid w:val="00DC1579"/>
    <w:rsid w:val="00DC23DE"/>
    <w:rsid w:val="00DC266C"/>
    <w:rsid w:val="00DC288D"/>
    <w:rsid w:val="00DC37E9"/>
    <w:rsid w:val="00DC46F9"/>
    <w:rsid w:val="00DC4B15"/>
    <w:rsid w:val="00DC4D59"/>
    <w:rsid w:val="00DC5574"/>
    <w:rsid w:val="00DC580B"/>
    <w:rsid w:val="00DC59A7"/>
    <w:rsid w:val="00DC5A6F"/>
    <w:rsid w:val="00DC6594"/>
    <w:rsid w:val="00DC66D4"/>
    <w:rsid w:val="00DC6C92"/>
    <w:rsid w:val="00DD0AB3"/>
    <w:rsid w:val="00DD0E01"/>
    <w:rsid w:val="00DD17FE"/>
    <w:rsid w:val="00DD1B0F"/>
    <w:rsid w:val="00DD23A6"/>
    <w:rsid w:val="00DD2E66"/>
    <w:rsid w:val="00DD43E1"/>
    <w:rsid w:val="00DD52B9"/>
    <w:rsid w:val="00DD57F4"/>
    <w:rsid w:val="00DD5B63"/>
    <w:rsid w:val="00DD5F6B"/>
    <w:rsid w:val="00DD6666"/>
    <w:rsid w:val="00DD66D1"/>
    <w:rsid w:val="00DD76E3"/>
    <w:rsid w:val="00DD7AF9"/>
    <w:rsid w:val="00DD7D2B"/>
    <w:rsid w:val="00DD7F3F"/>
    <w:rsid w:val="00DE02C1"/>
    <w:rsid w:val="00DE04E3"/>
    <w:rsid w:val="00DE05D8"/>
    <w:rsid w:val="00DE0AFB"/>
    <w:rsid w:val="00DE0C00"/>
    <w:rsid w:val="00DE0DB3"/>
    <w:rsid w:val="00DE0E66"/>
    <w:rsid w:val="00DE1036"/>
    <w:rsid w:val="00DE130E"/>
    <w:rsid w:val="00DE1802"/>
    <w:rsid w:val="00DE1A00"/>
    <w:rsid w:val="00DE1E5C"/>
    <w:rsid w:val="00DE20B9"/>
    <w:rsid w:val="00DE33B3"/>
    <w:rsid w:val="00DE3477"/>
    <w:rsid w:val="00DE52CD"/>
    <w:rsid w:val="00DE5C5C"/>
    <w:rsid w:val="00DE5E6E"/>
    <w:rsid w:val="00DE66A2"/>
    <w:rsid w:val="00DF012E"/>
    <w:rsid w:val="00DF0F7D"/>
    <w:rsid w:val="00DF17EA"/>
    <w:rsid w:val="00DF1F3B"/>
    <w:rsid w:val="00DF2CED"/>
    <w:rsid w:val="00DF48E7"/>
    <w:rsid w:val="00DF4D2F"/>
    <w:rsid w:val="00DF7293"/>
    <w:rsid w:val="00DF78AA"/>
    <w:rsid w:val="00DF7AA1"/>
    <w:rsid w:val="00DF7F0F"/>
    <w:rsid w:val="00E000F1"/>
    <w:rsid w:val="00E000F5"/>
    <w:rsid w:val="00E005EC"/>
    <w:rsid w:val="00E017CF"/>
    <w:rsid w:val="00E018C4"/>
    <w:rsid w:val="00E028E7"/>
    <w:rsid w:val="00E02D90"/>
    <w:rsid w:val="00E03A27"/>
    <w:rsid w:val="00E0451C"/>
    <w:rsid w:val="00E0529F"/>
    <w:rsid w:val="00E05653"/>
    <w:rsid w:val="00E05AB0"/>
    <w:rsid w:val="00E05AD3"/>
    <w:rsid w:val="00E05ED0"/>
    <w:rsid w:val="00E07868"/>
    <w:rsid w:val="00E07A25"/>
    <w:rsid w:val="00E10143"/>
    <w:rsid w:val="00E1022E"/>
    <w:rsid w:val="00E1090D"/>
    <w:rsid w:val="00E11138"/>
    <w:rsid w:val="00E1116D"/>
    <w:rsid w:val="00E122B3"/>
    <w:rsid w:val="00E12822"/>
    <w:rsid w:val="00E12AA0"/>
    <w:rsid w:val="00E13347"/>
    <w:rsid w:val="00E13779"/>
    <w:rsid w:val="00E142C6"/>
    <w:rsid w:val="00E14462"/>
    <w:rsid w:val="00E14BBB"/>
    <w:rsid w:val="00E15327"/>
    <w:rsid w:val="00E175B3"/>
    <w:rsid w:val="00E17A3B"/>
    <w:rsid w:val="00E20250"/>
    <w:rsid w:val="00E2069F"/>
    <w:rsid w:val="00E20916"/>
    <w:rsid w:val="00E20BBE"/>
    <w:rsid w:val="00E20D9C"/>
    <w:rsid w:val="00E20E9A"/>
    <w:rsid w:val="00E2121A"/>
    <w:rsid w:val="00E22C56"/>
    <w:rsid w:val="00E233C4"/>
    <w:rsid w:val="00E23D3F"/>
    <w:rsid w:val="00E23E41"/>
    <w:rsid w:val="00E242FF"/>
    <w:rsid w:val="00E24629"/>
    <w:rsid w:val="00E27018"/>
    <w:rsid w:val="00E27332"/>
    <w:rsid w:val="00E27FA7"/>
    <w:rsid w:val="00E30A1B"/>
    <w:rsid w:val="00E313DD"/>
    <w:rsid w:val="00E31A9D"/>
    <w:rsid w:val="00E327B7"/>
    <w:rsid w:val="00E34123"/>
    <w:rsid w:val="00E350C7"/>
    <w:rsid w:val="00E356AF"/>
    <w:rsid w:val="00E36AE4"/>
    <w:rsid w:val="00E3727B"/>
    <w:rsid w:val="00E37549"/>
    <w:rsid w:val="00E37BAE"/>
    <w:rsid w:val="00E37C81"/>
    <w:rsid w:val="00E37E95"/>
    <w:rsid w:val="00E4007E"/>
    <w:rsid w:val="00E40629"/>
    <w:rsid w:val="00E40853"/>
    <w:rsid w:val="00E41997"/>
    <w:rsid w:val="00E42D42"/>
    <w:rsid w:val="00E42ECC"/>
    <w:rsid w:val="00E434AB"/>
    <w:rsid w:val="00E435C1"/>
    <w:rsid w:val="00E436BA"/>
    <w:rsid w:val="00E43928"/>
    <w:rsid w:val="00E43A01"/>
    <w:rsid w:val="00E43E0A"/>
    <w:rsid w:val="00E45265"/>
    <w:rsid w:val="00E45B8B"/>
    <w:rsid w:val="00E45BDB"/>
    <w:rsid w:val="00E45EE4"/>
    <w:rsid w:val="00E460D6"/>
    <w:rsid w:val="00E464FA"/>
    <w:rsid w:val="00E47C0A"/>
    <w:rsid w:val="00E50044"/>
    <w:rsid w:val="00E5045B"/>
    <w:rsid w:val="00E508CB"/>
    <w:rsid w:val="00E50BFA"/>
    <w:rsid w:val="00E5157A"/>
    <w:rsid w:val="00E52830"/>
    <w:rsid w:val="00E5343B"/>
    <w:rsid w:val="00E541FE"/>
    <w:rsid w:val="00E547E8"/>
    <w:rsid w:val="00E560D9"/>
    <w:rsid w:val="00E5613E"/>
    <w:rsid w:val="00E568A4"/>
    <w:rsid w:val="00E56918"/>
    <w:rsid w:val="00E6164F"/>
    <w:rsid w:val="00E61AAA"/>
    <w:rsid w:val="00E61C74"/>
    <w:rsid w:val="00E62821"/>
    <w:rsid w:val="00E62E54"/>
    <w:rsid w:val="00E63146"/>
    <w:rsid w:val="00E63498"/>
    <w:rsid w:val="00E63724"/>
    <w:rsid w:val="00E6385A"/>
    <w:rsid w:val="00E63CBC"/>
    <w:rsid w:val="00E642C1"/>
    <w:rsid w:val="00E645BA"/>
    <w:rsid w:val="00E65D2A"/>
    <w:rsid w:val="00E66FBD"/>
    <w:rsid w:val="00E67DA4"/>
    <w:rsid w:val="00E67E83"/>
    <w:rsid w:val="00E704DE"/>
    <w:rsid w:val="00E70719"/>
    <w:rsid w:val="00E709FC"/>
    <w:rsid w:val="00E712B0"/>
    <w:rsid w:val="00E71A82"/>
    <w:rsid w:val="00E72450"/>
    <w:rsid w:val="00E73766"/>
    <w:rsid w:val="00E74818"/>
    <w:rsid w:val="00E74912"/>
    <w:rsid w:val="00E74CD8"/>
    <w:rsid w:val="00E74E6A"/>
    <w:rsid w:val="00E76AC4"/>
    <w:rsid w:val="00E775E2"/>
    <w:rsid w:val="00E77CF6"/>
    <w:rsid w:val="00E8027A"/>
    <w:rsid w:val="00E80BA1"/>
    <w:rsid w:val="00E8130C"/>
    <w:rsid w:val="00E81881"/>
    <w:rsid w:val="00E820B8"/>
    <w:rsid w:val="00E825BE"/>
    <w:rsid w:val="00E83E24"/>
    <w:rsid w:val="00E84460"/>
    <w:rsid w:val="00E845BF"/>
    <w:rsid w:val="00E84D4C"/>
    <w:rsid w:val="00E851F3"/>
    <w:rsid w:val="00E853A5"/>
    <w:rsid w:val="00E8615E"/>
    <w:rsid w:val="00E86334"/>
    <w:rsid w:val="00E86A8F"/>
    <w:rsid w:val="00E870A8"/>
    <w:rsid w:val="00E90C11"/>
    <w:rsid w:val="00E91247"/>
    <w:rsid w:val="00E915F9"/>
    <w:rsid w:val="00E9194A"/>
    <w:rsid w:val="00E91CBF"/>
    <w:rsid w:val="00E91D54"/>
    <w:rsid w:val="00E920C5"/>
    <w:rsid w:val="00E923AB"/>
    <w:rsid w:val="00E932A1"/>
    <w:rsid w:val="00E93395"/>
    <w:rsid w:val="00E93F69"/>
    <w:rsid w:val="00E942E6"/>
    <w:rsid w:val="00E945DB"/>
    <w:rsid w:val="00E94AD4"/>
    <w:rsid w:val="00E94F46"/>
    <w:rsid w:val="00E9529E"/>
    <w:rsid w:val="00E95ED3"/>
    <w:rsid w:val="00E95F26"/>
    <w:rsid w:val="00E960F1"/>
    <w:rsid w:val="00E96393"/>
    <w:rsid w:val="00E963D5"/>
    <w:rsid w:val="00E9713F"/>
    <w:rsid w:val="00E971F7"/>
    <w:rsid w:val="00E9722D"/>
    <w:rsid w:val="00E977D5"/>
    <w:rsid w:val="00EA0179"/>
    <w:rsid w:val="00EA0D98"/>
    <w:rsid w:val="00EA0DF3"/>
    <w:rsid w:val="00EA0E3F"/>
    <w:rsid w:val="00EA13DC"/>
    <w:rsid w:val="00EA1CF2"/>
    <w:rsid w:val="00EA1F73"/>
    <w:rsid w:val="00EA2265"/>
    <w:rsid w:val="00EA2562"/>
    <w:rsid w:val="00EA25DD"/>
    <w:rsid w:val="00EA2E69"/>
    <w:rsid w:val="00EA31D0"/>
    <w:rsid w:val="00EA388C"/>
    <w:rsid w:val="00EA498C"/>
    <w:rsid w:val="00EA4CF5"/>
    <w:rsid w:val="00EA664E"/>
    <w:rsid w:val="00EA7320"/>
    <w:rsid w:val="00EA7C49"/>
    <w:rsid w:val="00EB0EEB"/>
    <w:rsid w:val="00EB17B3"/>
    <w:rsid w:val="00EB1B4B"/>
    <w:rsid w:val="00EB1C04"/>
    <w:rsid w:val="00EB2064"/>
    <w:rsid w:val="00EB28BC"/>
    <w:rsid w:val="00EB2B68"/>
    <w:rsid w:val="00EB3259"/>
    <w:rsid w:val="00EB3F4E"/>
    <w:rsid w:val="00EB42F9"/>
    <w:rsid w:val="00EB5831"/>
    <w:rsid w:val="00EB5CB9"/>
    <w:rsid w:val="00EB62D1"/>
    <w:rsid w:val="00EB7437"/>
    <w:rsid w:val="00EB74EC"/>
    <w:rsid w:val="00EB7B26"/>
    <w:rsid w:val="00EC2B9C"/>
    <w:rsid w:val="00EC2DDB"/>
    <w:rsid w:val="00EC369D"/>
    <w:rsid w:val="00EC36D2"/>
    <w:rsid w:val="00EC444D"/>
    <w:rsid w:val="00EC6597"/>
    <w:rsid w:val="00EC679F"/>
    <w:rsid w:val="00EC6F09"/>
    <w:rsid w:val="00ED013D"/>
    <w:rsid w:val="00ED0D97"/>
    <w:rsid w:val="00ED1A7F"/>
    <w:rsid w:val="00ED1AC2"/>
    <w:rsid w:val="00ED1E87"/>
    <w:rsid w:val="00ED3457"/>
    <w:rsid w:val="00ED44FC"/>
    <w:rsid w:val="00ED4D70"/>
    <w:rsid w:val="00ED5004"/>
    <w:rsid w:val="00ED536C"/>
    <w:rsid w:val="00ED5784"/>
    <w:rsid w:val="00ED586E"/>
    <w:rsid w:val="00ED7869"/>
    <w:rsid w:val="00ED79DA"/>
    <w:rsid w:val="00ED7AC8"/>
    <w:rsid w:val="00EE03DE"/>
    <w:rsid w:val="00EE091C"/>
    <w:rsid w:val="00EE10F8"/>
    <w:rsid w:val="00EE1464"/>
    <w:rsid w:val="00EE1471"/>
    <w:rsid w:val="00EE17BF"/>
    <w:rsid w:val="00EE30D1"/>
    <w:rsid w:val="00EE3383"/>
    <w:rsid w:val="00EE3AC0"/>
    <w:rsid w:val="00EE3AEB"/>
    <w:rsid w:val="00EE40B9"/>
    <w:rsid w:val="00EE4484"/>
    <w:rsid w:val="00EE45F3"/>
    <w:rsid w:val="00EE4CE8"/>
    <w:rsid w:val="00EE502C"/>
    <w:rsid w:val="00EE5482"/>
    <w:rsid w:val="00EE5747"/>
    <w:rsid w:val="00EE5812"/>
    <w:rsid w:val="00EE5E9C"/>
    <w:rsid w:val="00EE6249"/>
    <w:rsid w:val="00EE72F9"/>
    <w:rsid w:val="00EF0042"/>
    <w:rsid w:val="00EF0206"/>
    <w:rsid w:val="00EF0A3D"/>
    <w:rsid w:val="00EF0CBA"/>
    <w:rsid w:val="00EF100F"/>
    <w:rsid w:val="00EF1F03"/>
    <w:rsid w:val="00EF1F53"/>
    <w:rsid w:val="00EF3396"/>
    <w:rsid w:val="00EF38AE"/>
    <w:rsid w:val="00EF3A26"/>
    <w:rsid w:val="00EF3E40"/>
    <w:rsid w:val="00EF4870"/>
    <w:rsid w:val="00EF5721"/>
    <w:rsid w:val="00EF585D"/>
    <w:rsid w:val="00EF6E8A"/>
    <w:rsid w:val="00EF72D5"/>
    <w:rsid w:val="00EF761F"/>
    <w:rsid w:val="00F008E1"/>
    <w:rsid w:val="00F0096E"/>
    <w:rsid w:val="00F00F3C"/>
    <w:rsid w:val="00F013DD"/>
    <w:rsid w:val="00F01574"/>
    <w:rsid w:val="00F01A87"/>
    <w:rsid w:val="00F022B7"/>
    <w:rsid w:val="00F024EC"/>
    <w:rsid w:val="00F0392B"/>
    <w:rsid w:val="00F04D24"/>
    <w:rsid w:val="00F04FA3"/>
    <w:rsid w:val="00F056F3"/>
    <w:rsid w:val="00F058A1"/>
    <w:rsid w:val="00F061A1"/>
    <w:rsid w:val="00F10141"/>
    <w:rsid w:val="00F12043"/>
    <w:rsid w:val="00F13777"/>
    <w:rsid w:val="00F13C10"/>
    <w:rsid w:val="00F15947"/>
    <w:rsid w:val="00F15A2B"/>
    <w:rsid w:val="00F15E6E"/>
    <w:rsid w:val="00F160B1"/>
    <w:rsid w:val="00F16211"/>
    <w:rsid w:val="00F1753F"/>
    <w:rsid w:val="00F1755A"/>
    <w:rsid w:val="00F17B78"/>
    <w:rsid w:val="00F2006A"/>
    <w:rsid w:val="00F20D3A"/>
    <w:rsid w:val="00F20E52"/>
    <w:rsid w:val="00F20F00"/>
    <w:rsid w:val="00F21936"/>
    <w:rsid w:val="00F21BBF"/>
    <w:rsid w:val="00F21CE8"/>
    <w:rsid w:val="00F226DA"/>
    <w:rsid w:val="00F2350C"/>
    <w:rsid w:val="00F273B8"/>
    <w:rsid w:val="00F27556"/>
    <w:rsid w:val="00F27CC2"/>
    <w:rsid w:val="00F30891"/>
    <w:rsid w:val="00F31E3F"/>
    <w:rsid w:val="00F31F64"/>
    <w:rsid w:val="00F32BBF"/>
    <w:rsid w:val="00F335AD"/>
    <w:rsid w:val="00F33ED6"/>
    <w:rsid w:val="00F3409B"/>
    <w:rsid w:val="00F3496F"/>
    <w:rsid w:val="00F34C77"/>
    <w:rsid w:val="00F355C7"/>
    <w:rsid w:val="00F35981"/>
    <w:rsid w:val="00F35D9A"/>
    <w:rsid w:val="00F36426"/>
    <w:rsid w:val="00F36542"/>
    <w:rsid w:val="00F37168"/>
    <w:rsid w:val="00F3734B"/>
    <w:rsid w:val="00F37BB0"/>
    <w:rsid w:val="00F4023A"/>
    <w:rsid w:val="00F402A6"/>
    <w:rsid w:val="00F40889"/>
    <w:rsid w:val="00F415AA"/>
    <w:rsid w:val="00F425E8"/>
    <w:rsid w:val="00F42B1D"/>
    <w:rsid w:val="00F431A4"/>
    <w:rsid w:val="00F43214"/>
    <w:rsid w:val="00F43277"/>
    <w:rsid w:val="00F43454"/>
    <w:rsid w:val="00F43EA1"/>
    <w:rsid w:val="00F43F8B"/>
    <w:rsid w:val="00F45626"/>
    <w:rsid w:val="00F45670"/>
    <w:rsid w:val="00F468F9"/>
    <w:rsid w:val="00F4709D"/>
    <w:rsid w:val="00F47E58"/>
    <w:rsid w:val="00F507C4"/>
    <w:rsid w:val="00F51526"/>
    <w:rsid w:val="00F51B99"/>
    <w:rsid w:val="00F541E3"/>
    <w:rsid w:val="00F54C24"/>
    <w:rsid w:val="00F54E66"/>
    <w:rsid w:val="00F55552"/>
    <w:rsid w:val="00F567B2"/>
    <w:rsid w:val="00F56813"/>
    <w:rsid w:val="00F56D12"/>
    <w:rsid w:val="00F57116"/>
    <w:rsid w:val="00F57396"/>
    <w:rsid w:val="00F576F4"/>
    <w:rsid w:val="00F57A32"/>
    <w:rsid w:val="00F57AE7"/>
    <w:rsid w:val="00F57CD4"/>
    <w:rsid w:val="00F60709"/>
    <w:rsid w:val="00F62245"/>
    <w:rsid w:val="00F625F7"/>
    <w:rsid w:val="00F632AD"/>
    <w:rsid w:val="00F64335"/>
    <w:rsid w:val="00F6459F"/>
    <w:rsid w:val="00F648DB"/>
    <w:rsid w:val="00F64AF2"/>
    <w:rsid w:val="00F654A0"/>
    <w:rsid w:val="00F6602A"/>
    <w:rsid w:val="00F672D9"/>
    <w:rsid w:val="00F677D8"/>
    <w:rsid w:val="00F67C49"/>
    <w:rsid w:val="00F7009C"/>
    <w:rsid w:val="00F703A8"/>
    <w:rsid w:val="00F71916"/>
    <w:rsid w:val="00F72523"/>
    <w:rsid w:val="00F7323F"/>
    <w:rsid w:val="00F73366"/>
    <w:rsid w:val="00F7345B"/>
    <w:rsid w:val="00F73DB8"/>
    <w:rsid w:val="00F74DFE"/>
    <w:rsid w:val="00F74E59"/>
    <w:rsid w:val="00F75487"/>
    <w:rsid w:val="00F762DD"/>
    <w:rsid w:val="00F76DF8"/>
    <w:rsid w:val="00F820B4"/>
    <w:rsid w:val="00F821BB"/>
    <w:rsid w:val="00F82390"/>
    <w:rsid w:val="00F82523"/>
    <w:rsid w:val="00F8314B"/>
    <w:rsid w:val="00F83236"/>
    <w:rsid w:val="00F83496"/>
    <w:rsid w:val="00F838CA"/>
    <w:rsid w:val="00F839E0"/>
    <w:rsid w:val="00F844D2"/>
    <w:rsid w:val="00F8456F"/>
    <w:rsid w:val="00F85DD6"/>
    <w:rsid w:val="00F8620F"/>
    <w:rsid w:val="00F878F7"/>
    <w:rsid w:val="00F90611"/>
    <w:rsid w:val="00F90793"/>
    <w:rsid w:val="00F907D4"/>
    <w:rsid w:val="00F90807"/>
    <w:rsid w:val="00F91520"/>
    <w:rsid w:val="00F9261D"/>
    <w:rsid w:val="00F936CD"/>
    <w:rsid w:val="00F9399B"/>
    <w:rsid w:val="00F9496A"/>
    <w:rsid w:val="00F94C77"/>
    <w:rsid w:val="00F94E85"/>
    <w:rsid w:val="00F9521F"/>
    <w:rsid w:val="00F9555F"/>
    <w:rsid w:val="00F95801"/>
    <w:rsid w:val="00F95987"/>
    <w:rsid w:val="00F959A7"/>
    <w:rsid w:val="00F96668"/>
    <w:rsid w:val="00F96A32"/>
    <w:rsid w:val="00F96E54"/>
    <w:rsid w:val="00F97BC4"/>
    <w:rsid w:val="00FA004C"/>
    <w:rsid w:val="00FA01C7"/>
    <w:rsid w:val="00FA02F3"/>
    <w:rsid w:val="00FA07D0"/>
    <w:rsid w:val="00FA07F7"/>
    <w:rsid w:val="00FA1C18"/>
    <w:rsid w:val="00FA214A"/>
    <w:rsid w:val="00FA28A7"/>
    <w:rsid w:val="00FA28EB"/>
    <w:rsid w:val="00FA363D"/>
    <w:rsid w:val="00FA3CA7"/>
    <w:rsid w:val="00FA48C0"/>
    <w:rsid w:val="00FA4A2C"/>
    <w:rsid w:val="00FA4B48"/>
    <w:rsid w:val="00FA5B54"/>
    <w:rsid w:val="00FA6318"/>
    <w:rsid w:val="00FA71A6"/>
    <w:rsid w:val="00FA7637"/>
    <w:rsid w:val="00FB29FB"/>
    <w:rsid w:val="00FB428A"/>
    <w:rsid w:val="00FB5201"/>
    <w:rsid w:val="00FB5EF7"/>
    <w:rsid w:val="00FB60AA"/>
    <w:rsid w:val="00FB6295"/>
    <w:rsid w:val="00FB6B06"/>
    <w:rsid w:val="00FB799B"/>
    <w:rsid w:val="00FB7C19"/>
    <w:rsid w:val="00FC0054"/>
    <w:rsid w:val="00FC01AA"/>
    <w:rsid w:val="00FC1F39"/>
    <w:rsid w:val="00FC2C3A"/>
    <w:rsid w:val="00FC3459"/>
    <w:rsid w:val="00FC36FF"/>
    <w:rsid w:val="00FC37E1"/>
    <w:rsid w:val="00FC3D81"/>
    <w:rsid w:val="00FC3DDF"/>
    <w:rsid w:val="00FC3E9A"/>
    <w:rsid w:val="00FC4CFE"/>
    <w:rsid w:val="00FC53A2"/>
    <w:rsid w:val="00FC5F1C"/>
    <w:rsid w:val="00FC610E"/>
    <w:rsid w:val="00FC6EDE"/>
    <w:rsid w:val="00FC6FFB"/>
    <w:rsid w:val="00FC708C"/>
    <w:rsid w:val="00FC74B3"/>
    <w:rsid w:val="00FC7EBD"/>
    <w:rsid w:val="00FC7F2E"/>
    <w:rsid w:val="00FD15E4"/>
    <w:rsid w:val="00FD1791"/>
    <w:rsid w:val="00FD1F2B"/>
    <w:rsid w:val="00FD3A9E"/>
    <w:rsid w:val="00FD3B37"/>
    <w:rsid w:val="00FD41C0"/>
    <w:rsid w:val="00FD4B39"/>
    <w:rsid w:val="00FD5AB2"/>
    <w:rsid w:val="00FD633C"/>
    <w:rsid w:val="00FD7A53"/>
    <w:rsid w:val="00FD7D72"/>
    <w:rsid w:val="00FE024F"/>
    <w:rsid w:val="00FE0A71"/>
    <w:rsid w:val="00FE10AA"/>
    <w:rsid w:val="00FE1260"/>
    <w:rsid w:val="00FE126B"/>
    <w:rsid w:val="00FE153E"/>
    <w:rsid w:val="00FE1899"/>
    <w:rsid w:val="00FE24AB"/>
    <w:rsid w:val="00FE5098"/>
    <w:rsid w:val="00FE510B"/>
    <w:rsid w:val="00FE532B"/>
    <w:rsid w:val="00FF0316"/>
    <w:rsid w:val="00FF0972"/>
    <w:rsid w:val="00FF0B7D"/>
    <w:rsid w:val="00FF1804"/>
    <w:rsid w:val="00FF1884"/>
    <w:rsid w:val="00FF34E4"/>
    <w:rsid w:val="00FF4051"/>
    <w:rsid w:val="00FF45F7"/>
    <w:rsid w:val="00FF4647"/>
    <w:rsid w:val="00FF5208"/>
    <w:rsid w:val="00FF550C"/>
    <w:rsid w:val="00FF5E20"/>
    <w:rsid w:val="00FF69D7"/>
    <w:rsid w:val="00FF749D"/>
    <w:rsid w:val="00FF74A1"/>
    <w:rsid w:val="00FF79D0"/>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2EA84"/>
  <w15:docId w15:val="{7A73892C-7B40-433B-8326-BACB7EF9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48E"/>
    <w:pPr>
      <w:spacing w:before="120"/>
    </w:pPr>
    <w:rPr>
      <w:sz w:val="22"/>
      <w:szCs w:val="22"/>
    </w:rPr>
  </w:style>
  <w:style w:type="paragraph" w:styleId="Heading1">
    <w:name w:val="heading 1"/>
    <w:basedOn w:val="Normal"/>
    <w:next w:val="Normal"/>
    <w:link w:val="Heading1Char"/>
    <w:uiPriority w:val="9"/>
    <w:qFormat/>
    <w:rsid w:val="00880975"/>
    <w:pPr>
      <w:numPr>
        <w:numId w:val="44"/>
      </w:numPr>
      <w:jc w:val="center"/>
      <w:outlineLvl w:val="0"/>
    </w:pPr>
    <w:rPr>
      <w:rFonts w:ascii="Times New Roman" w:hAnsi="Times New Roman"/>
      <w:b/>
      <w:sz w:val="24"/>
      <w:szCs w:val="24"/>
    </w:rPr>
  </w:style>
  <w:style w:type="paragraph" w:styleId="Heading2">
    <w:name w:val="heading 2"/>
    <w:basedOn w:val="Normal"/>
    <w:next w:val="Normal"/>
    <w:link w:val="Heading2Char"/>
    <w:uiPriority w:val="9"/>
    <w:unhideWhenUsed/>
    <w:qFormat/>
    <w:rsid w:val="00880975"/>
    <w:pPr>
      <w:numPr>
        <w:ilvl w:val="1"/>
        <w:numId w:val="44"/>
      </w:numPr>
      <w:spacing w:before="240" w:line="360" w:lineRule="auto"/>
      <w:outlineLvl w:val="1"/>
    </w:pPr>
    <w:rPr>
      <w:rFonts w:ascii="Times New Roman" w:hAnsi="Times New Roman"/>
      <w:b/>
      <w:sz w:val="24"/>
      <w:szCs w:val="24"/>
    </w:rPr>
  </w:style>
  <w:style w:type="paragraph" w:styleId="Heading3">
    <w:name w:val="heading 3"/>
    <w:basedOn w:val="Heading2"/>
    <w:next w:val="Normal"/>
    <w:link w:val="Heading3Char"/>
    <w:uiPriority w:val="9"/>
    <w:unhideWhenUsed/>
    <w:qFormat/>
    <w:rsid w:val="00880975"/>
    <w:pPr>
      <w:numPr>
        <w:ilvl w:val="2"/>
      </w:numPr>
      <w:outlineLvl w:val="2"/>
    </w:pPr>
  </w:style>
  <w:style w:type="paragraph" w:styleId="Heading4">
    <w:name w:val="heading 4"/>
    <w:basedOn w:val="Normal"/>
    <w:next w:val="Normal"/>
    <w:link w:val="Heading4Char"/>
    <w:uiPriority w:val="9"/>
    <w:unhideWhenUsed/>
    <w:qFormat/>
    <w:rsid w:val="003E67EA"/>
    <w:pPr>
      <w:keepNext/>
      <w:keepLines/>
      <w:numPr>
        <w:ilvl w:val="3"/>
        <w:numId w:val="44"/>
      </w:numPr>
      <w:spacing w:before="40" w:line="360" w:lineRule="auto"/>
      <w:ind w:left="864"/>
      <w:outlineLvl w:val="3"/>
    </w:pPr>
    <w:rPr>
      <w:rFonts w:ascii="Times New Roman" w:eastAsiaTheme="majorEastAsia" w:hAnsi="Times New Roman" w:cstheme="majorBidi"/>
      <w:iCs/>
      <w:color w:val="000000" w:themeColor="text1"/>
      <w:sz w:val="24"/>
    </w:rPr>
  </w:style>
  <w:style w:type="paragraph" w:styleId="Heading5">
    <w:name w:val="heading 5"/>
    <w:basedOn w:val="Normal"/>
    <w:next w:val="Normal"/>
    <w:link w:val="Heading5Char"/>
    <w:uiPriority w:val="9"/>
    <w:semiHidden/>
    <w:unhideWhenUsed/>
    <w:qFormat/>
    <w:rsid w:val="00880975"/>
    <w:pPr>
      <w:keepNext/>
      <w:keepLines/>
      <w:numPr>
        <w:ilvl w:val="4"/>
        <w:numId w:val="4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80975"/>
    <w:pPr>
      <w:keepNext/>
      <w:keepLines/>
      <w:numPr>
        <w:ilvl w:val="5"/>
        <w:numId w:val="4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80975"/>
    <w:pPr>
      <w:keepNext/>
      <w:keepLines/>
      <w:numPr>
        <w:ilvl w:val="6"/>
        <w:numId w:val="4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80975"/>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0975"/>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41D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F41D9"/>
    <w:pPr>
      <w:ind w:left="720"/>
      <w:contextualSpacing/>
    </w:pPr>
  </w:style>
  <w:style w:type="paragraph" w:styleId="Header">
    <w:name w:val="header"/>
    <w:basedOn w:val="Normal"/>
    <w:link w:val="HeaderChar"/>
    <w:uiPriority w:val="99"/>
    <w:unhideWhenUsed/>
    <w:rsid w:val="003D7D6C"/>
    <w:pPr>
      <w:tabs>
        <w:tab w:val="center" w:pos="4680"/>
        <w:tab w:val="right" w:pos="9360"/>
      </w:tabs>
      <w:spacing w:before="0"/>
    </w:pPr>
  </w:style>
  <w:style w:type="character" w:customStyle="1" w:styleId="HeaderChar">
    <w:name w:val="Header Char"/>
    <w:basedOn w:val="DefaultParagraphFont"/>
    <w:link w:val="Header"/>
    <w:uiPriority w:val="99"/>
    <w:rsid w:val="003D7D6C"/>
  </w:style>
  <w:style w:type="paragraph" w:styleId="Footer">
    <w:name w:val="footer"/>
    <w:basedOn w:val="Normal"/>
    <w:link w:val="FooterChar"/>
    <w:uiPriority w:val="99"/>
    <w:unhideWhenUsed/>
    <w:rsid w:val="003D7D6C"/>
    <w:pPr>
      <w:tabs>
        <w:tab w:val="center" w:pos="4680"/>
        <w:tab w:val="right" w:pos="9360"/>
      </w:tabs>
      <w:spacing w:before="0"/>
    </w:pPr>
  </w:style>
  <w:style w:type="character" w:customStyle="1" w:styleId="FooterChar">
    <w:name w:val="Footer Char"/>
    <w:basedOn w:val="DefaultParagraphFont"/>
    <w:link w:val="Footer"/>
    <w:uiPriority w:val="99"/>
    <w:rsid w:val="003D7D6C"/>
  </w:style>
  <w:style w:type="paragraph" w:styleId="BalloonText">
    <w:name w:val="Balloon Text"/>
    <w:basedOn w:val="Normal"/>
    <w:link w:val="BalloonTextChar"/>
    <w:uiPriority w:val="99"/>
    <w:semiHidden/>
    <w:unhideWhenUsed/>
    <w:rsid w:val="003D7D6C"/>
    <w:pPr>
      <w:spacing w:before="0"/>
    </w:pPr>
    <w:rPr>
      <w:rFonts w:ascii="Tahoma" w:hAnsi="Tahoma"/>
      <w:sz w:val="16"/>
      <w:szCs w:val="16"/>
    </w:rPr>
  </w:style>
  <w:style w:type="character" w:customStyle="1" w:styleId="BalloonTextChar">
    <w:name w:val="Balloon Text Char"/>
    <w:link w:val="BalloonText"/>
    <w:uiPriority w:val="99"/>
    <w:semiHidden/>
    <w:rsid w:val="003D7D6C"/>
    <w:rPr>
      <w:rFonts w:ascii="Tahoma" w:hAnsi="Tahoma" w:cs="Tahoma"/>
      <w:sz w:val="16"/>
      <w:szCs w:val="16"/>
    </w:rPr>
  </w:style>
  <w:style w:type="character" w:customStyle="1" w:styleId="Heading1Char">
    <w:name w:val="Heading 1 Char"/>
    <w:link w:val="Heading1"/>
    <w:uiPriority w:val="9"/>
    <w:rsid w:val="00880975"/>
    <w:rPr>
      <w:rFonts w:ascii="Times New Roman" w:hAnsi="Times New Roman"/>
      <w:b/>
      <w:sz w:val="24"/>
      <w:szCs w:val="24"/>
    </w:rPr>
  </w:style>
  <w:style w:type="character" w:customStyle="1" w:styleId="Heading2Char">
    <w:name w:val="Heading 2 Char"/>
    <w:link w:val="Heading2"/>
    <w:uiPriority w:val="9"/>
    <w:rsid w:val="00C62005"/>
    <w:rPr>
      <w:rFonts w:ascii="Times New Roman" w:hAnsi="Times New Roman"/>
      <w:b/>
      <w:sz w:val="24"/>
      <w:szCs w:val="24"/>
    </w:rPr>
  </w:style>
  <w:style w:type="paragraph" w:customStyle="1" w:styleId="Isi">
    <w:name w:val="Isi"/>
    <w:basedOn w:val="Normal"/>
    <w:link w:val="IsiChar"/>
    <w:qFormat/>
    <w:rsid w:val="009055E3"/>
    <w:pPr>
      <w:spacing w:line="360" w:lineRule="auto"/>
      <w:ind w:firstLine="450"/>
      <w:jc w:val="both"/>
    </w:pPr>
    <w:rPr>
      <w:rFonts w:ascii="Times New Roman" w:hAnsi="Times New Roman"/>
      <w:sz w:val="24"/>
      <w:szCs w:val="24"/>
    </w:rPr>
  </w:style>
  <w:style w:type="character" w:customStyle="1" w:styleId="Heading3Char">
    <w:name w:val="Heading 3 Char"/>
    <w:link w:val="Heading3"/>
    <w:uiPriority w:val="9"/>
    <w:rsid w:val="00EE091C"/>
    <w:rPr>
      <w:rFonts w:ascii="Times New Roman" w:hAnsi="Times New Roman"/>
      <w:b/>
      <w:sz w:val="24"/>
      <w:szCs w:val="24"/>
    </w:rPr>
  </w:style>
  <w:style w:type="character" w:customStyle="1" w:styleId="IsiChar">
    <w:name w:val="Isi Char"/>
    <w:link w:val="Isi"/>
    <w:rsid w:val="009055E3"/>
    <w:rPr>
      <w:rFonts w:ascii="Times New Roman" w:hAnsi="Times New Roman"/>
      <w:sz w:val="24"/>
      <w:szCs w:val="24"/>
    </w:rPr>
  </w:style>
  <w:style w:type="character" w:styleId="Hyperlink">
    <w:name w:val="Hyperlink"/>
    <w:uiPriority w:val="99"/>
    <w:unhideWhenUsed/>
    <w:rsid w:val="001F43DA"/>
    <w:rPr>
      <w:color w:val="0563C1"/>
      <w:u w:val="single"/>
    </w:rPr>
  </w:style>
  <w:style w:type="paragraph" w:styleId="Caption">
    <w:name w:val="caption"/>
    <w:basedOn w:val="Isi"/>
    <w:next w:val="Normal"/>
    <w:uiPriority w:val="35"/>
    <w:unhideWhenUsed/>
    <w:qFormat/>
    <w:rsid w:val="00B012A9"/>
    <w:pPr>
      <w:jc w:val="center"/>
    </w:pPr>
    <w:rPr>
      <w:sz w:val="20"/>
    </w:rPr>
  </w:style>
  <w:style w:type="character" w:customStyle="1" w:styleId="apple-converted-space">
    <w:name w:val="apple-converted-space"/>
    <w:basedOn w:val="DefaultParagraphFont"/>
    <w:rsid w:val="00C25ABC"/>
  </w:style>
  <w:style w:type="paragraph" w:styleId="TOCHeading">
    <w:name w:val="TOC Heading"/>
    <w:basedOn w:val="Heading1"/>
    <w:next w:val="Normal"/>
    <w:uiPriority w:val="39"/>
    <w:unhideWhenUsed/>
    <w:qFormat/>
    <w:rsid w:val="00AF05D5"/>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AF05D5"/>
    <w:pPr>
      <w:spacing w:after="100"/>
    </w:pPr>
  </w:style>
  <w:style w:type="paragraph" w:styleId="TOC2">
    <w:name w:val="toc 2"/>
    <w:basedOn w:val="Normal"/>
    <w:next w:val="Normal"/>
    <w:autoRedefine/>
    <w:uiPriority w:val="39"/>
    <w:unhideWhenUsed/>
    <w:rsid w:val="00AF05D5"/>
    <w:pPr>
      <w:spacing w:after="100"/>
      <w:ind w:left="220"/>
    </w:pPr>
  </w:style>
  <w:style w:type="character" w:styleId="Emphasis">
    <w:name w:val="Emphasis"/>
    <w:basedOn w:val="DefaultParagraphFont"/>
    <w:uiPriority w:val="20"/>
    <w:qFormat/>
    <w:rsid w:val="002D24D2"/>
    <w:rPr>
      <w:i/>
      <w:iCs/>
    </w:rPr>
  </w:style>
  <w:style w:type="character" w:styleId="Strong">
    <w:name w:val="Strong"/>
    <w:basedOn w:val="DefaultParagraphFont"/>
    <w:uiPriority w:val="22"/>
    <w:qFormat/>
    <w:rsid w:val="002D24D2"/>
    <w:rPr>
      <w:b/>
      <w:bCs/>
    </w:rPr>
  </w:style>
  <w:style w:type="paragraph" w:customStyle="1" w:styleId="DaftarPustaka">
    <w:name w:val="Daftar Pustaka"/>
    <w:basedOn w:val="Isi"/>
    <w:qFormat/>
    <w:rsid w:val="00BB7443"/>
    <w:pPr>
      <w:spacing w:before="240"/>
      <w:ind w:left="720" w:hanging="720"/>
    </w:pPr>
  </w:style>
  <w:style w:type="paragraph" w:styleId="TableofFigures">
    <w:name w:val="table of figures"/>
    <w:basedOn w:val="Normal"/>
    <w:next w:val="Normal"/>
    <w:uiPriority w:val="99"/>
    <w:unhideWhenUsed/>
    <w:rsid w:val="000D2ACD"/>
  </w:style>
  <w:style w:type="character" w:styleId="CommentReference">
    <w:name w:val="annotation reference"/>
    <w:basedOn w:val="DefaultParagraphFont"/>
    <w:uiPriority w:val="99"/>
    <w:semiHidden/>
    <w:unhideWhenUsed/>
    <w:rsid w:val="008942BD"/>
    <w:rPr>
      <w:sz w:val="18"/>
      <w:szCs w:val="18"/>
    </w:rPr>
  </w:style>
  <w:style w:type="paragraph" w:styleId="CommentText">
    <w:name w:val="annotation text"/>
    <w:basedOn w:val="Normal"/>
    <w:link w:val="CommentTextChar"/>
    <w:uiPriority w:val="99"/>
    <w:semiHidden/>
    <w:unhideWhenUsed/>
    <w:rsid w:val="008942BD"/>
    <w:rPr>
      <w:sz w:val="24"/>
      <w:szCs w:val="24"/>
    </w:rPr>
  </w:style>
  <w:style w:type="character" w:customStyle="1" w:styleId="CommentTextChar">
    <w:name w:val="Comment Text Char"/>
    <w:basedOn w:val="DefaultParagraphFont"/>
    <w:link w:val="CommentText"/>
    <w:uiPriority w:val="99"/>
    <w:semiHidden/>
    <w:rsid w:val="008942BD"/>
    <w:rPr>
      <w:sz w:val="24"/>
      <w:szCs w:val="24"/>
    </w:rPr>
  </w:style>
  <w:style w:type="paragraph" w:styleId="CommentSubject">
    <w:name w:val="annotation subject"/>
    <w:basedOn w:val="CommentText"/>
    <w:next w:val="CommentText"/>
    <w:link w:val="CommentSubjectChar"/>
    <w:uiPriority w:val="99"/>
    <w:semiHidden/>
    <w:unhideWhenUsed/>
    <w:rsid w:val="008942BD"/>
    <w:rPr>
      <w:b/>
      <w:bCs/>
      <w:sz w:val="20"/>
      <w:szCs w:val="20"/>
    </w:rPr>
  </w:style>
  <w:style w:type="character" w:customStyle="1" w:styleId="CommentSubjectChar">
    <w:name w:val="Comment Subject Char"/>
    <w:basedOn w:val="CommentTextChar"/>
    <w:link w:val="CommentSubject"/>
    <w:uiPriority w:val="99"/>
    <w:semiHidden/>
    <w:rsid w:val="008942BD"/>
    <w:rPr>
      <w:b/>
      <w:bCs/>
      <w:sz w:val="24"/>
      <w:szCs w:val="24"/>
    </w:rPr>
  </w:style>
  <w:style w:type="character" w:styleId="PageNumber">
    <w:name w:val="page number"/>
    <w:basedOn w:val="DefaultParagraphFont"/>
    <w:uiPriority w:val="99"/>
    <w:semiHidden/>
    <w:unhideWhenUsed/>
    <w:rsid w:val="00231D66"/>
  </w:style>
  <w:style w:type="paragraph" w:styleId="NormalWeb">
    <w:name w:val="Normal (Web)"/>
    <w:basedOn w:val="Normal"/>
    <w:uiPriority w:val="99"/>
    <w:semiHidden/>
    <w:unhideWhenUsed/>
    <w:rsid w:val="00012F9E"/>
    <w:pPr>
      <w:spacing w:before="100" w:beforeAutospacing="1" w:after="100" w:afterAutospacing="1"/>
    </w:pPr>
    <w:rPr>
      <w:rFonts w:ascii="Times New Roman" w:hAnsi="Times New Roman"/>
      <w:sz w:val="24"/>
      <w:szCs w:val="24"/>
    </w:rPr>
  </w:style>
  <w:style w:type="paragraph" w:styleId="Revision">
    <w:name w:val="Revision"/>
    <w:hidden/>
    <w:uiPriority w:val="99"/>
    <w:semiHidden/>
    <w:rsid w:val="003C3ED5"/>
    <w:rPr>
      <w:sz w:val="22"/>
      <w:szCs w:val="22"/>
    </w:rPr>
  </w:style>
  <w:style w:type="character" w:customStyle="1" w:styleId="Heading4Char">
    <w:name w:val="Heading 4 Char"/>
    <w:basedOn w:val="DefaultParagraphFont"/>
    <w:link w:val="Heading4"/>
    <w:uiPriority w:val="9"/>
    <w:rsid w:val="003E67EA"/>
    <w:rPr>
      <w:rFonts w:ascii="Times New Roman" w:eastAsiaTheme="majorEastAsia" w:hAnsi="Times New Roman" w:cstheme="majorBidi"/>
      <w:iCs/>
      <w:color w:val="000000" w:themeColor="text1"/>
      <w:sz w:val="24"/>
      <w:szCs w:val="22"/>
    </w:rPr>
  </w:style>
  <w:style w:type="character" w:customStyle="1" w:styleId="Heading5Char">
    <w:name w:val="Heading 5 Char"/>
    <w:basedOn w:val="DefaultParagraphFont"/>
    <w:link w:val="Heading5"/>
    <w:uiPriority w:val="9"/>
    <w:semiHidden/>
    <w:rsid w:val="00762029"/>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sid w:val="00762029"/>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semiHidden/>
    <w:rsid w:val="00762029"/>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9"/>
    <w:semiHidden/>
    <w:rsid w:val="00762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029"/>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158C8"/>
  </w:style>
  <w:style w:type="character" w:styleId="PlaceholderText">
    <w:name w:val="Placeholder Text"/>
    <w:basedOn w:val="DefaultParagraphFont"/>
    <w:uiPriority w:val="99"/>
    <w:semiHidden/>
    <w:rsid w:val="005B7FD6"/>
    <w:rPr>
      <w:color w:val="808080"/>
    </w:rPr>
  </w:style>
  <w:style w:type="paragraph" w:styleId="TOC3">
    <w:name w:val="toc 3"/>
    <w:basedOn w:val="Normal"/>
    <w:next w:val="Normal"/>
    <w:autoRedefine/>
    <w:uiPriority w:val="39"/>
    <w:unhideWhenUsed/>
    <w:rsid w:val="00506B28"/>
    <w:pPr>
      <w:spacing w:after="100"/>
      <w:ind w:left="440"/>
    </w:pPr>
  </w:style>
  <w:style w:type="paragraph" w:styleId="DocumentMap">
    <w:name w:val="Document Map"/>
    <w:basedOn w:val="Normal"/>
    <w:link w:val="DocumentMapChar"/>
    <w:uiPriority w:val="99"/>
    <w:semiHidden/>
    <w:unhideWhenUsed/>
    <w:rsid w:val="00F96E54"/>
    <w:pPr>
      <w:spacing w:before="0"/>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F96E5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096">
      <w:bodyDiv w:val="1"/>
      <w:marLeft w:val="0"/>
      <w:marRight w:val="0"/>
      <w:marTop w:val="0"/>
      <w:marBottom w:val="0"/>
      <w:divBdr>
        <w:top w:val="none" w:sz="0" w:space="0" w:color="auto"/>
        <w:left w:val="none" w:sz="0" w:space="0" w:color="auto"/>
        <w:bottom w:val="none" w:sz="0" w:space="0" w:color="auto"/>
        <w:right w:val="none" w:sz="0" w:space="0" w:color="auto"/>
      </w:divBdr>
    </w:div>
    <w:div w:id="5404427">
      <w:bodyDiv w:val="1"/>
      <w:marLeft w:val="0"/>
      <w:marRight w:val="0"/>
      <w:marTop w:val="0"/>
      <w:marBottom w:val="0"/>
      <w:divBdr>
        <w:top w:val="none" w:sz="0" w:space="0" w:color="auto"/>
        <w:left w:val="none" w:sz="0" w:space="0" w:color="auto"/>
        <w:bottom w:val="none" w:sz="0" w:space="0" w:color="auto"/>
        <w:right w:val="none" w:sz="0" w:space="0" w:color="auto"/>
      </w:divBdr>
    </w:div>
    <w:div w:id="7683822">
      <w:bodyDiv w:val="1"/>
      <w:marLeft w:val="0"/>
      <w:marRight w:val="0"/>
      <w:marTop w:val="0"/>
      <w:marBottom w:val="0"/>
      <w:divBdr>
        <w:top w:val="none" w:sz="0" w:space="0" w:color="auto"/>
        <w:left w:val="none" w:sz="0" w:space="0" w:color="auto"/>
        <w:bottom w:val="none" w:sz="0" w:space="0" w:color="auto"/>
        <w:right w:val="none" w:sz="0" w:space="0" w:color="auto"/>
      </w:divBdr>
    </w:div>
    <w:div w:id="8994914">
      <w:bodyDiv w:val="1"/>
      <w:marLeft w:val="0"/>
      <w:marRight w:val="0"/>
      <w:marTop w:val="0"/>
      <w:marBottom w:val="0"/>
      <w:divBdr>
        <w:top w:val="none" w:sz="0" w:space="0" w:color="auto"/>
        <w:left w:val="none" w:sz="0" w:space="0" w:color="auto"/>
        <w:bottom w:val="none" w:sz="0" w:space="0" w:color="auto"/>
        <w:right w:val="none" w:sz="0" w:space="0" w:color="auto"/>
      </w:divBdr>
    </w:div>
    <w:div w:id="10572840">
      <w:bodyDiv w:val="1"/>
      <w:marLeft w:val="0"/>
      <w:marRight w:val="0"/>
      <w:marTop w:val="0"/>
      <w:marBottom w:val="0"/>
      <w:divBdr>
        <w:top w:val="none" w:sz="0" w:space="0" w:color="auto"/>
        <w:left w:val="none" w:sz="0" w:space="0" w:color="auto"/>
        <w:bottom w:val="none" w:sz="0" w:space="0" w:color="auto"/>
        <w:right w:val="none" w:sz="0" w:space="0" w:color="auto"/>
      </w:divBdr>
    </w:div>
    <w:div w:id="10642685">
      <w:bodyDiv w:val="1"/>
      <w:marLeft w:val="0"/>
      <w:marRight w:val="0"/>
      <w:marTop w:val="0"/>
      <w:marBottom w:val="0"/>
      <w:divBdr>
        <w:top w:val="none" w:sz="0" w:space="0" w:color="auto"/>
        <w:left w:val="none" w:sz="0" w:space="0" w:color="auto"/>
        <w:bottom w:val="none" w:sz="0" w:space="0" w:color="auto"/>
        <w:right w:val="none" w:sz="0" w:space="0" w:color="auto"/>
      </w:divBdr>
    </w:div>
    <w:div w:id="11804332">
      <w:bodyDiv w:val="1"/>
      <w:marLeft w:val="0"/>
      <w:marRight w:val="0"/>
      <w:marTop w:val="0"/>
      <w:marBottom w:val="0"/>
      <w:divBdr>
        <w:top w:val="none" w:sz="0" w:space="0" w:color="auto"/>
        <w:left w:val="none" w:sz="0" w:space="0" w:color="auto"/>
        <w:bottom w:val="none" w:sz="0" w:space="0" w:color="auto"/>
        <w:right w:val="none" w:sz="0" w:space="0" w:color="auto"/>
      </w:divBdr>
    </w:div>
    <w:div w:id="12418696">
      <w:bodyDiv w:val="1"/>
      <w:marLeft w:val="0"/>
      <w:marRight w:val="0"/>
      <w:marTop w:val="0"/>
      <w:marBottom w:val="0"/>
      <w:divBdr>
        <w:top w:val="none" w:sz="0" w:space="0" w:color="auto"/>
        <w:left w:val="none" w:sz="0" w:space="0" w:color="auto"/>
        <w:bottom w:val="none" w:sz="0" w:space="0" w:color="auto"/>
        <w:right w:val="none" w:sz="0" w:space="0" w:color="auto"/>
      </w:divBdr>
    </w:div>
    <w:div w:id="12728409">
      <w:bodyDiv w:val="1"/>
      <w:marLeft w:val="0"/>
      <w:marRight w:val="0"/>
      <w:marTop w:val="0"/>
      <w:marBottom w:val="0"/>
      <w:divBdr>
        <w:top w:val="none" w:sz="0" w:space="0" w:color="auto"/>
        <w:left w:val="none" w:sz="0" w:space="0" w:color="auto"/>
        <w:bottom w:val="none" w:sz="0" w:space="0" w:color="auto"/>
        <w:right w:val="none" w:sz="0" w:space="0" w:color="auto"/>
      </w:divBdr>
    </w:div>
    <w:div w:id="14620752">
      <w:bodyDiv w:val="1"/>
      <w:marLeft w:val="0"/>
      <w:marRight w:val="0"/>
      <w:marTop w:val="0"/>
      <w:marBottom w:val="0"/>
      <w:divBdr>
        <w:top w:val="none" w:sz="0" w:space="0" w:color="auto"/>
        <w:left w:val="none" w:sz="0" w:space="0" w:color="auto"/>
        <w:bottom w:val="none" w:sz="0" w:space="0" w:color="auto"/>
        <w:right w:val="none" w:sz="0" w:space="0" w:color="auto"/>
      </w:divBdr>
    </w:div>
    <w:div w:id="20326582">
      <w:bodyDiv w:val="1"/>
      <w:marLeft w:val="0"/>
      <w:marRight w:val="0"/>
      <w:marTop w:val="0"/>
      <w:marBottom w:val="0"/>
      <w:divBdr>
        <w:top w:val="none" w:sz="0" w:space="0" w:color="auto"/>
        <w:left w:val="none" w:sz="0" w:space="0" w:color="auto"/>
        <w:bottom w:val="none" w:sz="0" w:space="0" w:color="auto"/>
        <w:right w:val="none" w:sz="0" w:space="0" w:color="auto"/>
      </w:divBdr>
    </w:div>
    <w:div w:id="24062315">
      <w:bodyDiv w:val="1"/>
      <w:marLeft w:val="0"/>
      <w:marRight w:val="0"/>
      <w:marTop w:val="0"/>
      <w:marBottom w:val="0"/>
      <w:divBdr>
        <w:top w:val="none" w:sz="0" w:space="0" w:color="auto"/>
        <w:left w:val="none" w:sz="0" w:space="0" w:color="auto"/>
        <w:bottom w:val="none" w:sz="0" w:space="0" w:color="auto"/>
        <w:right w:val="none" w:sz="0" w:space="0" w:color="auto"/>
      </w:divBdr>
    </w:div>
    <w:div w:id="31418061">
      <w:bodyDiv w:val="1"/>
      <w:marLeft w:val="0"/>
      <w:marRight w:val="0"/>
      <w:marTop w:val="0"/>
      <w:marBottom w:val="0"/>
      <w:divBdr>
        <w:top w:val="none" w:sz="0" w:space="0" w:color="auto"/>
        <w:left w:val="none" w:sz="0" w:space="0" w:color="auto"/>
        <w:bottom w:val="none" w:sz="0" w:space="0" w:color="auto"/>
        <w:right w:val="none" w:sz="0" w:space="0" w:color="auto"/>
      </w:divBdr>
    </w:div>
    <w:div w:id="33848084">
      <w:bodyDiv w:val="1"/>
      <w:marLeft w:val="0"/>
      <w:marRight w:val="0"/>
      <w:marTop w:val="0"/>
      <w:marBottom w:val="0"/>
      <w:divBdr>
        <w:top w:val="none" w:sz="0" w:space="0" w:color="auto"/>
        <w:left w:val="none" w:sz="0" w:space="0" w:color="auto"/>
        <w:bottom w:val="none" w:sz="0" w:space="0" w:color="auto"/>
        <w:right w:val="none" w:sz="0" w:space="0" w:color="auto"/>
      </w:divBdr>
    </w:div>
    <w:div w:id="34625682">
      <w:bodyDiv w:val="1"/>
      <w:marLeft w:val="0"/>
      <w:marRight w:val="0"/>
      <w:marTop w:val="0"/>
      <w:marBottom w:val="0"/>
      <w:divBdr>
        <w:top w:val="none" w:sz="0" w:space="0" w:color="auto"/>
        <w:left w:val="none" w:sz="0" w:space="0" w:color="auto"/>
        <w:bottom w:val="none" w:sz="0" w:space="0" w:color="auto"/>
        <w:right w:val="none" w:sz="0" w:space="0" w:color="auto"/>
      </w:divBdr>
    </w:div>
    <w:div w:id="36055613">
      <w:bodyDiv w:val="1"/>
      <w:marLeft w:val="0"/>
      <w:marRight w:val="0"/>
      <w:marTop w:val="0"/>
      <w:marBottom w:val="0"/>
      <w:divBdr>
        <w:top w:val="none" w:sz="0" w:space="0" w:color="auto"/>
        <w:left w:val="none" w:sz="0" w:space="0" w:color="auto"/>
        <w:bottom w:val="none" w:sz="0" w:space="0" w:color="auto"/>
        <w:right w:val="none" w:sz="0" w:space="0" w:color="auto"/>
      </w:divBdr>
    </w:div>
    <w:div w:id="39135110">
      <w:bodyDiv w:val="1"/>
      <w:marLeft w:val="0"/>
      <w:marRight w:val="0"/>
      <w:marTop w:val="0"/>
      <w:marBottom w:val="0"/>
      <w:divBdr>
        <w:top w:val="none" w:sz="0" w:space="0" w:color="auto"/>
        <w:left w:val="none" w:sz="0" w:space="0" w:color="auto"/>
        <w:bottom w:val="none" w:sz="0" w:space="0" w:color="auto"/>
        <w:right w:val="none" w:sz="0" w:space="0" w:color="auto"/>
      </w:divBdr>
    </w:div>
    <w:div w:id="39214226">
      <w:bodyDiv w:val="1"/>
      <w:marLeft w:val="0"/>
      <w:marRight w:val="0"/>
      <w:marTop w:val="0"/>
      <w:marBottom w:val="0"/>
      <w:divBdr>
        <w:top w:val="none" w:sz="0" w:space="0" w:color="auto"/>
        <w:left w:val="none" w:sz="0" w:space="0" w:color="auto"/>
        <w:bottom w:val="none" w:sz="0" w:space="0" w:color="auto"/>
        <w:right w:val="none" w:sz="0" w:space="0" w:color="auto"/>
      </w:divBdr>
    </w:div>
    <w:div w:id="42564278">
      <w:bodyDiv w:val="1"/>
      <w:marLeft w:val="0"/>
      <w:marRight w:val="0"/>
      <w:marTop w:val="0"/>
      <w:marBottom w:val="0"/>
      <w:divBdr>
        <w:top w:val="none" w:sz="0" w:space="0" w:color="auto"/>
        <w:left w:val="none" w:sz="0" w:space="0" w:color="auto"/>
        <w:bottom w:val="none" w:sz="0" w:space="0" w:color="auto"/>
        <w:right w:val="none" w:sz="0" w:space="0" w:color="auto"/>
      </w:divBdr>
    </w:div>
    <w:div w:id="42877842">
      <w:bodyDiv w:val="1"/>
      <w:marLeft w:val="0"/>
      <w:marRight w:val="0"/>
      <w:marTop w:val="0"/>
      <w:marBottom w:val="0"/>
      <w:divBdr>
        <w:top w:val="none" w:sz="0" w:space="0" w:color="auto"/>
        <w:left w:val="none" w:sz="0" w:space="0" w:color="auto"/>
        <w:bottom w:val="none" w:sz="0" w:space="0" w:color="auto"/>
        <w:right w:val="none" w:sz="0" w:space="0" w:color="auto"/>
      </w:divBdr>
    </w:div>
    <w:div w:id="43454616">
      <w:bodyDiv w:val="1"/>
      <w:marLeft w:val="0"/>
      <w:marRight w:val="0"/>
      <w:marTop w:val="0"/>
      <w:marBottom w:val="0"/>
      <w:divBdr>
        <w:top w:val="none" w:sz="0" w:space="0" w:color="auto"/>
        <w:left w:val="none" w:sz="0" w:space="0" w:color="auto"/>
        <w:bottom w:val="none" w:sz="0" w:space="0" w:color="auto"/>
        <w:right w:val="none" w:sz="0" w:space="0" w:color="auto"/>
      </w:divBdr>
    </w:div>
    <w:div w:id="46153000">
      <w:bodyDiv w:val="1"/>
      <w:marLeft w:val="0"/>
      <w:marRight w:val="0"/>
      <w:marTop w:val="0"/>
      <w:marBottom w:val="0"/>
      <w:divBdr>
        <w:top w:val="none" w:sz="0" w:space="0" w:color="auto"/>
        <w:left w:val="none" w:sz="0" w:space="0" w:color="auto"/>
        <w:bottom w:val="none" w:sz="0" w:space="0" w:color="auto"/>
        <w:right w:val="none" w:sz="0" w:space="0" w:color="auto"/>
      </w:divBdr>
    </w:div>
    <w:div w:id="46347406">
      <w:bodyDiv w:val="1"/>
      <w:marLeft w:val="0"/>
      <w:marRight w:val="0"/>
      <w:marTop w:val="0"/>
      <w:marBottom w:val="0"/>
      <w:divBdr>
        <w:top w:val="none" w:sz="0" w:space="0" w:color="auto"/>
        <w:left w:val="none" w:sz="0" w:space="0" w:color="auto"/>
        <w:bottom w:val="none" w:sz="0" w:space="0" w:color="auto"/>
        <w:right w:val="none" w:sz="0" w:space="0" w:color="auto"/>
      </w:divBdr>
    </w:div>
    <w:div w:id="46610410">
      <w:bodyDiv w:val="1"/>
      <w:marLeft w:val="0"/>
      <w:marRight w:val="0"/>
      <w:marTop w:val="0"/>
      <w:marBottom w:val="0"/>
      <w:divBdr>
        <w:top w:val="none" w:sz="0" w:space="0" w:color="auto"/>
        <w:left w:val="none" w:sz="0" w:space="0" w:color="auto"/>
        <w:bottom w:val="none" w:sz="0" w:space="0" w:color="auto"/>
        <w:right w:val="none" w:sz="0" w:space="0" w:color="auto"/>
      </w:divBdr>
    </w:div>
    <w:div w:id="48575218">
      <w:bodyDiv w:val="1"/>
      <w:marLeft w:val="0"/>
      <w:marRight w:val="0"/>
      <w:marTop w:val="0"/>
      <w:marBottom w:val="0"/>
      <w:divBdr>
        <w:top w:val="none" w:sz="0" w:space="0" w:color="auto"/>
        <w:left w:val="none" w:sz="0" w:space="0" w:color="auto"/>
        <w:bottom w:val="none" w:sz="0" w:space="0" w:color="auto"/>
        <w:right w:val="none" w:sz="0" w:space="0" w:color="auto"/>
      </w:divBdr>
    </w:div>
    <w:div w:id="49966377">
      <w:bodyDiv w:val="1"/>
      <w:marLeft w:val="0"/>
      <w:marRight w:val="0"/>
      <w:marTop w:val="0"/>
      <w:marBottom w:val="0"/>
      <w:divBdr>
        <w:top w:val="none" w:sz="0" w:space="0" w:color="auto"/>
        <w:left w:val="none" w:sz="0" w:space="0" w:color="auto"/>
        <w:bottom w:val="none" w:sz="0" w:space="0" w:color="auto"/>
        <w:right w:val="none" w:sz="0" w:space="0" w:color="auto"/>
      </w:divBdr>
    </w:div>
    <w:div w:id="54941250">
      <w:bodyDiv w:val="1"/>
      <w:marLeft w:val="0"/>
      <w:marRight w:val="0"/>
      <w:marTop w:val="0"/>
      <w:marBottom w:val="0"/>
      <w:divBdr>
        <w:top w:val="none" w:sz="0" w:space="0" w:color="auto"/>
        <w:left w:val="none" w:sz="0" w:space="0" w:color="auto"/>
        <w:bottom w:val="none" w:sz="0" w:space="0" w:color="auto"/>
        <w:right w:val="none" w:sz="0" w:space="0" w:color="auto"/>
      </w:divBdr>
    </w:div>
    <w:div w:id="55518786">
      <w:bodyDiv w:val="1"/>
      <w:marLeft w:val="0"/>
      <w:marRight w:val="0"/>
      <w:marTop w:val="0"/>
      <w:marBottom w:val="0"/>
      <w:divBdr>
        <w:top w:val="none" w:sz="0" w:space="0" w:color="auto"/>
        <w:left w:val="none" w:sz="0" w:space="0" w:color="auto"/>
        <w:bottom w:val="none" w:sz="0" w:space="0" w:color="auto"/>
        <w:right w:val="none" w:sz="0" w:space="0" w:color="auto"/>
      </w:divBdr>
    </w:div>
    <w:div w:id="58478251">
      <w:bodyDiv w:val="1"/>
      <w:marLeft w:val="0"/>
      <w:marRight w:val="0"/>
      <w:marTop w:val="0"/>
      <w:marBottom w:val="0"/>
      <w:divBdr>
        <w:top w:val="none" w:sz="0" w:space="0" w:color="auto"/>
        <w:left w:val="none" w:sz="0" w:space="0" w:color="auto"/>
        <w:bottom w:val="none" w:sz="0" w:space="0" w:color="auto"/>
        <w:right w:val="none" w:sz="0" w:space="0" w:color="auto"/>
      </w:divBdr>
    </w:div>
    <w:div w:id="58795246">
      <w:bodyDiv w:val="1"/>
      <w:marLeft w:val="0"/>
      <w:marRight w:val="0"/>
      <w:marTop w:val="0"/>
      <w:marBottom w:val="0"/>
      <w:divBdr>
        <w:top w:val="none" w:sz="0" w:space="0" w:color="auto"/>
        <w:left w:val="none" w:sz="0" w:space="0" w:color="auto"/>
        <w:bottom w:val="none" w:sz="0" w:space="0" w:color="auto"/>
        <w:right w:val="none" w:sz="0" w:space="0" w:color="auto"/>
      </w:divBdr>
    </w:div>
    <w:div w:id="62870610">
      <w:bodyDiv w:val="1"/>
      <w:marLeft w:val="0"/>
      <w:marRight w:val="0"/>
      <w:marTop w:val="0"/>
      <w:marBottom w:val="0"/>
      <w:divBdr>
        <w:top w:val="none" w:sz="0" w:space="0" w:color="auto"/>
        <w:left w:val="none" w:sz="0" w:space="0" w:color="auto"/>
        <w:bottom w:val="none" w:sz="0" w:space="0" w:color="auto"/>
        <w:right w:val="none" w:sz="0" w:space="0" w:color="auto"/>
      </w:divBdr>
    </w:div>
    <w:div w:id="63187844">
      <w:bodyDiv w:val="1"/>
      <w:marLeft w:val="0"/>
      <w:marRight w:val="0"/>
      <w:marTop w:val="0"/>
      <w:marBottom w:val="0"/>
      <w:divBdr>
        <w:top w:val="none" w:sz="0" w:space="0" w:color="auto"/>
        <w:left w:val="none" w:sz="0" w:space="0" w:color="auto"/>
        <w:bottom w:val="none" w:sz="0" w:space="0" w:color="auto"/>
        <w:right w:val="none" w:sz="0" w:space="0" w:color="auto"/>
      </w:divBdr>
    </w:div>
    <w:div w:id="68427601">
      <w:bodyDiv w:val="1"/>
      <w:marLeft w:val="0"/>
      <w:marRight w:val="0"/>
      <w:marTop w:val="0"/>
      <w:marBottom w:val="0"/>
      <w:divBdr>
        <w:top w:val="none" w:sz="0" w:space="0" w:color="auto"/>
        <w:left w:val="none" w:sz="0" w:space="0" w:color="auto"/>
        <w:bottom w:val="none" w:sz="0" w:space="0" w:color="auto"/>
        <w:right w:val="none" w:sz="0" w:space="0" w:color="auto"/>
      </w:divBdr>
    </w:div>
    <w:div w:id="69349772">
      <w:bodyDiv w:val="1"/>
      <w:marLeft w:val="0"/>
      <w:marRight w:val="0"/>
      <w:marTop w:val="0"/>
      <w:marBottom w:val="0"/>
      <w:divBdr>
        <w:top w:val="none" w:sz="0" w:space="0" w:color="auto"/>
        <w:left w:val="none" w:sz="0" w:space="0" w:color="auto"/>
        <w:bottom w:val="none" w:sz="0" w:space="0" w:color="auto"/>
        <w:right w:val="none" w:sz="0" w:space="0" w:color="auto"/>
      </w:divBdr>
    </w:div>
    <w:div w:id="72090339">
      <w:bodyDiv w:val="1"/>
      <w:marLeft w:val="0"/>
      <w:marRight w:val="0"/>
      <w:marTop w:val="0"/>
      <w:marBottom w:val="0"/>
      <w:divBdr>
        <w:top w:val="none" w:sz="0" w:space="0" w:color="auto"/>
        <w:left w:val="none" w:sz="0" w:space="0" w:color="auto"/>
        <w:bottom w:val="none" w:sz="0" w:space="0" w:color="auto"/>
        <w:right w:val="none" w:sz="0" w:space="0" w:color="auto"/>
      </w:divBdr>
    </w:div>
    <w:div w:id="73010930">
      <w:bodyDiv w:val="1"/>
      <w:marLeft w:val="0"/>
      <w:marRight w:val="0"/>
      <w:marTop w:val="0"/>
      <w:marBottom w:val="0"/>
      <w:divBdr>
        <w:top w:val="none" w:sz="0" w:space="0" w:color="auto"/>
        <w:left w:val="none" w:sz="0" w:space="0" w:color="auto"/>
        <w:bottom w:val="none" w:sz="0" w:space="0" w:color="auto"/>
        <w:right w:val="none" w:sz="0" w:space="0" w:color="auto"/>
      </w:divBdr>
    </w:div>
    <w:div w:id="73750307">
      <w:bodyDiv w:val="1"/>
      <w:marLeft w:val="0"/>
      <w:marRight w:val="0"/>
      <w:marTop w:val="0"/>
      <w:marBottom w:val="0"/>
      <w:divBdr>
        <w:top w:val="none" w:sz="0" w:space="0" w:color="auto"/>
        <w:left w:val="none" w:sz="0" w:space="0" w:color="auto"/>
        <w:bottom w:val="none" w:sz="0" w:space="0" w:color="auto"/>
        <w:right w:val="none" w:sz="0" w:space="0" w:color="auto"/>
      </w:divBdr>
    </w:div>
    <w:div w:id="76442218">
      <w:bodyDiv w:val="1"/>
      <w:marLeft w:val="0"/>
      <w:marRight w:val="0"/>
      <w:marTop w:val="0"/>
      <w:marBottom w:val="0"/>
      <w:divBdr>
        <w:top w:val="none" w:sz="0" w:space="0" w:color="auto"/>
        <w:left w:val="none" w:sz="0" w:space="0" w:color="auto"/>
        <w:bottom w:val="none" w:sz="0" w:space="0" w:color="auto"/>
        <w:right w:val="none" w:sz="0" w:space="0" w:color="auto"/>
      </w:divBdr>
    </w:div>
    <w:div w:id="77989146">
      <w:bodyDiv w:val="1"/>
      <w:marLeft w:val="0"/>
      <w:marRight w:val="0"/>
      <w:marTop w:val="0"/>
      <w:marBottom w:val="0"/>
      <w:divBdr>
        <w:top w:val="none" w:sz="0" w:space="0" w:color="auto"/>
        <w:left w:val="none" w:sz="0" w:space="0" w:color="auto"/>
        <w:bottom w:val="none" w:sz="0" w:space="0" w:color="auto"/>
        <w:right w:val="none" w:sz="0" w:space="0" w:color="auto"/>
      </w:divBdr>
    </w:div>
    <w:div w:id="82531909">
      <w:bodyDiv w:val="1"/>
      <w:marLeft w:val="0"/>
      <w:marRight w:val="0"/>
      <w:marTop w:val="0"/>
      <w:marBottom w:val="0"/>
      <w:divBdr>
        <w:top w:val="none" w:sz="0" w:space="0" w:color="auto"/>
        <w:left w:val="none" w:sz="0" w:space="0" w:color="auto"/>
        <w:bottom w:val="none" w:sz="0" w:space="0" w:color="auto"/>
        <w:right w:val="none" w:sz="0" w:space="0" w:color="auto"/>
      </w:divBdr>
    </w:div>
    <w:div w:id="87116784">
      <w:bodyDiv w:val="1"/>
      <w:marLeft w:val="0"/>
      <w:marRight w:val="0"/>
      <w:marTop w:val="0"/>
      <w:marBottom w:val="0"/>
      <w:divBdr>
        <w:top w:val="none" w:sz="0" w:space="0" w:color="auto"/>
        <w:left w:val="none" w:sz="0" w:space="0" w:color="auto"/>
        <w:bottom w:val="none" w:sz="0" w:space="0" w:color="auto"/>
        <w:right w:val="none" w:sz="0" w:space="0" w:color="auto"/>
      </w:divBdr>
    </w:div>
    <w:div w:id="88046249">
      <w:bodyDiv w:val="1"/>
      <w:marLeft w:val="0"/>
      <w:marRight w:val="0"/>
      <w:marTop w:val="0"/>
      <w:marBottom w:val="0"/>
      <w:divBdr>
        <w:top w:val="none" w:sz="0" w:space="0" w:color="auto"/>
        <w:left w:val="none" w:sz="0" w:space="0" w:color="auto"/>
        <w:bottom w:val="none" w:sz="0" w:space="0" w:color="auto"/>
        <w:right w:val="none" w:sz="0" w:space="0" w:color="auto"/>
      </w:divBdr>
    </w:div>
    <w:div w:id="89544758">
      <w:bodyDiv w:val="1"/>
      <w:marLeft w:val="0"/>
      <w:marRight w:val="0"/>
      <w:marTop w:val="0"/>
      <w:marBottom w:val="0"/>
      <w:divBdr>
        <w:top w:val="none" w:sz="0" w:space="0" w:color="auto"/>
        <w:left w:val="none" w:sz="0" w:space="0" w:color="auto"/>
        <w:bottom w:val="none" w:sz="0" w:space="0" w:color="auto"/>
        <w:right w:val="none" w:sz="0" w:space="0" w:color="auto"/>
      </w:divBdr>
    </w:div>
    <w:div w:id="89855040">
      <w:bodyDiv w:val="1"/>
      <w:marLeft w:val="0"/>
      <w:marRight w:val="0"/>
      <w:marTop w:val="0"/>
      <w:marBottom w:val="0"/>
      <w:divBdr>
        <w:top w:val="none" w:sz="0" w:space="0" w:color="auto"/>
        <w:left w:val="none" w:sz="0" w:space="0" w:color="auto"/>
        <w:bottom w:val="none" w:sz="0" w:space="0" w:color="auto"/>
        <w:right w:val="none" w:sz="0" w:space="0" w:color="auto"/>
      </w:divBdr>
    </w:div>
    <w:div w:id="91779475">
      <w:bodyDiv w:val="1"/>
      <w:marLeft w:val="0"/>
      <w:marRight w:val="0"/>
      <w:marTop w:val="0"/>
      <w:marBottom w:val="0"/>
      <w:divBdr>
        <w:top w:val="none" w:sz="0" w:space="0" w:color="auto"/>
        <w:left w:val="none" w:sz="0" w:space="0" w:color="auto"/>
        <w:bottom w:val="none" w:sz="0" w:space="0" w:color="auto"/>
        <w:right w:val="none" w:sz="0" w:space="0" w:color="auto"/>
      </w:divBdr>
    </w:div>
    <w:div w:id="95491518">
      <w:bodyDiv w:val="1"/>
      <w:marLeft w:val="0"/>
      <w:marRight w:val="0"/>
      <w:marTop w:val="0"/>
      <w:marBottom w:val="0"/>
      <w:divBdr>
        <w:top w:val="none" w:sz="0" w:space="0" w:color="auto"/>
        <w:left w:val="none" w:sz="0" w:space="0" w:color="auto"/>
        <w:bottom w:val="none" w:sz="0" w:space="0" w:color="auto"/>
        <w:right w:val="none" w:sz="0" w:space="0" w:color="auto"/>
      </w:divBdr>
    </w:div>
    <w:div w:id="95903124">
      <w:bodyDiv w:val="1"/>
      <w:marLeft w:val="0"/>
      <w:marRight w:val="0"/>
      <w:marTop w:val="0"/>
      <w:marBottom w:val="0"/>
      <w:divBdr>
        <w:top w:val="none" w:sz="0" w:space="0" w:color="auto"/>
        <w:left w:val="none" w:sz="0" w:space="0" w:color="auto"/>
        <w:bottom w:val="none" w:sz="0" w:space="0" w:color="auto"/>
        <w:right w:val="none" w:sz="0" w:space="0" w:color="auto"/>
      </w:divBdr>
    </w:div>
    <w:div w:id="95947135">
      <w:bodyDiv w:val="1"/>
      <w:marLeft w:val="0"/>
      <w:marRight w:val="0"/>
      <w:marTop w:val="0"/>
      <w:marBottom w:val="0"/>
      <w:divBdr>
        <w:top w:val="none" w:sz="0" w:space="0" w:color="auto"/>
        <w:left w:val="none" w:sz="0" w:space="0" w:color="auto"/>
        <w:bottom w:val="none" w:sz="0" w:space="0" w:color="auto"/>
        <w:right w:val="none" w:sz="0" w:space="0" w:color="auto"/>
      </w:divBdr>
    </w:div>
    <w:div w:id="96608031">
      <w:bodyDiv w:val="1"/>
      <w:marLeft w:val="0"/>
      <w:marRight w:val="0"/>
      <w:marTop w:val="0"/>
      <w:marBottom w:val="0"/>
      <w:divBdr>
        <w:top w:val="none" w:sz="0" w:space="0" w:color="auto"/>
        <w:left w:val="none" w:sz="0" w:space="0" w:color="auto"/>
        <w:bottom w:val="none" w:sz="0" w:space="0" w:color="auto"/>
        <w:right w:val="none" w:sz="0" w:space="0" w:color="auto"/>
      </w:divBdr>
    </w:div>
    <w:div w:id="98453852">
      <w:bodyDiv w:val="1"/>
      <w:marLeft w:val="0"/>
      <w:marRight w:val="0"/>
      <w:marTop w:val="0"/>
      <w:marBottom w:val="0"/>
      <w:divBdr>
        <w:top w:val="none" w:sz="0" w:space="0" w:color="auto"/>
        <w:left w:val="none" w:sz="0" w:space="0" w:color="auto"/>
        <w:bottom w:val="none" w:sz="0" w:space="0" w:color="auto"/>
        <w:right w:val="none" w:sz="0" w:space="0" w:color="auto"/>
      </w:divBdr>
    </w:div>
    <w:div w:id="98529566">
      <w:bodyDiv w:val="1"/>
      <w:marLeft w:val="0"/>
      <w:marRight w:val="0"/>
      <w:marTop w:val="0"/>
      <w:marBottom w:val="0"/>
      <w:divBdr>
        <w:top w:val="none" w:sz="0" w:space="0" w:color="auto"/>
        <w:left w:val="none" w:sz="0" w:space="0" w:color="auto"/>
        <w:bottom w:val="none" w:sz="0" w:space="0" w:color="auto"/>
        <w:right w:val="none" w:sz="0" w:space="0" w:color="auto"/>
      </w:divBdr>
    </w:div>
    <w:div w:id="101341979">
      <w:bodyDiv w:val="1"/>
      <w:marLeft w:val="0"/>
      <w:marRight w:val="0"/>
      <w:marTop w:val="0"/>
      <w:marBottom w:val="0"/>
      <w:divBdr>
        <w:top w:val="none" w:sz="0" w:space="0" w:color="auto"/>
        <w:left w:val="none" w:sz="0" w:space="0" w:color="auto"/>
        <w:bottom w:val="none" w:sz="0" w:space="0" w:color="auto"/>
        <w:right w:val="none" w:sz="0" w:space="0" w:color="auto"/>
      </w:divBdr>
    </w:div>
    <w:div w:id="102388695">
      <w:bodyDiv w:val="1"/>
      <w:marLeft w:val="0"/>
      <w:marRight w:val="0"/>
      <w:marTop w:val="0"/>
      <w:marBottom w:val="0"/>
      <w:divBdr>
        <w:top w:val="none" w:sz="0" w:space="0" w:color="auto"/>
        <w:left w:val="none" w:sz="0" w:space="0" w:color="auto"/>
        <w:bottom w:val="none" w:sz="0" w:space="0" w:color="auto"/>
        <w:right w:val="none" w:sz="0" w:space="0" w:color="auto"/>
      </w:divBdr>
    </w:div>
    <w:div w:id="105975272">
      <w:bodyDiv w:val="1"/>
      <w:marLeft w:val="0"/>
      <w:marRight w:val="0"/>
      <w:marTop w:val="0"/>
      <w:marBottom w:val="0"/>
      <w:divBdr>
        <w:top w:val="none" w:sz="0" w:space="0" w:color="auto"/>
        <w:left w:val="none" w:sz="0" w:space="0" w:color="auto"/>
        <w:bottom w:val="none" w:sz="0" w:space="0" w:color="auto"/>
        <w:right w:val="none" w:sz="0" w:space="0" w:color="auto"/>
      </w:divBdr>
    </w:div>
    <w:div w:id="106701607">
      <w:bodyDiv w:val="1"/>
      <w:marLeft w:val="0"/>
      <w:marRight w:val="0"/>
      <w:marTop w:val="0"/>
      <w:marBottom w:val="0"/>
      <w:divBdr>
        <w:top w:val="none" w:sz="0" w:space="0" w:color="auto"/>
        <w:left w:val="none" w:sz="0" w:space="0" w:color="auto"/>
        <w:bottom w:val="none" w:sz="0" w:space="0" w:color="auto"/>
        <w:right w:val="none" w:sz="0" w:space="0" w:color="auto"/>
      </w:divBdr>
    </w:div>
    <w:div w:id="110904846">
      <w:bodyDiv w:val="1"/>
      <w:marLeft w:val="0"/>
      <w:marRight w:val="0"/>
      <w:marTop w:val="0"/>
      <w:marBottom w:val="0"/>
      <w:divBdr>
        <w:top w:val="none" w:sz="0" w:space="0" w:color="auto"/>
        <w:left w:val="none" w:sz="0" w:space="0" w:color="auto"/>
        <w:bottom w:val="none" w:sz="0" w:space="0" w:color="auto"/>
        <w:right w:val="none" w:sz="0" w:space="0" w:color="auto"/>
      </w:divBdr>
    </w:div>
    <w:div w:id="112140688">
      <w:bodyDiv w:val="1"/>
      <w:marLeft w:val="0"/>
      <w:marRight w:val="0"/>
      <w:marTop w:val="0"/>
      <w:marBottom w:val="0"/>
      <w:divBdr>
        <w:top w:val="none" w:sz="0" w:space="0" w:color="auto"/>
        <w:left w:val="none" w:sz="0" w:space="0" w:color="auto"/>
        <w:bottom w:val="none" w:sz="0" w:space="0" w:color="auto"/>
        <w:right w:val="none" w:sz="0" w:space="0" w:color="auto"/>
      </w:divBdr>
    </w:div>
    <w:div w:id="118576025">
      <w:bodyDiv w:val="1"/>
      <w:marLeft w:val="0"/>
      <w:marRight w:val="0"/>
      <w:marTop w:val="0"/>
      <w:marBottom w:val="0"/>
      <w:divBdr>
        <w:top w:val="none" w:sz="0" w:space="0" w:color="auto"/>
        <w:left w:val="none" w:sz="0" w:space="0" w:color="auto"/>
        <w:bottom w:val="none" w:sz="0" w:space="0" w:color="auto"/>
        <w:right w:val="none" w:sz="0" w:space="0" w:color="auto"/>
      </w:divBdr>
    </w:div>
    <w:div w:id="119962353">
      <w:bodyDiv w:val="1"/>
      <w:marLeft w:val="0"/>
      <w:marRight w:val="0"/>
      <w:marTop w:val="0"/>
      <w:marBottom w:val="0"/>
      <w:divBdr>
        <w:top w:val="none" w:sz="0" w:space="0" w:color="auto"/>
        <w:left w:val="none" w:sz="0" w:space="0" w:color="auto"/>
        <w:bottom w:val="none" w:sz="0" w:space="0" w:color="auto"/>
        <w:right w:val="none" w:sz="0" w:space="0" w:color="auto"/>
      </w:divBdr>
    </w:div>
    <w:div w:id="125858357">
      <w:bodyDiv w:val="1"/>
      <w:marLeft w:val="0"/>
      <w:marRight w:val="0"/>
      <w:marTop w:val="0"/>
      <w:marBottom w:val="0"/>
      <w:divBdr>
        <w:top w:val="none" w:sz="0" w:space="0" w:color="auto"/>
        <w:left w:val="none" w:sz="0" w:space="0" w:color="auto"/>
        <w:bottom w:val="none" w:sz="0" w:space="0" w:color="auto"/>
        <w:right w:val="none" w:sz="0" w:space="0" w:color="auto"/>
      </w:divBdr>
    </w:div>
    <w:div w:id="129061385">
      <w:bodyDiv w:val="1"/>
      <w:marLeft w:val="0"/>
      <w:marRight w:val="0"/>
      <w:marTop w:val="0"/>
      <w:marBottom w:val="0"/>
      <w:divBdr>
        <w:top w:val="none" w:sz="0" w:space="0" w:color="auto"/>
        <w:left w:val="none" w:sz="0" w:space="0" w:color="auto"/>
        <w:bottom w:val="none" w:sz="0" w:space="0" w:color="auto"/>
        <w:right w:val="none" w:sz="0" w:space="0" w:color="auto"/>
      </w:divBdr>
    </w:div>
    <w:div w:id="129783847">
      <w:bodyDiv w:val="1"/>
      <w:marLeft w:val="0"/>
      <w:marRight w:val="0"/>
      <w:marTop w:val="0"/>
      <w:marBottom w:val="0"/>
      <w:divBdr>
        <w:top w:val="none" w:sz="0" w:space="0" w:color="auto"/>
        <w:left w:val="none" w:sz="0" w:space="0" w:color="auto"/>
        <w:bottom w:val="none" w:sz="0" w:space="0" w:color="auto"/>
        <w:right w:val="none" w:sz="0" w:space="0" w:color="auto"/>
      </w:divBdr>
    </w:div>
    <w:div w:id="130365917">
      <w:bodyDiv w:val="1"/>
      <w:marLeft w:val="0"/>
      <w:marRight w:val="0"/>
      <w:marTop w:val="0"/>
      <w:marBottom w:val="0"/>
      <w:divBdr>
        <w:top w:val="none" w:sz="0" w:space="0" w:color="auto"/>
        <w:left w:val="none" w:sz="0" w:space="0" w:color="auto"/>
        <w:bottom w:val="none" w:sz="0" w:space="0" w:color="auto"/>
        <w:right w:val="none" w:sz="0" w:space="0" w:color="auto"/>
      </w:divBdr>
    </w:div>
    <w:div w:id="133759636">
      <w:bodyDiv w:val="1"/>
      <w:marLeft w:val="0"/>
      <w:marRight w:val="0"/>
      <w:marTop w:val="0"/>
      <w:marBottom w:val="0"/>
      <w:divBdr>
        <w:top w:val="none" w:sz="0" w:space="0" w:color="auto"/>
        <w:left w:val="none" w:sz="0" w:space="0" w:color="auto"/>
        <w:bottom w:val="none" w:sz="0" w:space="0" w:color="auto"/>
        <w:right w:val="none" w:sz="0" w:space="0" w:color="auto"/>
      </w:divBdr>
    </w:div>
    <w:div w:id="135345108">
      <w:bodyDiv w:val="1"/>
      <w:marLeft w:val="0"/>
      <w:marRight w:val="0"/>
      <w:marTop w:val="0"/>
      <w:marBottom w:val="0"/>
      <w:divBdr>
        <w:top w:val="none" w:sz="0" w:space="0" w:color="auto"/>
        <w:left w:val="none" w:sz="0" w:space="0" w:color="auto"/>
        <w:bottom w:val="none" w:sz="0" w:space="0" w:color="auto"/>
        <w:right w:val="none" w:sz="0" w:space="0" w:color="auto"/>
      </w:divBdr>
    </w:div>
    <w:div w:id="135418416">
      <w:bodyDiv w:val="1"/>
      <w:marLeft w:val="0"/>
      <w:marRight w:val="0"/>
      <w:marTop w:val="0"/>
      <w:marBottom w:val="0"/>
      <w:divBdr>
        <w:top w:val="none" w:sz="0" w:space="0" w:color="auto"/>
        <w:left w:val="none" w:sz="0" w:space="0" w:color="auto"/>
        <w:bottom w:val="none" w:sz="0" w:space="0" w:color="auto"/>
        <w:right w:val="none" w:sz="0" w:space="0" w:color="auto"/>
      </w:divBdr>
    </w:div>
    <w:div w:id="135463358">
      <w:bodyDiv w:val="1"/>
      <w:marLeft w:val="0"/>
      <w:marRight w:val="0"/>
      <w:marTop w:val="0"/>
      <w:marBottom w:val="0"/>
      <w:divBdr>
        <w:top w:val="none" w:sz="0" w:space="0" w:color="auto"/>
        <w:left w:val="none" w:sz="0" w:space="0" w:color="auto"/>
        <w:bottom w:val="none" w:sz="0" w:space="0" w:color="auto"/>
        <w:right w:val="none" w:sz="0" w:space="0" w:color="auto"/>
      </w:divBdr>
    </w:div>
    <w:div w:id="136148442">
      <w:bodyDiv w:val="1"/>
      <w:marLeft w:val="0"/>
      <w:marRight w:val="0"/>
      <w:marTop w:val="0"/>
      <w:marBottom w:val="0"/>
      <w:divBdr>
        <w:top w:val="none" w:sz="0" w:space="0" w:color="auto"/>
        <w:left w:val="none" w:sz="0" w:space="0" w:color="auto"/>
        <w:bottom w:val="none" w:sz="0" w:space="0" w:color="auto"/>
        <w:right w:val="none" w:sz="0" w:space="0" w:color="auto"/>
      </w:divBdr>
    </w:div>
    <w:div w:id="141193337">
      <w:bodyDiv w:val="1"/>
      <w:marLeft w:val="0"/>
      <w:marRight w:val="0"/>
      <w:marTop w:val="0"/>
      <w:marBottom w:val="0"/>
      <w:divBdr>
        <w:top w:val="none" w:sz="0" w:space="0" w:color="auto"/>
        <w:left w:val="none" w:sz="0" w:space="0" w:color="auto"/>
        <w:bottom w:val="none" w:sz="0" w:space="0" w:color="auto"/>
        <w:right w:val="none" w:sz="0" w:space="0" w:color="auto"/>
      </w:divBdr>
    </w:div>
    <w:div w:id="148639204">
      <w:bodyDiv w:val="1"/>
      <w:marLeft w:val="0"/>
      <w:marRight w:val="0"/>
      <w:marTop w:val="0"/>
      <w:marBottom w:val="0"/>
      <w:divBdr>
        <w:top w:val="none" w:sz="0" w:space="0" w:color="auto"/>
        <w:left w:val="none" w:sz="0" w:space="0" w:color="auto"/>
        <w:bottom w:val="none" w:sz="0" w:space="0" w:color="auto"/>
        <w:right w:val="none" w:sz="0" w:space="0" w:color="auto"/>
      </w:divBdr>
    </w:div>
    <w:div w:id="151147221">
      <w:bodyDiv w:val="1"/>
      <w:marLeft w:val="0"/>
      <w:marRight w:val="0"/>
      <w:marTop w:val="0"/>
      <w:marBottom w:val="0"/>
      <w:divBdr>
        <w:top w:val="none" w:sz="0" w:space="0" w:color="auto"/>
        <w:left w:val="none" w:sz="0" w:space="0" w:color="auto"/>
        <w:bottom w:val="none" w:sz="0" w:space="0" w:color="auto"/>
        <w:right w:val="none" w:sz="0" w:space="0" w:color="auto"/>
      </w:divBdr>
    </w:div>
    <w:div w:id="151531410">
      <w:bodyDiv w:val="1"/>
      <w:marLeft w:val="0"/>
      <w:marRight w:val="0"/>
      <w:marTop w:val="0"/>
      <w:marBottom w:val="0"/>
      <w:divBdr>
        <w:top w:val="none" w:sz="0" w:space="0" w:color="auto"/>
        <w:left w:val="none" w:sz="0" w:space="0" w:color="auto"/>
        <w:bottom w:val="none" w:sz="0" w:space="0" w:color="auto"/>
        <w:right w:val="none" w:sz="0" w:space="0" w:color="auto"/>
      </w:divBdr>
    </w:div>
    <w:div w:id="154300959">
      <w:bodyDiv w:val="1"/>
      <w:marLeft w:val="0"/>
      <w:marRight w:val="0"/>
      <w:marTop w:val="0"/>
      <w:marBottom w:val="0"/>
      <w:divBdr>
        <w:top w:val="none" w:sz="0" w:space="0" w:color="auto"/>
        <w:left w:val="none" w:sz="0" w:space="0" w:color="auto"/>
        <w:bottom w:val="none" w:sz="0" w:space="0" w:color="auto"/>
        <w:right w:val="none" w:sz="0" w:space="0" w:color="auto"/>
      </w:divBdr>
    </w:div>
    <w:div w:id="160630517">
      <w:bodyDiv w:val="1"/>
      <w:marLeft w:val="0"/>
      <w:marRight w:val="0"/>
      <w:marTop w:val="0"/>
      <w:marBottom w:val="0"/>
      <w:divBdr>
        <w:top w:val="none" w:sz="0" w:space="0" w:color="auto"/>
        <w:left w:val="none" w:sz="0" w:space="0" w:color="auto"/>
        <w:bottom w:val="none" w:sz="0" w:space="0" w:color="auto"/>
        <w:right w:val="none" w:sz="0" w:space="0" w:color="auto"/>
      </w:divBdr>
    </w:div>
    <w:div w:id="161820570">
      <w:bodyDiv w:val="1"/>
      <w:marLeft w:val="0"/>
      <w:marRight w:val="0"/>
      <w:marTop w:val="0"/>
      <w:marBottom w:val="0"/>
      <w:divBdr>
        <w:top w:val="none" w:sz="0" w:space="0" w:color="auto"/>
        <w:left w:val="none" w:sz="0" w:space="0" w:color="auto"/>
        <w:bottom w:val="none" w:sz="0" w:space="0" w:color="auto"/>
        <w:right w:val="none" w:sz="0" w:space="0" w:color="auto"/>
      </w:divBdr>
    </w:div>
    <w:div w:id="162941759">
      <w:bodyDiv w:val="1"/>
      <w:marLeft w:val="0"/>
      <w:marRight w:val="0"/>
      <w:marTop w:val="0"/>
      <w:marBottom w:val="0"/>
      <w:divBdr>
        <w:top w:val="none" w:sz="0" w:space="0" w:color="auto"/>
        <w:left w:val="none" w:sz="0" w:space="0" w:color="auto"/>
        <w:bottom w:val="none" w:sz="0" w:space="0" w:color="auto"/>
        <w:right w:val="none" w:sz="0" w:space="0" w:color="auto"/>
      </w:divBdr>
    </w:div>
    <w:div w:id="164248364">
      <w:bodyDiv w:val="1"/>
      <w:marLeft w:val="0"/>
      <w:marRight w:val="0"/>
      <w:marTop w:val="0"/>
      <w:marBottom w:val="0"/>
      <w:divBdr>
        <w:top w:val="none" w:sz="0" w:space="0" w:color="auto"/>
        <w:left w:val="none" w:sz="0" w:space="0" w:color="auto"/>
        <w:bottom w:val="none" w:sz="0" w:space="0" w:color="auto"/>
        <w:right w:val="none" w:sz="0" w:space="0" w:color="auto"/>
      </w:divBdr>
    </w:div>
    <w:div w:id="164706799">
      <w:bodyDiv w:val="1"/>
      <w:marLeft w:val="0"/>
      <w:marRight w:val="0"/>
      <w:marTop w:val="0"/>
      <w:marBottom w:val="0"/>
      <w:divBdr>
        <w:top w:val="none" w:sz="0" w:space="0" w:color="auto"/>
        <w:left w:val="none" w:sz="0" w:space="0" w:color="auto"/>
        <w:bottom w:val="none" w:sz="0" w:space="0" w:color="auto"/>
        <w:right w:val="none" w:sz="0" w:space="0" w:color="auto"/>
      </w:divBdr>
    </w:div>
    <w:div w:id="166671333">
      <w:bodyDiv w:val="1"/>
      <w:marLeft w:val="0"/>
      <w:marRight w:val="0"/>
      <w:marTop w:val="0"/>
      <w:marBottom w:val="0"/>
      <w:divBdr>
        <w:top w:val="none" w:sz="0" w:space="0" w:color="auto"/>
        <w:left w:val="none" w:sz="0" w:space="0" w:color="auto"/>
        <w:bottom w:val="none" w:sz="0" w:space="0" w:color="auto"/>
        <w:right w:val="none" w:sz="0" w:space="0" w:color="auto"/>
      </w:divBdr>
    </w:div>
    <w:div w:id="166671439">
      <w:bodyDiv w:val="1"/>
      <w:marLeft w:val="0"/>
      <w:marRight w:val="0"/>
      <w:marTop w:val="0"/>
      <w:marBottom w:val="0"/>
      <w:divBdr>
        <w:top w:val="none" w:sz="0" w:space="0" w:color="auto"/>
        <w:left w:val="none" w:sz="0" w:space="0" w:color="auto"/>
        <w:bottom w:val="none" w:sz="0" w:space="0" w:color="auto"/>
        <w:right w:val="none" w:sz="0" w:space="0" w:color="auto"/>
      </w:divBdr>
    </w:div>
    <w:div w:id="166870864">
      <w:bodyDiv w:val="1"/>
      <w:marLeft w:val="0"/>
      <w:marRight w:val="0"/>
      <w:marTop w:val="0"/>
      <w:marBottom w:val="0"/>
      <w:divBdr>
        <w:top w:val="none" w:sz="0" w:space="0" w:color="auto"/>
        <w:left w:val="none" w:sz="0" w:space="0" w:color="auto"/>
        <w:bottom w:val="none" w:sz="0" w:space="0" w:color="auto"/>
        <w:right w:val="none" w:sz="0" w:space="0" w:color="auto"/>
      </w:divBdr>
    </w:div>
    <w:div w:id="169564217">
      <w:bodyDiv w:val="1"/>
      <w:marLeft w:val="0"/>
      <w:marRight w:val="0"/>
      <w:marTop w:val="0"/>
      <w:marBottom w:val="0"/>
      <w:divBdr>
        <w:top w:val="none" w:sz="0" w:space="0" w:color="auto"/>
        <w:left w:val="none" w:sz="0" w:space="0" w:color="auto"/>
        <w:bottom w:val="none" w:sz="0" w:space="0" w:color="auto"/>
        <w:right w:val="none" w:sz="0" w:space="0" w:color="auto"/>
      </w:divBdr>
    </w:div>
    <w:div w:id="171527812">
      <w:bodyDiv w:val="1"/>
      <w:marLeft w:val="0"/>
      <w:marRight w:val="0"/>
      <w:marTop w:val="0"/>
      <w:marBottom w:val="0"/>
      <w:divBdr>
        <w:top w:val="none" w:sz="0" w:space="0" w:color="auto"/>
        <w:left w:val="none" w:sz="0" w:space="0" w:color="auto"/>
        <w:bottom w:val="none" w:sz="0" w:space="0" w:color="auto"/>
        <w:right w:val="none" w:sz="0" w:space="0" w:color="auto"/>
      </w:divBdr>
    </w:div>
    <w:div w:id="172693418">
      <w:bodyDiv w:val="1"/>
      <w:marLeft w:val="0"/>
      <w:marRight w:val="0"/>
      <w:marTop w:val="0"/>
      <w:marBottom w:val="0"/>
      <w:divBdr>
        <w:top w:val="none" w:sz="0" w:space="0" w:color="auto"/>
        <w:left w:val="none" w:sz="0" w:space="0" w:color="auto"/>
        <w:bottom w:val="none" w:sz="0" w:space="0" w:color="auto"/>
        <w:right w:val="none" w:sz="0" w:space="0" w:color="auto"/>
      </w:divBdr>
    </w:div>
    <w:div w:id="175002498">
      <w:bodyDiv w:val="1"/>
      <w:marLeft w:val="0"/>
      <w:marRight w:val="0"/>
      <w:marTop w:val="0"/>
      <w:marBottom w:val="0"/>
      <w:divBdr>
        <w:top w:val="none" w:sz="0" w:space="0" w:color="auto"/>
        <w:left w:val="none" w:sz="0" w:space="0" w:color="auto"/>
        <w:bottom w:val="none" w:sz="0" w:space="0" w:color="auto"/>
        <w:right w:val="none" w:sz="0" w:space="0" w:color="auto"/>
      </w:divBdr>
    </w:div>
    <w:div w:id="176579208">
      <w:bodyDiv w:val="1"/>
      <w:marLeft w:val="0"/>
      <w:marRight w:val="0"/>
      <w:marTop w:val="0"/>
      <w:marBottom w:val="0"/>
      <w:divBdr>
        <w:top w:val="none" w:sz="0" w:space="0" w:color="auto"/>
        <w:left w:val="none" w:sz="0" w:space="0" w:color="auto"/>
        <w:bottom w:val="none" w:sz="0" w:space="0" w:color="auto"/>
        <w:right w:val="none" w:sz="0" w:space="0" w:color="auto"/>
      </w:divBdr>
    </w:div>
    <w:div w:id="177621755">
      <w:bodyDiv w:val="1"/>
      <w:marLeft w:val="0"/>
      <w:marRight w:val="0"/>
      <w:marTop w:val="0"/>
      <w:marBottom w:val="0"/>
      <w:divBdr>
        <w:top w:val="none" w:sz="0" w:space="0" w:color="auto"/>
        <w:left w:val="none" w:sz="0" w:space="0" w:color="auto"/>
        <w:bottom w:val="none" w:sz="0" w:space="0" w:color="auto"/>
        <w:right w:val="none" w:sz="0" w:space="0" w:color="auto"/>
      </w:divBdr>
    </w:div>
    <w:div w:id="178857345">
      <w:bodyDiv w:val="1"/>
      <w:marLeft w:val="0"/>
      <w:marRight w:val="0"/>
      <w:marTop w:val="0"/>
      <w:marBottom w:val="0"/>
      <w:divBdr>
        <w:top w:val="none" w:sz="0" w:space="0" w:color="auto"/>
        <w:left w:val="none" w:sz="0" w:space="0" w:color="auto"/>
        <w:bottom w:val="none" w:sz="0" w:space="0" w:color="auto"/>
        <w:right w:val="none" w:sz="0" w:space="0" w:color="auto"/>
      </w:divBdr>
    </w:div>
    <w:div w:id="180508211">
      <w:bodyDiv w:val="1"/>
      <w:marLeft w:val="0"/>
      <w:marRight w:val="0"/>
      <w:marTop w:val="0"/>
      <w:marBottom w:val="0"/>
      <w:divBdr>
        <w:top w:val="none" w:sz="0" w:space="0" w:color="auto"/>
        <w:left w:val="none" w:sz="0" w:space="0" w:color="auto"/>
        <w:bottom w:val="none" w:sz="0" w:space="0" w:color="auto"/>
        <w:right w:val="none" w:sz="0" w:space="0" w:color="auto"/>
      </w:divBdr>
    </w:div>
    <w:div w:id="181825048">
      <w:bodyDiv w:val="1"/>
      <w:marLeft w:val="0"/>
      <w:marRight w:val="0"/>
      <w:marTop w:val="0"/>
      <w:marBottom w:val="0"/>
      <w:divBdr>
        <w:top w:val="none" w:sz="0" w:space="0" w:color="auto"/>
        <w:left w:val="none" w:sz="0" w:space="0" w:color="auto"/>
        <w:bottom w:val="none" w:sz="0" w:space="0" w:color="auto"/>
        <w:right w:val="none" w:sz="0" w:space="0" w:color="auto"/>
      </w:divBdr>
    </w:div>
    <w:div w:id="184557264">
      <w:bodyDiv w:val="1"/>
      <w:marLeft w:val="0"/>
      <w:marRight w:val="0"/>
      <w:marTop w:val="0"/>
      <w:marBottom w:val="0"/>
      <w:divBdr>
        <w:top w:val="none" w:sz="0" w:space="0" w:color="auto"/>
        <w:left w:val="none" w:sz="0" w:space="0" w:color="auto"/>
        <w:bottom w:val="none" w:sz="0" w:space="0" w:color="auto"/>
        <w:right w:val="none" w:sz="0" w:space="0" w:color="auto"/>
      </w:divBdr>
    </w:div>
    <w:div w:id="184944610">
      <w:bodyDiv w:val="1"/>
      <w:marLeft w:val="0"/>
      <w:marRight w:val="0"/>
      <w:marTop w:val="0"/>
      <w:marBottom w:val="0"/>
      <w:divBdr>
        <w:top w:val="none" w:sz="0" w:space="0" w:color="auto"/>
        <w:left w:val="none" w:sz="0" w:space="0" w:color="auto"/>
        <w:bottom w:val="none" w:sz="0" w:space="0" w:color="auto"/>
        <w:right w:val="none" w:sz="0" w:space="0" w:color="auto"/>
      </w:divBdr>
    </w:div>
    <w:div w:id="186993625">
      <w:bodyDiv w:val="1"/>
      <w:marLeft w:val="0"/>
      <w:marRight w:val="0"/>
      <w:marTop w:val="0"/>
      <w:marBottom w:val="0"/>
      <w:divBdr>
        <w:top w:val="none" w:sz="0" w:space="0" w:color="auto"/>
        <w:left w:val="none" w:sz="0" w:space="0" w:color="auto"/>
        <w:bottom w:val="none" w:sz="0" w:space="0" w:color="auto"/>
        <w:right w:val="none" w:sz="0" w:space="0" w:color="auto"/>
      </w:divBdr>
    </w:div>
    <w:div w:id="187910514">
      <w:bodyDiv w:val="1"/>
      <w:marLeft w:val="0"/>
      <w:marRight w:val="0"/>
      <w:marTop w:val="0"/>
      <w:marBottom w:val="0"/>
      <w:divBdr>
        <w:top w:val="none" w:sz="0" w:space="0" w:color="auto"/>
        <w:left w:val="none" w:sz="0" w:space="0" w:color="auto"/>
        <w:bottom w:val="none" w:sz="0" w:space="0" w:color="auto"/>
        <w:right w:val="none" w:sz="0" w:space="0" w:color="auto"/>
      </w:divBdr>
    </w:div>
    <w:div w:id="188299868">
      <w:bodyDiv w:val="1"/>
      <w:marLeft w:val="0"/>
      <w:marRight w:val="0"/>
      <w:marTop w:val="0"/>
      <w:marBottom w:val="0"/>
      <w:divBdr>
        <w:top w:val="none" w:sz="0" w:space="0" w:color="auto"/>
        <w:left w:val="none" w:sz="0" w:space="0" w:color="auto"/>
        <w:bottom w:val="none" w:sz="0" w:space="0" w:color="auto"/>
        <w:right w:val="none" w:sz="0" w:space="0" w:color="auto"/>
      </w:divBdr>
    </w:div>
    <w:div w:id="192966113">
      <w:bodyDiv w:val="1"/>
      <w:marLeft w:val="0"/>
      <w:marRight w:val="0"/>
      <w:marTop w:val="0"/>
      <w:marBottom w:val="0"/>
      <w:divBdr>
        <w:top w:val="none" w:sz="0" w:space="0" w:color="auto"/>
        <w:left w:val="none" w:sz="0" w:space="0" w:color="auto"/>
        <w:bottom w:val="none" w:sz="0" w:space="0" w:color="auto"/>
        <w:right w:val="none" w:sz="0" w:space="0" w:color="auto"/>
      </w:divBdr>
    </w:div>
    <w:div w:id="193738984">
      <w:bodyDiv w:val="1"/>
      <w:marLeft w:val="0"/>
      <w:marRight w:val="0"/>
      <w:marTop w:val="0"/>
      <w:marBottom w:val="0"/>
      <w:divBdr>
        <w:top w:val="none" w:sz="0" w:space="0" w:color="auto"/>
        <w:left w:val="none" w:sz="0" w:space="0" w:color="auto"/>
        <w:bottom w:val="none" w:sz="0" w:space="0" w:color="auto"/>
        <w:right w:val="none" w:sz="0" w:space="0" w:color="auto"/>
      </w:divBdr>
    </w:div>
    <w:div w:id="195311901">
      <w:bodyDiv w:val="1"/>
      <w:marLeft w:val="0"/>
      <w:marRight w:val="0"/>
      <w:marTop w:val="0"/>
      <w:marBottom w:val="0"/>
      <w:divBdr>
        <w:top w:val="none" w:sz="0" w:space="0" w:color="auto"/>
        <w:left w:val="none" w:sz="0" w:space="0" w:color="auto"/>
        <w:bottom w:val="none" w:sz="0" w:space="0" w:color="auto"/>
        <w:right w:val="none" w:sz="0" w:space="0" w:color="auto"/>
      </w:divBdr>
    </w:div>
    <w:div w:id="196506526">
      <w:bodyDiv w:val="1"/>
      <w:marLeft w:val="0"/>
      <w:marRight w:val="0"/>
      <w:marTop w:val="0"/>
      <w:marBottom w:val="0"/>
      <w:divBdr>
        <w:top w:val="none" w:sz="0" w:space="0" w:color="auto"/>
        <w:left w:val="none" w:sz="0" w:space="0" w:color="auto"/>
        <w:bottom w:val="none" w:sz="0" w:space="0" w:color="auto"/>
        <w:right w:val="none" w:sz="0" w:space="0" w:color="auto"/>
      </w:divBdr>
    </w:div>
    <w:div w:id="200823094">
      <w:bodyDiv w:val="1"/>
      <w:marLeft w:val="0"/>
      <w:marRight w:val="0"/>
      <w:marTop w:val="0"/>
      <w:marBottom w:val="0"/>
      <w:divBdr>
        <w:top w:val="none" w:sz="0" w:space="0" w:color="auto"/>
        <w:left w:val="none" w:sz="0" w:space="0" w:color="auto"/>
        <w:bottom w:val="none" w:sz="0" w:space="0" w:color="auto"/>
        <w:right w:val="none" w:sz="0" w:space="0" w:color="auto"/>
      </w:divBdr>
    </w:div>
    <w:div w:id="202327170">
      <w:bodyDiv w:val="1"/>
      <w:marLeft w:val="0"/>
      <w:marRight w:val="0"/>
      <w:marTop w:val="0"/>
      <w:marBottom w:val="0"/>
      <w:divBdr>
        <w:top w:val="none" w:sz="0" w:space="0" w:color="auto"/>
        <w:left w:val="none" w:sz="0" w:space="0" w:color="auto"/>
        <w:bottom w:val="none" w:sz="0" w:space="0" w:color="auto"/>
        <w:right w:val="none" w:sz="0" w:space="0" w:color="auto"/>
      </w:divBdr>
    </w:div>
    <w:div w:id="203490730">
      <w:bodyDiv w:val="1"/>
      <w:marLeft w:val="0"/>
      <w:marRight w:val="0"/>
      <w:marTop w:val="0"/>
      <w:marBottom w:val="0"/>
      <w:divBdr>
        <w:top w:val="none" w:sz="0" w:space="0" w:color="auto"/>
        <w:left w:val="none" w:sz="0" w:space="0" w:color="auto"/>
        <w:bottom w:val="none" w:sz="0" w:space="0" w:color="auto"/>
        <w:right w:val="none" w:sz="0" w:space="0" w:color="auto"/>
      </w:divBdr>
    </w:div>
    <w:div w:id="204146464">
      <w:bodyDiv w:val="1"/>
      <w:marLeft w:val="0"/>
      <w:marRight w:val="0"/>
      <w:marTop w:val="0"/>
      <w:marBottom w:val="0"/>
      <w:divBdr>
        <w:top w:val="none" w:sz="0" w:space="0" w:color="auto"/>
        <w:left w:val="none" w:sz="0" w:space="0" w:color="auto"/>
        <w:bottom w:val="none" w:sz="0" w:space="0" w:color="auto"/>
        <w:right w:val="none" w:sz="0" w:space="0" w:color="auto"/>
      </w:divBdr>
    </w:div>
    <w:div w:id="204489799">
      <w:bodyDiv w:val="1"/>
      <w:marLeft w:val="0"/>
      <w:marRight w:val="0"/>
      <w:marTop w:val="0"/>
      <w:marBottom w:val="0"/>
      <w:divBdr>
        <w:top w:val="none" w:sz="0" w:space="0" w:color="auto"/>
        <w:left w:val="none" w:sz="0" w:space="0" w:color="auto"/>
        <w:bottom w:val="none" w:sz="0" w:space="0" w:color="auto"/>
        <w:right w:val="none" w:sz="0" w:space="0" w:color="auto"/>
      </w:divBdr>
    </w:div>
    <w:div w:id="204684041">
      <w:bodyDiv w:val="1"/>
      <w:marLeft w:val="0"/>
      <w:marRight w:val="0"/>
      <w:marTop w:val="0"/>
      <w:marBottom w:val="0"/>
      <w:divBdr>
        <w:top w:val="none" w:sz="0" w:space="0" w:color="auto"/>
        <w:left w:val="none" w:sz="0" w:space="0" w:color="auto"/>
        <w:bottom w:val="none" w:sz="0" w:space="0" w:color="auto"/>
        <w:right w:val="none" w:sz="0" w:space="0" w:color="auto"/>
      </w:divBdr>
    </w:div>
    <w:div w:id="207495647">
      <w:bodyDiv w:val="1"/>
      <w:marLeft w:val="0"/>
      <w:marRight w:val="0"/>
      <w:marTop w:val="0"/>
      <w:marBottom w:val="0"/>
      <w:divBdr>
        <w:top w:val="none" w:sz="0" w:space="0" w:color="auto"/>
        <w:left w:val="none" w:sz="0" w:space="0" w:color="auto"/>
        <w:bottom w:val="none" w:sz="0" w:space="0" w:color="auto"/>
        <w:right w:val="none" w:sz="0" w:space="0" w:color="auto"/>
      </w:divBdr>
    </w:div>
    <w:div w:id="208423017">
      <w:bodyDiv w:val="1"/>
      <w:marLeft w:val="0"/>
      <w:marRight w:val="0"/>
      <w:marTop w:val="0"/>
      <w:marBottom w:val="0"/>
      <w:divBdr>
        <w:top w:val="none" w:sz="0" w:space="0" w:color="auto"/>
        <w:left w:val="none" w:sz="0" w:space="0" w:color="auto"/>
        <w:bottom w:val="none" w:sz="0" w:space="0" w:color="auto"/>
        <w:right w:val="none" w:sz="0" w:space="0" w:color="auto"/>
      </w:divBdr>
    </w:div>
    <w:div w:id="213666633">
      <w:bodyDiv w:val="1"/>
      <w:marLeft w:val="0"/>
      <w:marRight w:val="0"/>
      <w:marTop w:val="0"/>
      <w:marBottom w:val="0"/>
      <w:divBdr>
        <w:top w:val="none" w:sz="0" w:space="0" w:color="auto"/>
        <w:left w:val="none" w:sz="0" w:space="0" w:color="auto"/>
        <w:bottom w:val="none" w:sz="0" w:space="0" w:color="auto"/>
        <w:right w:val="none" w:sz="0" w:space="0" w:color="auto"/>
      </w:divBdr>
    </w:div>
    <w:div w:id="215168500">
      <w:bodyDiv w:val="1"/>
      <w:marLeft w:val="0"/>
      <w:marRight w:val="0"/>
      <w:marTop w:val="0"/>
      <w:marBottom w:val="0"/>
      <w:divBdr>
        <w:top w:val="none" w:sz="0" w:space="0" w:color="auto"/>
        <w:left w:val="none" w:sz="0" w:space="0" w:color="auto"/>
        <w:bottom w:val="none" w:sz="0" w:space="0" w:color="auto"/>
        <w:right w:val="none" w:sz="0" w:space="0" w:color="auto"/>
      </w:divBdr>
    </w:div>
    <w:div w:id="215550398">
      <w:bodyDiv w:val="1"/>
      <w:marLeft w:val="0"/>
      <w:marRight w:val="0"/>
      <w:marTop w:val="0"/>
      <w:marBottom w:val="0"/>
      <w:divBdr>
        <w:top w:val="none" w:sz="0" w:space="0" w:color="auto"/>
        <w:left w:val="none" w:sz="0" w:space="0" w:color="auto"/>
        <w:bottom w:val="none" w:sz="0" w:space="0" w:color="auto"/>
        <w:right w:val="none" w:sz="0" w:space="0" w:color="auto"/>
      </w:divBdr>
    </w:div>
    <w:div w:id="217519997">
      <w:bodyDiv w:val="1"/>
      <w:marLeft w:val="0"/>
      <w:marRight w:val="0"/>
      <w:marTop w:val="0"/>
      <w:marBottom w:val="0"/>
      <w:divBdr>
        <w:top w:val="none" w:sz="0" w:space="0" w:color="auto"/>
        <w:left w:val="none" w:sz="0" w:space="0" w:color="auto"/>
        <w:bottom w:val="none" w:sz="0" w:space="0" w:color="auto"/>
        <w:right w:val="none" w:sz="0" w:space="0" w:color="auto"/>
      </w:divBdr>
    </w:div>
    <w:div w:id="217668636">
      <w:bodyDiv w:val="1"/>
      <w:marLeft w:val="0"/>
      <w:marRight w:val="0"/>
      <w:marTop w:val="0"/>
      <w:marBottom w:val="0"/>
      <w:divBdr>
        <w:top w:val="none" w:sz="0" w:space="0" w:color="auto"/>
        <w:left w:val="none" w:sz="0" w:space="0" w:color="auto"/>
        <w:bottom w:val="none" w:sz="0" w:space="0" w:color="auto"/>
        <w:right w:val="none" w:sz="0" w:space="0" w:color="auto"/>
      </w:divBdr>
    </w:div>
    <w:div w:id="217741504">
      <w:bodyDiv w:val="1"/>
      <w:marLeft w:val="0"/>
      <w:marRight w:val="0"/>
      <w:marTop w:val="0"/>
      <w:marBottom w:val="0"/>
      <w:divBdr>
        <w:top w:val="none" w:sz="0" w:space="0" w:color="auto"/>
        <w:left w:val="none" w:sz="0" w:space="0" w:color="auto"/>
        <w:bottom w:val="none" w:sz="0" w:space="0" w:color="auto"/>
        <w:right w:val="none" w:sz="0" w:space="0" w:color="auto"/>
      </w:divBdr>
    </w:div>
    <w:div w:id="219831714">
      <w:bodyDiv w:val="1"/>
      <w:marLeft w:val="0"/>
      <w:marRight w:val="0"/>
      <w:marTop w:val="0"/>
      <w:marBottom w:val="0"/>
      <w:divBdr>
        <w:top w:val="none" w:sz="0" w:space="0" w:color="auto"/>
        <w:left w:val="none" w:sz="0" w:space="0" w:color="auto"/>
        <w:bottom w:val="none" w:sz="0" w:space="0" w:color="auto"/>
        <w:right w:val="none" w:sz="0" w:space="0" w:color="auto"/>
      </w:divBdr>
    </w:div>
    <w:div w:id="220409756">
      <w:bodyDiv w:val="1"/>
      <w:marLeft w:val="0"/>
      <w:marRight w:val="0"/>
      <w:marTop w:val="0"/>
      <w:marBottom w:val="0"/>
      <w:divBdr>
        <w:top w:val="none" w:sz="0" w:space="0" w:color="auto"/>
        <w:left w:val="none" w:sz="0" w:space="0" w:color="auto"/>
        <w:bottom w:val="none" w:sz="0" w:space="0" w:color="auto"/>
        <w:right w:val="none" w:sz="0" w:space="0" w:color="auto"/>
      </w:divBdr>
    </w:div>
    <w:div w:id="220791761">
      <w:bodyDiv w:val="1"/>
      <w:marLeft w:val="0"/>
      <w:marRight w:val="0"/>
      <w:marTop w:val="0"/>
      <w:marBottom w:val="0"/>
      <w:divBdr>
        <w:top w:val="none" w:sz="0" w:space="0" w:color="auto"/>
        <w:left w:val="none" w:sz="0" w:space="0" w:color="auto"/>
        <w:bottom w:val="none" w:sz="0" w:space="0" w:color="auto"/>
        <w:right w:val="none" w:sz="0" w:space="0" w:color="auto"/>
      </w:divBdr>
    </w:div>
    <w:div w:id="221058853">
      <w:bodyDiv w:val="1"/>
      <w:marLeft w:val="0"/>
      <w:marRight w:val="0"/>
      <w:marTop w:val="0"/>
      <w:marBottom w:val="0"/>
      <w:divBdr>
        <w:top w:val="none" w:sz="0" w:space="0" w:color="auto"/>
        <w:left w:val="none" w:sz="0" w:space="0" w:color="auto"/>
        <w:bottom w:val="none" w:sz="0" w:space="0" w:color="auto"/>
        <w:right w:val="none" w:sz="0" w:space="0" w:color="auto"/>
      </w:divBdr>
    </w:div>
    <w:div w:id="223369267">
      <w:bodyDiv w:val="1"/>
      <w:marLeft w:val="0"/>
      <w:marRight w:val="0"/>
      <w:marTop w:val="0"/>
      <w:marBottom w:val="0"/>
      <w:divBdr>
        <w:top w:val="none" w:sz="0" w:space="0" w:color="auto"/>
        <w:left w:val="none" w:sz="0" w:space="0" w:color="auto"/>
        <w:bottom w:val="none" w:sz="0" w:space="0" w:color="auto"/>
        <w:right w:val="none" w:sz="0" w:space="0" w:color="auto"/>
      </w:divBdr>
    </w:div>
    <w:div w:id="223571180">
      <w:bodyDiv w:val="1"/>
      <w:marLeft w:val="0"/>
      <w:marRight w:val="0"/>
      <w:marTop w:val="0"/>
      <w:marBottom w:val="0"/>
      <w:divBdr>
        <w:top w:val="none" w:sz="0" w:space="0" w:color="auto"/>
        <w:left w:val="none" w:sz="0" w:space="0" w:color="auto"/>
        <w:bottom w:val="none" w:sz="0" w:space="0" w:color="auto"/>
        <w:right w:val="none" w:sz="0" w:space="0" w:color="auto"/>
      </w:divBdr>
    </w:div>
    <w:div w:id="224993970">
      <w:bodyDiv w:val="1"/>
      <w:marLeft w:val="0"/>
      <w:marRight w:val="0"/>
      <w:marTop w:val="0"/>
      <w:marBottom w:val="0"/>
      <w:divBdr>
        <w:top w:val="none" w:sz="0" w:space="0" w:color="auto"/>
        <w:left w:val="none" w:sz="0" w:space="0" w:color="auto"/>
        <w:bottom w:val="none" w:sz="0" w:space="0" w:color="auto"/>
        <w:right w:val="none" w:sz="0" w:space="0" w:color="auto"/>
      </w:divBdr>
    </w:div>
    <w:div w:id="226653566">
      <w:bodyDiv w:val="1"/>
      <w:marLeft w:val="0"/>
      <w:marRight w:val="0"/>
      <w:marTop w:val="0"/>
      <w:marBottom w:val="0"/>
      <w:divBdr>
        <w:top w:val="none" w:sz="0" w:space="0" w:color="auto"/>
        <w:left w:val="none" w:sz="0" w:space="0" w:color="auto"/>
        <w:bottom w:val="none" w:sz="0" w:space="0" w:color="auto"/>
        <w:right w:val="none" w:sz="0" w:space="0" w:color="auto"/>
      </w:divBdr>
    </w:div>
    <w:div w:id="228809144">
      <w:bodyDiv w:val="1"/>
      <w:marLeft w:val="0"/>
      <w:marRight w:val="0"/>
      <w:marTop w:val="0"/>
      <w:marBottom w:val="0"/>
      <w:divBdr>
        <w:top w:val="none" w:sz="0" w:space="0" w:color="auto"/>
        <w:left w:val="none" w:sz="0" w:space="0" w:color="auto"/>
        <w:bottom w:val="none" w:sz="0" w:space="0" w:color="auto"/>
        <w:right w:val="none" w:sz="0" w:space="0" w:color="auto"/>
      </w:divBdr>
    </w:div>
    <w:div w:id="232081170">
      <w:bodyDiv w:val="1"/>
      <w:marLeft w:val="0"/>
      <w:marRight w:val="0"/>
      <w:marTop w:val="0"/>
      <w:marBottom w:val="0"/>
      <w:divBdr>
        <w:top w:val="none" w:sz="0" w:space="0" w:color="auto"/>
        <w:left w:val="none" w:sz="0" w:space="0" w:color="auto"/>
        <w:bottom w:val="none" w:sz="0" w:space="0" w:color="auto"/>
        <w:right w:val="none" w:sz="0" w:space="0" w:color="auto"/>
      </w:divBdr>
    </w:div>
    <w:div w:id="232205961">
      <w:bodyDiv w:val="1"/>
      <w:marLeft w:val="0"/>
      <w:marRight w:val="0"/>
      <w:marTop w:val="0"/>
      <w:marBottom w:val="0"/>
      <w:divBdr>
        <w:top w:val="none" w:sz="0" w:space="0" w:color="auto"/>
        <w:left w:val="none" w:sz="0" w:space="0" w:color="auto"/>
        <w:bottom w:val="none" w:sz="0" w:space="0" w:color="auto"/>
        <w:right w:val="none" w:sz="0" w:space="0" w:color="auto"/>
      </w:divBdr>
    </w:div>
    <w:div w:id="233400249">
      <w:bodyDiv w:val="1"/>
      <w:marLeft w:val="0"/>
      <w:marRight w:val="0"/>
      <w:marTop w:val="0"/>
      <w:marBottom w:val="0"/>
      <w:divBdr>
        <w:top w:val="none" w:sz="0" w:space="0" w:color="auto"/>
        <w:left w:val="none" w:sz="0" w:space="0" w:color="auto"/>
        <w:bottom w:val="none" w:sz="0" w:space="0" w:color="auto"/>
        <w:right w:val="none" w:sz="0" w:space="0" w:color="auto"/>
      </w:divBdr>
    </w:div>
    <w:div w:id="235014532">
      <w:bodyDiv w:val="1"/>
      <w:marLeft w:val="0"/>
      <w:marRight w:val="0"/>
      <w:marTop w:val="0"/>
      <w:marBottom w:val="0"/>
      <w:divBdr>
        <w:top w:val="none" w:sz="0" w:space="0" w:color="auto"/>
        <w:left w:val="none" w:sz="0" w:space="0" w:color="auto"/>
        <w:bottom w:val="none" w:sz="0" w:space="0" w:color="auto"/>
        <w:right w:val="none" w:sz="0" w:space="0" w:color="auto"/>
      </w:divBdr>
    </w:div>
    <w:div w:id="242491027">
      <w:bodyDiv w:val="1"/>
      <w:marLeft w:val="0"/>
      <w:marRight w:val="0"/>
      <w:marTop w:val="0"/>
      <w:marBottom w:val="0"/>
      <w:divBdr>
        <w:top w:val="none" w:sz="0" w:space="0" w:color="auto"/>
        <w:left w:val="none" w:sz="0" w:space="0" w:color="auto"/>
        <w:bottom w:val="none" w:sz="0" w:space="0" w:color="auto"/>
        <w:right w:val="none" w:sz="0" w:space="0" w:color="auto"/>
      </w:divBdr>
    </w:div>
    <w:div w:id="243496370">
      <w:bodyDiv w:val="1"/>
      <w:marLeft w:val="0"/>
      <w:marRight w:val="0"/>
      <w:marTop w:val="0"/>
      <w:marBottom w:val="0"/>
      <w:divBdr>
        <w:top w:val="none" w:sz="0" w:space="0" w:color="auto"/>
        <w:left w:val="none" w:sz="0" w:space="0" w:color="auto"/>
        <w:bottom w:val="none" w:sz="0" w:space="0" w:color="auto"/>
        <w:right w:val="none" w:sz="0" w:space="0" w:color="auto"/>
      </w:divBdr>
    </w:div>
    <w:div w:id="249431495">
      <w:bodyDiv w:val="1"/>
      <w:marLeft w:val="0"/>
      <w:marRight w:val="0"/>
      <w:marTop w:val="0"/>
      <w:marBottom w:val="0"/>
      <w:divBdr>
        <w:top w:val="none" w:sz="0" w:space="0" w:color="auto"/>
        <w:left w:val="none" w:sz="0" w:space="0" w:color="auto"/>
        <w:bottom w:val="none" w:sz="0" w:space="0" w:color="auto"/>
        <w:right w:val="none" w:sz="0" w:space="0" w:color="auto"/>
      </w:divBdr>
    </w:div>
    <w:div w:id="249586871">
      <w:bodyDiv w:val="1"/>
      <w:marLeft w:val="0"/>
      <w:marRight w:val="0"/>
      <w:marTop w:val="0"/>
      <w:marBottom w:val="0"/>
      <w:divBdr>
        <w:top w:val="none" w:sz="0" w:space="0" w:color="auto"/>
        <w:left w:val="none" w:sz="0" w:space="0" w:color="auto"/>
        <w:bottom w:val="none" w:sz="0" w:space="0" w:color="auto"/>
        <w:right w:val="none" w:sz="0" w:space="0" w:color="auto"/>
      </w:divBdr>
    </w:div>
    <w:div w:id="252009471">
      <w:bodyDiv w:val="1"/>
      <w:marLeft w:val="0"/>
      <w:marRight w:val="0"/>
      <w:marTop w:val="0"/>
      <w:marBottom w:val="0"/>
      <w:divBdr>
        <w:top w:val="none" w:sz="0" w:space="0" w:color="auto"/>
        <w:left w:val="none" w:sz="0" w:space="0" w:color="auto"/>
        <w:bottom w:val="none" w:sz="0" w:space="0" w:color="auto"/>
        <w:right w:val="none" w:sz="0" w:space="0" w:color="auto"/>
      </w:divBdr>
    </w:div>
    <w:div w:id="255864696">
      <w:bodyDiv w:val="1"/>
      <w:marLeft w:val="0"/>
      <w:marRight w:val="0"/>
      <w:marTop w:val="0"/>
      <w:marBottom w:val="0"/>
      <w:divBdr>
        <w:top w:val="none" w:sz="0" w:space="0" w:color="auto"/>
        <w:left w:val="none" w:sz="0" w:space="0" w:color="auto"/>
        <w:bottom w:val="none" w:sz="0" w:space="0" w:color="auto"/>
        <w:right w:val="none" w:sz="0" w:space="0" w:color="auto"/>
      </w:divBdr>
    </w:div>
    <w:div w:id="258415953">
      <w:bodyDiv w:val="1"/>
      <w:marLeft w:val="0"/>
      <w:marRight w:val="0"/>
      <w:marTop w:val="0"/>
      <w:marBottom w:val="0"/>
      <w:divBdr>
        <w:top w:val="none" w:sz="0" w:space="0" w:color="auto"/>
        <w:left w:val="none" w:sz="0" w:space="0" w:color="auto"/>
        <w:bottom w:val="none" w:sz="0" w:space="0" w:color="auto"/>
        <w:right w:val="none" w:sz="0" w:space="0" w:color="auto"/>
      </w:divBdr>
    </w:div>
    <w:div w:id="259804059">
      <w:bodyDiv w:val="1"/>
      <w:marLeft w:val="0"/>
      <w:marRight w:val="0"/>
      <w:marTop w:val="0"/>
      <w:marBottom w:val="0"/>
      <w:divBdr>
        <w:top w:val="none" w:sz="0" w:space="0" w:color="auto"/>
        <w:left w:val="none" w:sz="0" w:space="0" w:color="auto"/>
        <w:bottom w:val="none" w:sz="0" w:space="0" w:color="auto"/>
        <w:right w:val="none" w:sz="0" w:space="0" w:color="auto"/>
      </w:divBdr>
    </w:div>
    <w:div w:id="261230937">
      <w:bodyDiv w:val="1"/>
      <w:marLeft w:val="0"/>
      <w:marRight w:val="0"/>
      <w:marTop w:val="0"/>
      <w:marBottom w:val="0"/>
      <w:divBdr>
        <w:top w:val="none" w:sz="0" w:space="0" w:color="auto"/>
        <w:left w:val="none" w:sz="0" w:space="0" w:color="auto"/>
        <w:bottom w:val="none" w:sz="0" w:space="0" w:color="auto"/>
        <w:right w:val="none" w:sz="0" w:space="0" w:color="auto"/>
      </w:divBdr>
    </w:div>
    <w:div w:id="269288160">
      <w:bodyDiv w:val="1"/>
      <w:marLeft w:val="0"/>
      <w:marRight w:val="0"/>
      <w:marTop w:val="0"/>
      <w:marBottom w:val="0"/>
      <w:divBdr>
        <w:top w:val="none" w:sz="0" w:space="0" w:color="auto"/>
        <w:left w:val="none" w:sz="0" w:space="0" w:color="auto"/>
        <w:bottom w:val="none" w:sz="0" w:space="0" w:color="auto"/>
        <w:right w:val="none" w:sz="0" w:space="0" w:color="auto"/>
      </w:divBdr>
    </w:div>
    <w:div w:id="270405116">
      <w:bodyDiv w:val="1"/>
      <w:marLeft w:val="0"/>
      <w:marRight w:val="0"/>
      <w:marTop w:val="0"/>
      <w:marBottom w:val="0"/>
      <w:divBdr>
        <w:top w:val="none" w:sz="0" w:space="0" w:color="auto"/>
        <w:left w:val="none" w:sz="0" w:space="0" w:color="auto"/>
        <w:bottom w:val="none" w:sz="0" w:space="0" w:color="auto"/>
        <w:right w:val="none" w:sz="0" w:space="0" w:color="auto"/>
      </w:divBdr>
    </w:div>
    <w:div w:id="274676931">
      <w:bodyDiv w:val="1"/>
      <w:marLeft w:val="0"/>
      <w:marRight w:val="0"/>
      <w:marTop w:val="0"/>
      <w:marBottom w:val="0"/>
      <w:divBdr>
        <w:top w:val="none" w:sz="0" w:space="0" w:color="auto"/>
        <w:left w:val="none" w:sz="0" w:space="0" w:color="auto"/>
        <w:bottom w:val="none" w:sz="0" w:space="0" w:color="auto"/>
        <w:right w:val="none" w:sz="0" w:space="0" w:color="auto"/>
      </w:divBdr>
    </w:div>
    <w:div w:id="275600740">
      <w:bodyDiv w:val="1"/>
      <w:marLeft w:val="0"/>
      <w:marRight w:val="0"/>
      <w:marTop w:val="0"/>
      <w:marBottom w:val="0"/>
      <w:divBdr>
        <w:top w:val="none" w:sz="0" w:space="0" w:color="auto"/>
        <w:left w:val="none" w:sz="0" w:space="0" w:color="auto"/>
        <w:bottom w:val="none" w:sz="0" w:space="0" w:color="auto"/>
        <w:right w:val="none" w:sz="0" w:space="0" w:color="auto"/>
      </w:divBdr>
      <w:divsChild>
        <w:div w:id="1622879186">
          <w:marLeft w:val="144"/>
          <w:marRight w:val="0"/>
          <w:marTop w:val="240"/>
          <w:marBottom w:val="40"/>
          <w:divBdr>
            <w:top w:val="none" w:sz="0" w:space="0" w:color="auto"/>
            <w:left w:val="none" w:sz="0" w:space="0" w:color="auto"/>
            <w:bottom w:val="none" w:sz="0" w:space="0" w:color="auto"/>
            <w:right w:val="none" w:sz="0" w:space="0" w:color="auto"/>
          </w:divBdr>
        </w:div>
        <w:div w:id="617490865">
          <w:marLeft w:val="605"/>
          <w:marRight w:val="0"/>
          <w:marTop w:val="40"/>
          <w:marBottom w:val="80"/>
          <w:divBdr>
            <w:top w:val="none" w:sz="0" w:space="0" w:color="auto"/>
            <w:left w:val="none" w:sz="0" w:space="0" w:color="auto"/>
            <w:bottom w:val="none" w:sz="0" w:space="0" w:color="auto"/>
            <w:right w:val="none" w:sz="0" w:space="0" w:color="auto"/>
          </w:divBdr>
        </w:div>
        <w:div w:id="479813373">
          <w:marLeft w:val="893"/>
          <w:marRight w:val="0"/>
          <w:marTop w:val="40"/>
          <w:marBottom w:val="80"/>
          <w:divBdr>
            <w:top w:val="none" w:sz="0" w:space="0" w:color="auto"/>
            <w:left w:val="none" w:sz="0" w:space="0" w:color="auto"/>
            <w:bottom w:val="none" w:sz="0" w:space="0" w:color="auto"/>
            <w:right w:val="none" w:sz="0" w:space="0" w:color="auto"/>
          </w:divBdr>
        </w:div>
        <w:div w:id="454518600">
          <w:marLeft w:val="605"/>
          <w:marRight w:val="0"/>
          <w:marTop w:val="40"/>
          <w:marBottom w:val="80"/>
          <w:divBdr>
            <w:top w:val="none" w:sz="0" w:space="0" w:color="auto"/>
            <w:left w:val="none" w:sz="0" w:space="0" w:color="auto"/>
            <w:bottom w:val="none" w:sz="0" w:space="0" w:color="auto"/>
            <w:right w:val="none" w:sz="0" w:space="0" w:color="auto"/>
          </w:divBdr>
        </w:div>
        <w:div w:id="2019771857">
          <w:marLeft w:val="893"/>
          <w:marRight w:val="0"/>
          <w:marTop w:val="40"/>
          <w:marBottom w:val="80"/>
          <w:divBdr>
            <w:top w:val="none" w:sz="0" w:space="0" w:color="auto"/>
            <w:left w:val="none" w:sz="0" w:space="0" w:color="auto"/>
            <w:bottom w:val="none" w:sz="0" w:space="0" w:color="auto"/>
            <w:right w:val="none" w:sz="0" w:space="0" w:color="auto"/>
          </w:divBdr>
        </w:div>
      </w:divsChild>
    </w:div>
    <w:div w:id="280963029">
      <w:bodyDiv w:val="1"/>
      <w:marLeft w:val="0"/>
      <w:marRight w:val="0"/>
      <w:marTop w:val="0"/>
      <w:marBottom w:val="0"/>
      <w:divBdr>
        <w:top w:val="none" w:sz="0" w:space="0" w:color="auto"/>
        <w:left w:val="none" w:sz="0" w:space="0" w:color="auto"/>
        <w:bottom w:val="none" w:sz="0" w:space="0" w:color="auto"/>
        <w:right w:val="none" w:sz="0" w:space="0" w:color="auto"/>
      </w:divBdr>
    </w:div>
    <w:div w:id="284235614">
      <w:bodyDiv w:val="1"/>
      <w:marLeft w:val="0"/>
      <w:marRight w:val="0"/>
      <w:marTop w:val="0"/>
      <w:marBottom w:val="0"/>
      <w:divBdr>
        <w:top w:val="none" w:sz="0" w:space="0" w:color="auto"/>
        <w:left w:val="none" w:sz="0" w:space="0" w:color="auto"/>
        <w:bottom w:val="none" w:sz="0" w:space="0" w:color="auto"/>
        <w:right w:val="none" w:sz="0" w:space="0" w:color="auto"/>
      </w:divBdr>
    </w:div>
    <w:div w:id="284627382">
      <w:bodyDiv w:val="1"/>
      <w:marLeft w:val="0"/>
      <w:marRight w:val="0"/>
      <w:marTop w:val="0"/>
      <w:marBottom w:val="0"/>
      <w:divBdr>
        <w:top w:val="none" w:sz="0" w:space="0" w:color="auto"/>
        <w:left w:val="none" w:sz="0" w:space="0" w:color="auto"/>
        <w:bottom w:val="none" w:sz="0" w:space="0" w:color="auto"/>
        <w:right w:val="none" w:sz="0" w:space="0" w:color="auto"/>
      </w:divBdr>
    </w:div>
    <w:div w:id="286663403">
      <w:bodyDiv w:val="1"/>
      <w:marLeft w:val="0"/>
      <w:marRight w:val="0"/>
      <w:marTop w:val="0"/>
      <w:marBottom w:val="0"/>
      <w:divBdr>
        <w:top w:val="none" w:sz="0" w:space="0" w:color="auto"/>
        <w:left w:val="none" w:sz="0" w:space="0" w:color="auto"/>
        <w:bottom w:val="none" w:sz="0" w:space="0" w:color="auto"/>
        <w:right w:val="none" w:sz="0" w:space="0" w:color="auto"/>
      </w:divBdr>
    </w:div>
    <w:div w:id="288509105">
      <w:bodyDiv w:val="1"/>
      <w:marLeft w:val="0"/>
      <w:marRight w:val="0"/>
      <w:marTop w:val="0"/>
      <w:marBottom w:val="0"/>
      <w:divBdr>
        <w:top w:val="none" w:sz="0" w:space="0" w:color="auto"/>
        <w:left w:val="none" w:sz="0" w:space="0" w:color="auto"/>
        <w:bottom w:val="none" w:sz="0" w:space="0" w:color="auto"/>
        <w:right w:val="none" w:sz="0" w:space="0" w:color="auto"/>
      </w:divBdr>
    </w:div>
    <w:div w:id="288628718">
      <w:bodyDiv w:val="1"/>
      <w:marLeft w:val="0"/>
      <w:marRight w:val="0"/>
      <w:marTop w:val="0"/>
      <w:marBottom w:val="0"/>
      <w:divBdr>
        <w:top w:val="none" w:sz="0" w:space="0" w:color="auto"/>
        <w:left w:val="none" w:sz="0" w:space="0" w:color="auto"/>
        <w:bottom w:val="none" w:sz="0" w:space="0" w:color="auto"/>
        <w:right w:val="none" w:sz="0" w:space="0" w:color="auto"/>
      </w:divBdr>
    </w:div>
    <w:div w:id="290137706">
      <w:bodyDiv w:val="1"/>
      <w:marLeft w:val="0"/>
      <w:marRight w:val="0"/>
      <w:marTop w:val="0"/>
      <w:marBottom w:val="0"/>
      <w:divBdr>
        <w:top w:val="none" w:sz="0" w:space="0" w:color="auto"/>
        <w:left w:val="none" w:sz="0" w:space="0" w:color="auto"/>
        <w:bottom w:val="none" w:sz="0" w:space="0" w:color="auto"/>
        <w:right w:val="none" w:sz="0" w:space="0" w:color="auto"/>
      </w:divBdr>
    </w:div>
    <w:div w:id="290356918">
      <w:bodyDiv w:val="1"/>
      <w:marLeft w:val="0"/>
      <w:marRight w:val="0"/>
      <w:marTop w:val="0"/>
      <w:marBottom w:val="0"/>
      <w:divBdr>
        <w:top w:val="none" w:sz="0" w:space="0" w:color="auto"/>
        <w:left w:val="none" w:sz="0" w:space="0" w:color="auto"/>
        <w:bottom w:val="none" w:sz="0" w:space="0" w:color="auto"/>
        <w:right w:val="none" w:sz="0" w:space="0" w:color="auto"/>
      </w:divBdr>
    </w:div>
    <w:div w:id="291441295">
      <w:bodyDiv w:val="1"/>
      <w:marLeft w:val="0"/>
      <w:marRight w:val="0"/>
      <w:marTop w:val="0"/>
      <w:marBottom w:val="0"/>
      <w:divBdr>
        <w:top w:val="none" w:sz="0" w:space="0" w:color="auto"/>
        <w:left w:val="none" w:sz="0" w:space="0" w:color="auto"/>
        <w:bottom w:val="none" w:sz="0" w:space="0" w:color="auto"/>
        <w:right w:val="none" w:sz="0" w:space="0" w:color="auto"/>
      </w:divBdr>
    </w:div>
    <w:div w:id="296683659">
      <w:bodyDiv w:val="1"/>
      <w:marLeft w:val="0"/>
      <w:marRight w:val="0"/>
      <w:marTop w:val="0"/>
      <w:marBottom w:val="0"/>
      <w:divBdr>
        <w:top w:val="none" w:sz="0" w:space="0" w:color="auto"/>
        <w:left w:val="none" w:sz="0" w:space="0" w:color="auto"/>
        <w:bottom w:val="none" w:sz="0" w:space="0" w:color="auto"/>
        <w:right w:val="none" w:sz="0" w:space="0" w:color="auto"/>
      </w:divBdr>
    </w:div>
    <w:div w:id="296841434">
      <w:bodyDiv w:val="1"/>
      <w:marLeft w:val="0"/>
      <w:marRight w:val="0"/>
      <w:marTop w:val="0"/>
      <w:marBottom w:val="0"/>
      <w:divBdr>
        <w:top w:val="none" w:sz="0" w:space="0" w:color="auto"/>
        <w:left w:val="none" w:sz="0" w:space="0" w:color="auto"/>
        <w:bottom w:val="none" w:sz="0" w:space="0" w:color="auto"/>
        <w:right w:val="none" w:sz="0" w:space="0" w:color="auto"/>
      </w:divBdr>
    </w:div>
    <w:div w:id="297536284">
      <w:bodyDiv w:val="1"/>
      <w:marLeft w:val="0"/>
      <w:marRight w:val="0"/>
      <w:marTop w:val="0"/>
      <w:marBottom w:val="0"/>
      <w:divBdr>
        <w:top w:val="none" w:sz="0" w:space="0" w:color="auto"/>
        <w:left w:val="none" w:sz="0" w:space="0" w:color="auto"/>
        <w:bottom w:val="none" w:sz="0" w:space="0" w:color="auto"/>
        <w:right w:val="none" w:sz="0" w:space="0" w:color="auto"/>
      </w:divBdr>
    </w:div>
    <w:div w:id="298848899">
      <w:bodyDiv w:val="1"/>
      <w:marLeft w:val="0"/>
      <w:marRight w:val="0"/>
      <w:marTop w:val="0"/>
      <w:marBottom w:val="0"/>
      <w:divBdr>
        <w:top w:val="none" w:sz="0" w:space="0" w:color="auto"/>
        <w:left w:val="none" w:sz="0" w:space="0" w:color="auto"/>
        <w:bottom w:val="none" w:sz="0" w:space="0" w:color="auto"/>
        <w:right w:val="none" w:sz="0" w:space="0" w:color="auto"/>
      </w:divBdr>
    </w:div>
    <w:div w:id="301619530">
      <w:bodyDiv w:val="1"/>
      <w:marLeft w:val="0"/>
      <w:marRight w:val="0"/>
      <w:marTop w:val="0"/>
      <w:marBottom w:val="0"/>
      <w:divBdr>
        <w:top w:val="none" w:sz="0" w:space="0" w:color="auto"/>
        <w:left w:val="none" w:sz="0" w:space="0" w:color="auto"/>
        <w:bottom w:val="none" w:sz="0" w:space="0" w:color="auto"/>
        <w:right w:val="none" w:sz="0" w:space="0" w:color="auto"/>
      </w:divBdr>
    </w:div>
    <w:div w:id="307369280">
      <w:bodyDiv w:val="1"/>
      <w:marLeft w:val="0"/>
      <w:marRight w:val="0"/>
      <w:marTop w:val="0"/>
      <w:marBottom w:val="0"/>
      <w:divBdr>
        <w:top w:val="none" w:sz="0" w:space="0" w:color="auto"/>
        <w:left w:val="none" w:sz="0" w:space="0" w:color="auto"/>
        <w:bottom w:val="none" w:sz="0" w:space="0" w:color="auto"/>
        <w:right w:val="none" w:sz="0" w:space="0" w:color="auto"/>
      </w:divBdr>
    </w:div>
    <w:div w:id="307632800">
      <w:bodyDiv w:val="1"/>
      <w:marLeft w:val="0"/>
      <w:marRight w:val="0"/>
      <w:marTop w:val="0"/>
      <w:marBottom w:val="0"/>
      <w:divBdr>
        <w:top w:val="none" w:sz="0" w:space="0" w:color="auto"/>
        <w:left w:val="none" w:sz="0" w:space="0" w:color="auto"/>
        <w:bottom w:val="none" w:sz="0" w:space="0" w:color="auto"/>
        <w:right w:val="none" w:sz="0" w:space="0" w:color="auto"/>
      </w:divBdr>
    </w:div>
    <w:div w:id="315034927">
      <w:bodyDiv w:val="1"/>
      <w:marLeft w:val="0"/>
      <w:marRight w:val="0"/>
      <w:marTop w:val="0"/>
      <w:marBottom w:val="0"/>
      <w:divBdr>
        <w:top w:val="none" w:sz="0" w:space="0" w:color="auto"/>
        <w:left w:val="none" w:sz="0" w:space="0" w:color="auto"/>
        <w:bottom w:val="none" w:sz="0" w:space="0" w:color="auto"/>
        <w:right w:val="none" w:sz="0" w:space="0" w:color="auto"/>
      </w:divBdr>
    </w:div>
    <w:div w:id="317849745">
      <w:bodyDiv w:val="1"/>
      <w:marLeft w:val="0"/>
      <w:marRight w:val="0"/>
      <w:marTop w:val="0"/>
      <w:marBottom w:val="0"/>
      <w:divBdr>
        <w:top w:val="none" w:sz="0" w:space="0" w:color="auto"/>
        <w:left w:val="none" w:sz="0" w:space="0" w:color="auto"/>
        <w:bottom w:val="none" w:sz="0" w:space="0" w:color="auto"/>
        <w:right w:val="none" w:sz="0" w:space="0" w:color="auto"/>
      </w:divBdr>
    </w:div>
    <w:div w:id="317998210">
      <w:bodyDiv w:val="1"/>
      <w:marLeft w:val="0"/>
      <w:marRight w:val="0"/>
      <w:marTop w:val="0"/>
      <w:marBottom w:val="0"/>
      <w:divBdr>
        <w:top w:val="none" w:sz="0" w:space="0" w:color="auto"/>
        <w:left w:val="none" w:sz="0" w:space="0" w:color="auto"/>
        <w:bottom w:val="none" w:sz="0" w:space="0" w:color="auto"/>
        <w:right w:val="none" w:sz="0" w:space="0" w:color="auto"/>
      </w:divBdr>
    </w:div>
    <w:div w:id="322783505">
      <w:bodyDiv w:val="1"/>
      <w:marLeft w:val="0"/>
      <w:marRight w:val="0"/>
      <w:marTop w:val="0"/>
      <w:marBottom w:val="0"/>
      <w:divBdr>
        <w:top w:val="none" w:sz="0" w:space="0" w:color="auto"/>
        <w:left w:val="none" w:sz="0" w:space="0" w:color="auto"/>
        <w:bottom w:val="none" w:sz="0" w:space="0" w:color="auto"/>
        <w:right w:val="none" w:sz="0" w:space="0" w:color="auto"/>
      </w:divBdr>
    </w:div>
    <w:div w:id="324629613">
      <w:bodyDiv w:val="1"/>
      <w:marLeft w:val="0"/>
      <w:marRight w:val="0"/>
      <w:marTop w:val="0"/>
      <w:marBottom w:val="0"/>
      <w:divBdr>
        <w:top w:val="none" w:sz="0" w:space="0" w:color="auto"/>
        <w:left w:val="none" w:sz="0" w:space="0" w:color="auto"/>
        <w:bottom w:val="none" w:sz="0" w:space="0" w:color="auto"/>
        <w:right w:val="none" w:sz="0" w:space="0" w:color="auto"/>
      </w:divBdr>
    </w:div>
    <w:div w:id="325400348">
      <w:bodyDiv w:val="1"/>
      <w:marLeft w:val="0"/>
      <w:marRight w:val="0"/>
      <w:marTop w:val="0"/>
      <w:marBottom w:val="0"/>
      <w:divBdr>
        <w:top w:val="none" w:sz="0" w:space="0" w:color="auto"/>
        <w:left w:val="none" w:sz="0" w:space="0" w:color="auto"/>
        <w:bottom w:val="none" w:sz="0" w:space="0" w:color="auto"/>
        <w:right w:val="none" w:sz="0" w:space="0" w:color="auto"/>
      </w:divBdr>
    </w:div>
    <w:div w:id="325548648">
      <w:bodyDiv w:val="1"/>
      <w:marLeft w:val="0"/>
      <w:marRight w:val="0"/>
      <w:marTop w:val="0"/>
      <w:marBottom w:val="0"/>
      <w:divBdr>
        <w:top w:val="none" w:sz="0" w:space="0" w:color="auto"/>
        <w:left w:val="none" w:sz="0" w:space="0" w:color="auto"/>
        <w:bottom w:val="none" w:sz="0" w:space="0" w:color="auto"/>
        <w:right w:val="none" w:sz="0" w:space="0" w:color="auto"/>
      </w:divBdr>
    </w:div>
    <w:div w:id="325983240">
      <w:bodyDiv w:val="1"/>
      <w:marLeft w:val="0"/>
      <w:marRight w:val="0"/>
      <w:marTop w:val="0"/>
      <w:marBottom w:val="0"/>
      <w:divBdr>
        <w:top w:val="none" w:sz="0" w:space="0" w:color="auto"/>
        <w:left w:val="none" w:sz="0" w:space="0" w:color="auto"/>
        <w:bottom w:val="none" w:sz="0" w:space="0" w:color="auto"/>
        <w:right w:val="none" w:sz="0" w:space="0" w:color="auto"/>
      </w:divBdr>
    </w:div>
    <w:div w:id="336663027">
      <w:bodyDiv w:val="1"/>
      <w:marLeft w:val="0"/>
      <w:marRight w:val="0"/>
      <w:marTop w:val="0"/>
      <w:marBottom w:val="0"/>
      <w:divBdr>
        <w:top w:val="none" w:sz="0" w:space="0" w:color="auto"/>
        <w:left w:val="none" w:sz="0" w:space="0" w:color="auto"/>
        <w:bottom w:val="none" w:sz="0" w:space="0" w:color="auto"/>
        <w:right w:val="none" w:sz="0" w:space="0" w:color="auto"/>
      </w:divBdr>
    </w:div>
    <w:div w:id="338972348">
      <w:bodyDiv w:val="1"/>
      <w:marLeft w:val="0"/>
      <w:marRight w:val="0"/>
      <w:marTop w:val="0"/>
      <w:marBottom w:val="0"/>
      <w:divBdr>
        <w:top w:val="none" w:sz="0" w:space="0" w:color="auto"/>
        <w:left w:val="none" w:sz="0" w:space="0" w:color="auto"/>
        <w:bottom w:val="none" w:sz="0" w:space="0" w:color="auto"/>
        <w:right w:val="none" w:sz="0" w:space="0" w:color="auto"/>
      </w:divBdr>
    </w:div>
    <w:div w:id="339238026">
      <w:bodyDiv w:val="1"/>
      <w:marLeft w:val="0"/>
      <w:marRight w:val="0"/>
      <w:marTop w:val="0"/>
      <w:marBottom w:val="0"/>
      <w:divBdr>
        <w:top w:val="none" w:sz="0" w:space="0" w:color="auto"/>
        <w:left w:val="none" w:sz="0" w:space="0" w:color="auto"/>
        <w:bottom w:val="none" w:sz="0" w:space="0" w:color="auto"/>
        <w:right w:val="none" w:sz="0" w:space="0" w:color="auto"/>
      </w:divBdr>
    </w:div>
    <w:div w:id="339546140">
      <w:bodyDiv w:val="1"/>
      <w:marLeft w:val="0"/>
      <w:marRight w:val="0"/>
      <w:marTop w:val="0"/>
      <w:marBottom w:val="0"/>
      <w:divBdr>
        <w:top w:val="none" w:sz="0" w:space="0" w:color="auto"/>
        <w:left w:val="none" w:sz="0" w:space="0" w:color="auto"/>
        <w:bottom w:val="none" w:sz="0" w:space="0" w:color="auto"/>
        <w:right w:val="none" w:sz="0" w:space="0" w:color="auto"/>
      </w:divBdr>
    </w:div>
    <w:div w:id="341786984">
      <w:bodyDiv w:val="1"/>
      <w:marLeft w:val="0"/>
      <w:marRight w:val="0"/>
      <w:marTop w:val="0"/>
      <w:marBottom w:val="0"/>
      <w:divBdr>
        <w:top w:val="none" w:sz="0" w:space="0" w:color="auto"/>
        <w:left w:val="none" w:sz="0" w:space="0" w:color="auto"/>
        <w:bottom w:val="none" w:sz="0" w:space="0" w:color="auto"/>
        <w:right w:val="none" w:sz="0" w:space="0" w:color="auto"/>
      </w:divBdr>
    </w:div>
    <w:div w:id="342630977">
      <w:bodyDiv w:val="1"/>
      <w:marLeft w:val="0"/>
      <w:marRight w:val="0"/>
      <w:marTop w:val="0"/>
      <w:marBottom w:val="0"/>
      <w:divBdr>
        <w:top w:val="none" w:sz="0" w:space="0" w:color="auto"/>
        <w:left w:val="none" w:sz="0" w:space="0" w:color="auto"/>
        <w:bottom w:val="none" w:sz="0" w:space="0" w:color="auto"/>
        <w:right w:val="none" w:sz="0" w:space="0" w:color="auto"/>
      </w:divBdr>
    </w:div>
    <w:div w:id="343942457">
      <w:bodyDiv w:val="1"/>
      <w:marLeft w:val="0"/>
      <w:marRight w:val="0"/>
      <w:marTop w:val="0"/>
      <w:marBottom w:val="0"/>
      <w:divBdr>
        <w:top w:val="none" w:sz="0" w:space="0" w:color="auto"/>
        <w:left w:val="none" w:sz="0" w:space="0" w:color="auto"/>
        <w:bottom w:val="none" w:sz="0" w:space="0" w:color="auto"/>
        <w:right w:val="none" w:sz="0" w:space="0" w:color="auto"/>
      </w:divBdr>
    </w:div>
    <w:div w:id="345401976">
      <w:bodyDiv w:val="1"/>
      <w:marLeft w:val="0"/>
      <w:marRight w:val="0"/>
      <w:marTop w:val="0"/>
      <w:marBottom w:val="0"/>
      <w:divBdr>
        <w:top w:val="none" w:sz="0" w:space="0" w:color="auto"/>
        <w:left w:val="none" w:sz="0" w:space="0" w:color="auto"/>
        <w:bottom w:val="none" w:sz="0" w:space="0" w:color="auto"/>
        <w:right w:val="none" w:sz="0" w:space="0" w:color="auto"/>
      </w:divBdr>
    </w:div>
    <w:div w:id="345791298">
      <w:bodyDiv w:val="1"/>
      <w:marLeft w:val="0"/>
      <w:marRight w:val="0"/>
      <w:marTop w:val="0"/>
      <w:marBottom w:val="0"/>
      <w:divBdr>
        <w:top w:val="none" w:sz="0" w:space="0" w:color="auto"/>
        <w:left w:val="none" w:sz="0" w:space="0" w:color="auto"/>
        <w:bottom w:val="none" w:sz="0" w:space="0" w:color="auto"/>
        <w:right w:val="none" w:sz="0" w:space="0" w:color="auto"/>
      </w:divBdr>
    </w:div>
    <w:div w:id="347872924">
      <w:bodyDiv w:val="1"/>
      <w:marLeft w:val="0"/>
      <w:marRight w:val="0"/>
      <w:marTop w:val="0"/>
      <w:marBottom w:val="0"/>
      <w:divBdr>
        <w:top w:val="none" w:sz="0" w:space="0" w:color="auto"/>
        <w:left w:val="none" w:sz="0" w:space="0" w:color="auto"/>
        <w:bottom w:val="none" w:sz="0" w:space="0" w:color="auto"/>
        <w:right w:val="none" w:sz="0" w:space="0" w:color="auto"/>
      </w:divBdr>
    </w:div>
    <w:div w:id="350111092">
      <w:bodyDiv w:val="1"/>
      <w:marLeft w:val="0"/>
      <w:marRight w:val="0"/>
      <w:marTop w:val="0"/>
      <w:marBottom w:val="0"/>
      <w:divBdr>
        <w:top w:val="none" w:sz="0" w:space="0" w:color="auto"/>
        <w:left w:val="none" w:sz="0" w:space="0" w:color="auto"/>
        <w:bottom w:val="none" w:sz="0" w:space="0" w:color="auto"/>
        <w:right w:val="none" w:sz="0" w:space="0" w:color="auto"/>
      </w:divBdr>
    </w:div>
    <w:div w:id="350378402">
      <w:bodyDiv w:val="1"/>
      <w:marLeft w:val="0"/>
      <w:marRight w:val="0"/>
      <w:marTop w:val="0"/>
      <w:marBottom w:val="0"/>
      <w:divBdr>
        <w:top w:val="none" w:sz="0" w:space="0" w:color="auto"/>
        <w:left w:val="none" w:sz="0" w:space="0" w:color="auto"/>
        <w:bottom w:val="none" w:sz="0" w:space="0" w:color="auto"/>
        <w:right w:val="none" w:sz="0" w:space="0" w:color="auto"/>
      </w:divBdr>
    </w:div>
    <w:div w:id="351077106">
      <w:bodyDiv w:val="1"/>
      <w:marLeft w:val="0"/>
      <w:marRight w:val="0"/>
      <w:marTop w:val="0"/>
      <w:marBottom w:val="0"/>
      <w:divBdr>
        <w:top w:val="none" w:sz="0" w:space="0" w:color="auto"/>
        <w:left w:val="none" w:sz="0" w:space="0" w:color="auto"/>
        <w:bottom w:val="none" w:sz="0" w:space="0" w:color="auto"/>
        <w:right w:val="none" w:sz="0" w:space="0" w:color="auto"/>
      </w:divBdr>
    </w:div>
    <w:div w:id="351305253">
      <w:bodyDiv w:val="1"/>
      <w:marLeft w:val="0"/>
      <w:marRight w:val="0"/>
      <w:marTop w:val="0"/>
      <w:marBottom w:val="0"/>
      <w:divBdr>
        <w:top w:val="none" w:sz="0" w:space="0" w:color="auto"/>
        <w:left w:val="none" w:sz="0" w:space="0" w:color="auto"/>
        <w:bottom w:val="none" w:sz="0" w:space="0" w:color="auto"/>
        <w:right w:val="none" w:sz="0" w:space="0" w:color="auto"/>
      </w:divBdr>
    </w:div>
    <w:div w:id="351688591">
      <w:bodyDiv w:val="1"/>
      <w:marLeft w:val="0"/>
      <w:marRight w:val="0"/>
      <w:marTop w:val="0"/>
      <w:marBottom w:val="0"/>
      <w:divBdr>
        <w:top w:val="none" w:sz="0" w:space="0" w:color="auto"/>
        <w:left w:val="none" w:sz="0" w:space="0" w:color="auto"/>
        <w:bottom w:val="none" w:sz="0" w:space="0" w:color="auto"/>
        <w:right w:val="none" w:sz="0" w:space="0" w:color="auto"/>
      </w:divBdr>
    </w:div>
    <w:div w:id="351958579">
      <w:bodyDiv w:val="1"/>
      <w:marLeft w:val="0"/>
      <w:marRight w:val="0"/>
      <w:marTop w:val="0"/>
      <w:marBottom w:val="0"/>
      <w:divBdr>
        <w:top w:val="none" w:sz="0" w:space="0" w:color="auto"/>
        <w:left w:val="none" w:sz="0" w:space="0" w:color="auto"/>
        <w:bottom w:val="none" w:sz="0" w:space="0" w:color="auto"/>
        <w:right w:val="none" w:sz="0" w:space="0" w:color="auto"/>
      </w:divBdr>
    </w:div>
    <w:div w:id="354842568">
      <w:bodyDiv w:val="1"/>
      <w:marLeft w:val="0"/>
      <w:marRight w:val="0"/>
      <w:marTop w:val="0"/>
      <w:marBottom w:val="0"/>
      <w:divBdr>
        <w:top w:val="none" w:sz="0" w:space="0" w:color="auto"/>
        <w:left w:val="none" w:sz="0" w:space="0" w:color="auto"/>
        <w:bottom w:val="none" w:sz="0" w:space="0" w:color="auto"/>
        <w:right w:val="none" w:sz="0" w:space="0" w:color="auto"/>
      </w:divBdr>
    </w:div>
    <w:div w:id="356001734">
      <w:bodyDiv w:val="1"/>
      <w:marLeft w:val="0"/>
      <w:marRight w:val="0"/>
      <w:marTop w:val="0"/>
      <w:marBottom w:val="0"/>
      <w:divBdr>
        <w:top w:val="none" w:sz="0" w:space="0" w:color="auto"/>
        <w:left w:val="none" w:sz="0" w:space="0" w:color="auto"/>
        <w:bottom w:val="none" w:sz="0" w:space="0" w:color="auto"/>
        <w:right w:val="none" w:sz="0" w:space="0" w:color="auto"/>
      </w:divBdr>
    </w:div>
    <w:div w:id="356005640">
      <w:bodyDiv w:val="1"/>
      <w:marLeft w:val="0"/>
      <w:marRight w:val="0"/>
      <w:marTop w:val="0"/>
      <w:marBottom w:val="0"/>
      <w:divBdr>
        <w:top w:val="none" w:sz="0" w:space="0" w:color="auto"/>
        <w:left w:val="none" w:sz="0" w:space="0" w:color="auto"/>
        <w:bottom w:val="none" w:sz="0" w:space="0" w:color="auto"/>
        <w:right w:val="none" w:sz="0" w:space="0" w:color="auto"/>
      </w:divBdr>
    </w:div>
    <w:div w:id="358775723">
      <w:bodyDiv w:val="1"/>
      <w:marLeft w:val="0"/>
      <w:marRight w:val="0"/>
      <w:marTop w:val="0"/>
      <w:marBottom w:val="0"/>
      <w:divBdr>
        <w:top w:val="none" w:sz="0" w:space="0" w:color="auto"/>
        <w:left w:val="none" w:sz="0" w:space="0" w:color="auto"/>
        <w:bottom w:val="none" w:sz="0" w:space="0" w:color="auto"/>
        <w:right w:val="none" w:sz="0" w:space="0" w:color="auto"/>
      </w:divBdr>
    </w:div>
    <w:div w:id="364141414">
      <w:bodyDiv w:val="1"/>
      <w:marLeft w:val="0"/>
      <w:marRight w:val="0"/>
      <w:marTop w:val="0"/>
      <w:marBottom w:val="0"/>
      <w:divBdr>
        <w:top w:val="none" w:sz="0" w:space="0" w:color="auto"/>
        <w:left w:val="none" w:sz="0" w:space="0" w:color="auto"/>
        <w:bottom w:val="none" w:sz="0" w:space="0" w:color="auto"/>
        <w:right w:val="none" w:sz="0" w:space="0" w:color="auto"/>
      </w:divBdr>
    </w:div>
    <w:div w:id="364407483">
      <w:bodyDiv w:val="1"/>
      <w:marLeft w:val="0"/>
      <w:marRight w:val="0"/>
      <w:marTop w:val="0"/>
      <w:marBottom w:val="0"/>
      <w:divBdr>
        <w:top w:val="none" w:sz="0" w:space="0" w:color="auto"/>
        <w:left w:val="none" w:sz="0" w:space="0" w:color="auto"/>
        <w:bottom w:val="none" w:sz="0" w:space="0" w:color="auto"/>
        <w:right w:val="none" w:sz="0" w:space="0" w:color="auto"/>
      </w:divBdr>
    </w:div>
    <w:div w:id="366613140">
      <w:bodyDiv w:val="1"/>
      <w:marLeft w:val="0"/>
      <w:marRight w:val="0"/>
      <w:marTop w:val="0"/>
      <w:marBottom w:val="0"/>
      <w:divBdr>
        <w:top w:val="none" w:sz="0" w:space="0" w:color="auto"/>
        <w:left w:val="none" w:sz="0" w:space="0" w:color="auto"/>
        <w:bottom w:val="none" w:sz="0" w:space="0" w:color="auto"/>
        <w:right w:val="none" w:sz="0" w:space="0" w:color="auto"/>
      </w:divBdr>
    </w:div>
    <w:div w:id="368382790">
      <w:bodyDiv w:val="1"/>
      <w:marLeft w:val="0"/>
      <w:marRight w:val="0"/>
      <w:marTop w:val="0"/>
      <w:marBottom w:val="0"/>
      <w:divBdr>
        <w:top w:val="none" w:sz="0" w:space="0" w:color="auto"/>
        <w:left w:val="none" w:sz="0" w:space="0" w:color="auto"/>
        <w:bottom w:val="none" w:sz="0" w:space="0" w:color="auto"/>
        <w:right w:val="none" w:sz="0" w:space="0" w:color="auto"/>
      </w:divBdr>
    </w:div>
    <w:div w:id="368913618">
      <w:bodyDiv w:val="1"/>
      <w:marLeft w:val="0"/>
      <w:marRight w:val="0"/>
      <w:marTop w:val="0"/>
      <w:marBottom w:val="0"/>
      <w:divBdr>
        <w:top w:val="none" w:sz="0" w:space="0" w:color="auto"/>
        <w:left w:val="none" w:sz="0" w:space="0" w:color="auto"/>
        <w:bottom w:val="none" w:sz="0" w:space="0" w:color="auto"/>
        <w:right w:val="none" w:sz="0" w:space="0" w:color="auto"/>
      </w:divBdr>
    </w:div>
    <w:div w:id="370806547">
      <w:bodyDiv w:val="1"/>
      <w:marLeft w:val="0"/>
      <w:marRight w:val="0"/>
      <w:marTop w:val="0"/>
      <w:marBottom w:val="0"/>
      <w:divBdr>
        <w:top w:val="none" w:sz="0" w:space="0" w:color="auto"/>
        <w:left w:val="none" w:sz="0" w:space="0" w:color="auto"/>
        <w:bottom w:val="none" w:sz="0" w:space="0" w:color="auto"/>
        <w:right w:val="none" w:sz="0" w:space="0" w:color="auto"/>
      </w:divBdr>
    </w:div>
    <w:div w:id="370960868">
      <w:bodyDiv w:val="1"/>
      <w:marLeft w:val="0"/>
      <w:marRight w:val="0"/>
      <w:marTop w:val="0"/>
      <w:marBottom w:val="0"/>
      <w:divBdr>
        <w:top w:val="none" w:sz="0" w:space="0" w:color="auto"/>
        <w:left w:val="none" w:sz="0" w:space="0" w:color="auto"/>
        <w:bottom w:val="none" w:sz="0" w:space="0" w:color="auto"/>
        <w:right w:val="none" w:sz="0" w:space="0" w:color="auto"/>
      </w:divBdr>
    </w:div>
    <w:div w:id="371926112">
      <w:bodyDiv w:val="1"/>
      <w:marLeft w:val="0"/>
      <w:marRight w:val="0"/>
      <w:marTop w:val="0"/>
      <w:marBottom w:val="0"/>
      <w:divBdr>
        <w:top w:val="none" w:sz="0" w:space="0" w:color="auto"/>
        <w:left w:val="none" w:sz="0" w:space="0" w:color="auto"/>
        <w:bottom w:val="none" w:sz="0" w:space="0" w:color="auto"/>
        <w:right w:val="none" w:sz="0" w:space="0" w:color="auto"/>
      </w:divBdr>
    </w:div>
    <w:div w:id="372383627">
      <w:bodyDiv w:val="1"/>
      <w:marLeft w:val="0"/>
      <w:marRight w:val="0"/>
      <w:marTop w:val="0"/>
      <w:marBottom w:val="0"/>
      <w:divBdr>
        <w:top w:val="none" w:sz="0" w:space="0" w:color="auto"/>
        <w:left w:val="none" w:sz="0" w:space="0" w:color="auto"/>
        <w:bottom w:val="none" w:sz="0" w:space="0" w:color="auto"/>
        <w:right w:val="none" w:sz="0" w:space="0" w:color="auto"/>
      </w:divBdr>
    </w:div>
    <w:div w:id="373233165">
      <w:bodyDiv w:val="1"/>
      <w:marLeft w:val="0"/>
      <w:marRight w:val="0"/>
      <w:marTop w:val="0"/>
      <w:marBottom w:val="0"/>
      <w:divBdr>
        <w:top w:val="none" w:sz="0" w:space="0" w:color="auto"/>
        <w:left w:val="none" w:sz="0" w:space="0" w:color="auto"/>
        <w:bottom w:val="none" w:sz="0" w:space="0" w:color="auto"/>
        <w:right w:val="none" w:sz="0" w:space="0" w:color="auto"/>
      </w:divBdr>
    </w:div>
    <w:div w:id="375006473">
      <w:bodyDiv w:val="1"/>
      <w:marLeft w:val="0"/>
      <w:marRight w:val="0"/>
      <w:marTop w:val="0"/>
      <w:marBottom w:val="0"/>
      <w:divBdr>
        <w:top w:val="none" w:sz="0" w:space="0" w:color="auto"/>
        <w:left w:val="none" w:sz="0" w:space="0" w:color="auto"/>
        <w:bottom w:val="none" w:sz="0" w:space="0" w:color="auto"/>
        <w:right w:val="none" w:sz="0" w:space="0" w:color="auto"/>
      </w:divBdr>
    </w:div>
    <w:div w:id="376398619">
      <w:bodyDiv w:val="1"/>
      <w:marLeft w:val="0"/>
      <w:marRight w:val="0"/>
      <w:marTop w:val="0"/>
      <w:marBottom w:val="0"/>
      <w:divBdr>
        <w:top w:val="none" w:sz="0" w:space="0" w:color="auto"/>
        <w:left w:val="none" w:sz="0" w:space="0" w:color="auto"/>
        <w:bottom w:val="none" w:sz="0" w:space="0" w:color="auto"/>
        <w:right w:val="none" w:sz="0" w:space="0" w:color="auto"/>
      </w:divBdr>
    </w:div>
    <w:div w:id="378362083">
      <w:bodyDiv w:val="1"/>
      <w:marLeft w:val="0"/>
      <w:marRight w:val="0"/>
      <w:marTop w:val="0"/>
      <w:marBottom w:val="0"/>
      <w:divBdr>
        <w:top w:val="none" w:sz="0" w:space="0" w:color="auto"/>
        <w:left w:val="none" w:sz="0" w:space="0" w:color="auto"/>
        <w:bottom w:val="none" w:sz="0" w:space="0" w:color="auto"/>
        <w:right w:val="none" w:sz="0" w:space="0" w:color="auto"/>
      </w:divBdr>
    </w:div>
    <w:div w:id="385763748">
      <w:bodyDiv w:val="1"/>
      <w:marLeft w:val="0"/>
      <w:marRight w:val="0"/>
      <w:marTop w:val="0"/>
      <w:marBottom w:val="0"/>
      <w:divBdr>
        <w:top w:val="none" w:sz="0" w:space="0" w:color="auto"/>
        <w:left w:val="none" w:sz="0" w:space="0" w:color="auto"/>
        <w:bottom w:val="none" w:sz="0" w:space="0" w:color="auto"/>
        <w:right w:val="none" w:sz="0" w:space="0" w:color="auto"/>
      </w:divBdr>
    </w:div>
    <w:div w:id="387267460">
      <w:bodyDiv w:val="1"/>
      <w:marLeft w:val="0"/>
      <w:marRight w:val="0"/>
      <w:marTop w:val="0"/>
      <w:marBottom w:val="0"/>
      <w:divBdr>
        <w:top w:val="none" w:sz="0" w:space="0" w:color="auto"/>
        <w:left w:val="none" w:sz="0" w:space="0" w:color="auto"/>
        <w:bottom w:val="none" w:sz="0" w:space="0" w:color="auto"/>
        <w:right w:val="none" w:sz="0" w:space="0" w:color="auto"/>
      </w:divBdr>
    </w:div>
    <w:div w:id="387606185">
      <w:bodyDiv w:val="1"/>
      <w:marLeft w:val="0"/>
      <w:marRight w:val="0"/>
      <w:marTop w:val="0"/>
      <w:marBottom w:val="0"/>
      <w:divBdr>
        <w:top w:val="none" w:sz="0" w:space="0" w:color="auto"/>
        <w:left w:val="none" w:sz="0" w:space="0" w:color="auto"/>
        <w:bottom w:val="none" w:sz="0" w:space="0" w:color="auto"/>
        <w:right w:val="none" w:sz="0" w:space="0" w:color="auto"/>
      </w:divBdr>
    </w:div>
    <w:div w:id="389157527">
      <w:bodyDiv w:val="1"/>
      <w:marLeft w:val="0"/>
      <w:marRight w:val="0"/>
      <w:marTop w:val="0"/>
      <w:marBottom w:val="0"/>
      <w:divBdr>
        <w:top w:val="none" w:sz="0" w:space="0" w:color="auto"/>
        <w:left w:val="none" w:sz="0" w:space="0" w:color="auto"/>
        <w:bottom w:val="none" w:sz="0" w:space="0" w:color="auto"/>
        <w:right w:val="none" w:sz="0" w:space="0" w:color="auto"/>
      </w:divBdr>
    </w:div>
    <w:div w:id="393091747">
      <w:bodyDiv w:val="1"/>
      <w:marLeft w:val="0"/>
      <w:marRight w:val="0"/>
      <w:marTop w:val="0"/>
      <w:marBottom w:val="0"/>
      <w:divBdr>
        <w:top w:val="none" w:sz="0" w:space="0" w:color="auto"/>
        <w:left w:val="none" w:sz="0" w:space="0" w:color="auto"/>
        <w:bottom w:val="none" w:sz="0" w:space="0" w:color="auto"/>
        <w:right w:val="none" w:sz="0" w:space="0" w:color="auto"/>
      </w:divBdr>
    </w:div>
    <w:div w:id="394932447">
      <w:bodyDiv w:val="1"/>
      <w:marLeft w:val="0"/>
      <w:marRight w:val="0"/>
      <w:marTop w:val="0"/>
      <w:marBottom w:val="0"/>
      <w:divBdr>
        <w:top w:val="none" w:sz="0" w:space="0" w:color="auto"/>
        <w:left w:val="none" w:sz="0" w:space="0" w:color="auto"/>
        <w:bottom w:val="none" w:sz="0" w:space="0" w:color="auto"/>
        <w:right w:val="none" w:sz="0" w:space="0" w:color="auto"/>
      </w:divBdr>
    </w:div>
    <w:div w:id="395710524">
      <w:bodyDiv w:val="1"/>
      <w:marLeft w:val="0"/>
      <w:marRight w:val="0"/>
      <w:marTop w:val="0"/>
      <w:marBottom w:val="0"/>
      <w:divBdr>
        <w:top w:val="none" w:sz="0" w:space="0" w:color="auto"/>
        <w:left w:val="none" w:sz="0" w:space="0" w:color="auto"/>
        <w:bottom w:val="none" w:sz="0" w:space="0" w:color="auto"/>
        <w:right w:val="none" w:sz="0" w:space="0" w:color="auto"/>
      </w:divBdr>
    </w:div>
    <w:div w:id="395779740">
      <w:bodyDiv w:val="1"/>
      <w:marLeft w:val="0"/>
      <w:marRight w:val="0"/>
      <w:marTop w:val="0"/>
      <w:marBottom w:val="0"/>
      <w:divBdr>
        <w:top w:val="none" w:sz="0" w:space="0" w:color="auto"/>
        <w:left w:val="none" w:sz="0" w:space="0" w:color="auto"/>
        <w:bottom w:val="none" w:sz="0" w:space="0" w:color="auto"/>
        <w:right w:val="none" w:sz="0" w:space="0" w:color="auto"/>
      </w:divBdr>
    </w:div>
    <w:div w:id="397702979">
      <w:bodyDiv w:val="1"/>
      <w:marLeft w:val="0"/>
      <w:marRight w:val="0"/>
      <w:marTop w:val="0"/>
      <w:marBottom w:val="0"/>
      <w:divBdr>
        <w:top w:val="none" w:sz="0" w:space="0" w:color="auto"/>
        <w:left w:val="none" w:sz="0" w:space="0" w:color="auto"/>
        <w:bottom w:val="none" w:sz="0" w:space="0" w:color="auto"/>
        <w:right w:val="none" w:sz="0" w:space="0" w:color="auto"/>
      </w:divBdr>
    </w:div>
    <w:div w:id="398333210">
      <w:bodyDiv w:val="1"/>
      <w:marLeft w:val="0"/>
      <w:marRight w:val="0"/>
      <w:marTop w:val="0"/>
      <w:marBottom w:val="0"/>
      <w:divBdr>
        <w:top w:val="none" w:sz="0" w:space="0" w:color="auto"/>
        <w:left w:val="none" w:sz="0" w:space="0" w:color="auto"/>
        <w:bottom w:val="none" w:sz="0" w:space="0" w:color="auto"/>
        <w:right w:val="none" w:sz="0" w:space="0" w:color="auto"/>
      </w:divBdr>
    </w:div>
    <w:div w:id="399445711">
      <w:bodyDiv w:val="1"/>
      <w:marLeft w:val="0"/>
      <w:marRight w:val="0"/>
      <w:marTop w:val="0"/>
      <w:marBottom w:val="0"/>
      <w:divBdr>
        <w:top w:val="none" w:sz="0" w:space="0" w:color="auto"/>
        <w:left w:val="none" w:sz="0" w:space="0" w:color="auto"/>
        <w:bottom w:val="none" w:sz="0" w:space="0" w:color="auto"/>
        <w:right w:val="none" w:sz="0" w:space="0" w:color="auto"/>
      </w:divBdr>
    </w:div>
    <w:div w:id="401759039">
      <w:bodyDiv w:val="1"/>
      <w:marLeft w:val="0"/>
      <w:marRight w:val="0"/>
      <w:marTop w:val="0"/>
      <w:marBottom w:val="0"/>
      <w:divBdr>
        <w:top w:val="none" w:sz="0" w:space="0" w:color="auto"/>
        <w:left w:val="none" w:sz="0" w:space="0" w:color="auto"/>
        <w:bottom w:val="none" w:sz="0" w:space="0" w:color="auto"/>
        <w:right w:val="none" w:sz="0" w:space="0" w:color="auto"/>
      </w:divBdr>
    </w:div>
    <w:div w:id="403453125">
      <w:bodyDiv w:val="1"/>
      <w:marLeft w:val="0"/>
      <w:marRight w:val="0"/>
      <w:marTop w:val="0"/>
      <w:marBottom w:val="0"/>
      <w:divBdr>
        <w:top w:val="none" w:sz="0" w:space="0" w:color="auto"/>
        <w:left w:val="none" w:sz="0" w:space="0" w:color="auto"/>
        <w:bottom w:val="none" w:sz="0" w:space="0" w:color="auto"/>
        <w:right w:val="none" w:sz="0" w:space="0" w:color="auto"/>
      </w:divBdr>
    </w:div>
    <w:div w:id="404692113">
      <w:bodyDiv w:val="1"/>
      <w:marLeft w:val="0"/>
      <w:marRight w:val="0"/>
      <w:marTop w:val="0"/>
      <w:marBottom w:val="0"/>
      <w:divBdr>
        <w:top w:val="none" w:sz="0" w:space="0" w:color="auto"/>
        <w:left w:val="none" w:sz="0" w:space="0" w:color="auto"/>
        <w:bottom w:val="none" w:sz="0" w:space="0" w:color="auto"/>
        <w:right w:val="none" w:sz="0" w:space="0" w:color="auto"/>
      </w:divBdr>
    </w:div>
    <w:div w:id="405542768">
      <w:bodyDiv w:val="1"/>
      <w:marLeft w:val="0"/>
      <w:marRight w:val="0"/>
      <w:marTop w:val="0"/>
      <w:marBottom w:val="0"/>
      <w:divBdr>
        <w:top w:val="none" w:sz="0" w:space="0" w:color="auto"/>
        <w:left w:val="none" w:sz="0" w:space="0" w:color="auto"/>
        <w:bottom w:val="none" w:sz="0" w:space="0" w:color="auto"/>
        <w:right w:val="none" w:sz="0" w:space="0" w:color="auto"/>
      </w:divBdr>
    </w:div>
    <w:div w:id="407534098">
      <w:bodyDiv w:val="1"/>
      <w:marLeft w:val="0"/>
      <w:marRight w:val="0"/>
      <w:marTop w:val="0"/>
      <w:marBottom w:val="0"/>
      <w:divBdr>
        <w:top w:val="none" w:sz="0" w:space="0" w:color="auto"/>
        <w:left w:val="none" w:sz="0" w:space="0" w:color="auto"/>
        <w:bottom w:val="none" w:sz="0" w:space="0" w:color="auto"/>
        <w:right w:val="none" w:sz="0" w:space="0" w:color="auto"/>
      </w:divBdr>
    </w:div>
    <w:div w:id="407919361">
      <w:bodyDiv w:val="1"/>
      <w:marLeft w:val="0"/>
      <w:marRight w:val="0"/>
      <w:marTop w:val="0"/>
      <w:marBottom w:val="0"/>
      <w:divBdr>
        <w:top w:val="none" w:sz="0" w:space="0" w:color="auto"/>
        <w:left w:val="none" w:sz="0" w:space="0" w:color="auto"/>
        <w:bottom w:val="none" w:sz="0" w:space="0" w:color="auto"/>
        <w:right w:val="none" w:sz="0" w:space="0" w:color="auto"/>
      </w:divBdr>
    </w:div>
    <w:div w:id="409280951">
      <w:bodyDiv w:val="1"/>
      <w:marLeft w:val="0"/>
      <w:marRight w:val="0"/>
      <w:marTop w:val="0"/>
      <w:marBottom w:val="0"/>
      <w:divBdr>
        <w:top w:val="none" w:sz="0" w:space="0" w:color="auto"/>
        <w:left w:val="none" w:sz="0" w:space="0" w:color="auto"/>
        <w:bottom w:val="none" w:sz="0" w:space="0" w:color="auto"/>
        <w:right w:val="none" w:sz="0" w:space="0" w:color="auto"/>
      </w:divBdr>
    </w:div>
    <w:div w:id="409816052">
      <w:bodyDiv w:val="1"/>
      <w:marLeft w:val="0"/>
      <w:marRight w:val="0"/>
      <w:marTop w:val="0"/>
      <w:marBottom w:val="0"/>
      <w:divBdr>
        <w:top w:val="none" w:sz="0" w:space="0" w:color="auto"/>
        <w:left w:val="none" w:sz="0" w:space="0" w:color="auto"/>
        <w:bottom w:val="none" w:sz="0" w:space="0" w:color="auto"/>
        <w:right w:val="none" w:sz="0" w:space="0" w:color="auto"/>
      </w:divBdr>
    </w:div>
    <w:div w:id="410322258">
      <w:bodyDiv w:val="1"/>
      <w:marLeft w:val="0"/>
      <w:marRight w:val="0"/>
      <w:marTop w:val="0"/>
      <w:marBottom w:val="0"/>
      <w:divBdr>
        <w:top w:val="none" w:sz="0" w:space="0" w:color="auto"/>
        <w:left w:val="none" w:sz="0" w:space="0" w:color="auto"/>
        <w:bottom w:val="none" w:sz="0" w:space="0" w:color="auto"/>
        <w:right w:val="none" w:sz="0" w:space="0" w:color="auto"/>
      </w:divBdr>
    </w:div>
    <w:div w:id="411659561">
      <w:bodyDiv w:val="1"/>
      <w:marLeft w:val="0"/>
      <w:marRight w:val="0"/>
      <w:marTop w:val="0"/>
      <w:marBottom w:val="0"/>
      <w:divBdr>
        <w:top w:val="none" w:sz="0" w:space="0" w:color="auto"/>
        <w:left w:val="none" w:sz="0" w:space="0" w:color="auto"/>
        <w:bottom w:val="none" w:sz="0" w:space="0" w:color="auto"/>
        <w:right w:val="none" w:sz="0" w:space="0" w:color="auto"/>
      </w:divBdr>
    </w:div>
    <w:div w:id="412122815">
      <w:bodyDiv w:val="1"/>
      <w:marLeft w:val="0"/>
      <w:marRight w:val="0"/>
      <w:marTop w:val="0"/>
      <w:marBottom w:val="0"/>
      <w:divBdr>
        <w:top w:val="none" w:sz="0" w:space="0" w:color="auto"/>
        <w:left w:val="none" w:sz="0" w:space="0" w:color="auto"/>
        <w:bottom w:val="none" w:sz="0" w:space="0" w:color="auto"/>
        <w:right w:val="none" w:sz="0" w:space="0" w:color="auto"/>
      </w:divBdr>
    </w:div>
    <w:div w:id="412821691">
      <w:bodyDiv w:val="1"/>
      <w:marLeft w:val="0"/>
      <w:marRight w:val="0"/>
      <w:marTop w:val="0"/>
      <w:marBottom w:val="0"/>
      <w:divBdr>
        <w:top w:val="none" w:sz="0" w:space="0" w:color="auto"/>
        <w:left w:val="none" w:sz="0" w:space="0" w:color="auto"/>
        <w:bottom w:val="none" w:sz="0" w:space="0" w:color="auto"/>
        <w:right w:val="none" w:sz="0" w:space="0" w:color="auto"/>
      </w:divBdr>
    </w:div>
    <w:div w:id="413549661">
      <w:bodyDiv w:val="1"/>
      <w:marLeft w:val="0"/>
      <w:marRight w:val="0"/>
      <w:marTop w:val="0"/>
      <w:marBottom w:val="0"/>
      <w:divBdr>
        <w:top w:val="none" w:sz="0" w:space="0" w:color="auto"/>
        <w:left w:val="none" w:sz="0" w:space="0" w:color="auto"/>
        <w:bottom w:val="none" w:sz="0" w:space="0" w:color="auto"/>
        <w:right w:val="none" w:sz="0" w:space="0" w:color="auto"/>
      </w:divBdr>
    </w:div>
    <w:div w:id="418992285">
      <w:bodyDiv w:val="1"/>
      <w:marLeft w:val="0"/>
      <w:marRight w:val="0"/>
      <w:marTop w:val="0"/>
      <w:marBottom w:val="0"/>
      <w:divBdr>
        <w:top w:val="none" w:sz="0" w:space="0" w:color="auto"/>
        <w:left w:val="none" w:sz="0" w:space="0" w:color="auto"/>
        <w:bottom w:val="none" w:sz="0" w:space="0" w:color="auto"/>
        <w:right w:val="none" w:sz="0" w:space="0" w:color="auto"/>
      </w:divBdr>
    </w:div>
    <w:div w:id="419064769">
      <w:bodyDiv w:val="1"/>
      <w:marLeft w:val="0"/>
      <w:marRight w:val="0"/>
      <w:marTop w:val="0"/>
      <w:marBottom w:val="0"/>
      <w:divBdr>
        <w:top w:val="none" w:sz="0" w:space="0" w:color="auto"/>
        <w:left w:val="none" w:sz="0" w:space="0" w:color="auto"/>
        <w:bottom w:val="none" w:sz="0" w:space="0" w:color="auto"/>
        <w:right w:val="none" w:sz="0" w:space="0" w:color="auto"/>
      </w:divBdr>
    </w:div>
    <w:div w:id="420683577">
      <w:bodyDiv w:val="1"/>
      <w:marLeft w:val="0"/>
      <w:marRight w:val="0"/>
      <w:marTop w:val="0"/>
      <w:marBottom w:val="0"/>
      <w:divBdr>
        <w:top w:val="none" w:sz="0" w:space="0" w:color="auto"/>
        <w:left w:val="none" w:sz="0" w:space="0" w:color="auto"/>
        <w:bottom w:val="none" w:sz="0" w:space="0" w:color="auto"/>
        <w:right w:val="none" w:sz="0" w:space="0" w:color="auto"/>
      </w:divBdr>
    </w:div>
    <w:div w:id="421026360">
      <w:bodyDiv w:val="1"/>
      <w:marLeft w:val="0"/>
      <w:marRight w:val="0"/>
      <w:marTop w:val="0"/>
      <w:marBottom w:val="0"/>
      <w:divBdr>
        <w:top w:val="none" w:sz="0" w:space="0" w:color="auto"/>
        <w:left w:val="none" w:sz="0" w:space="0" w:color="auto"/>
        <w:bottom w:val="none" w:sz="0" w:space="0" w:color="auto"/>
        <w:right w:val="none" w:sz="0" w:space="0" w:color="auto"/>
      </w:divBdr>
    </w:div>
    <w:div w:id="423496459">
      <w:bodyDiv w:val="1"/>
      <w:marLeft w:val="0"/>
      <w:marRight w:val="0"/>
      <w:marTop w:val="0"/>
      <w:marBottom w:val="0"/>
      <w:divBdr>
        <w:top w:val="none" w:sz="0" w:space="0" w:color="auto"/>
        <w:left w:val="none" w:sz="0" w:space="0" w:color="auto"/>
        <w:bottom w:val="none" w:sz="0" w:space="0" w:color="auto"/>
        <w:right w:val="none" w:sz="0" w:space="0" w:color="auto"/>
      </w:divBdr>
    </w:div>
    <w:div w:id="424686978">
      <w:bodyDiv w:val="1"/>
      <w:marLeft w:val="0"/>
      <w:marRight w:val="0"/>
      <w:marTop w:val="0"/>
      <w:marBottom w:val="0"/>
      <w:divBdr>
        <w:top w:val="none" w:sz="0" w:space="0" w:color="auto"/>
        <w:left w:val="none" w:sz="0" w:space="0" w:color="auto"/>
        <w:bottom w:val="none" w:sz="0" w:space="0" w:color="auto"/>
        <w:right w:val="none" w:sz="0" w:space="0" w:color="auto"/>
      </w:divBdr>
    </w:div>
    <w:div w:id="424691607">
      <w:bodyDiv w:val="1"/>
      <w:marLeft w:val="0"/>
      <w:marRight w:val="0"/>
      <w:marTop w:val="0"/>
      <w:marBottom w:val="0"/>
      <w:divBdr>
        <w:top w:val="none" w:sz="0" w:space="0" w:color="auto"/>
        <w:left w:val="none" w:sz="0" w:space="0" w:color="auto"/>
        <w:bottom w:val="none" w:sz="0" w:space="0" w:color="auto"/>
        <w:right w:val="none" w:sz="0" w:space="0" w:color="auto"/>
      </w:divBdr>
    </w:div>
    <w:div w:id="427192833">
      <w:bodyDiv w:val="1"/>
      <w:marLeft w:val="0"/>
      <w:marRight w:val="0"/>
      <w:marTop w:val="0"/>
      <w:marBottom w:val="0"/>
      <w:divBdr>
        <w:top w:val="none" w:sz="0" w:space="0" w:color="auto"/>
        <w:left w:val="none" w:sz="0" w:space="0" w:color="auto"/>
        <w:bottom w:val="none" w:sz="0" w:space="0" w:color="auto"/>
        <w:right w:val="none" w:sz="0" w:space="0" w:color="auto"/>
      </w:divBdr>
    </w:div>
    <w:div w:id="427773120">
      <w:bodyDiv w:val="1"/>
      <w:marLeft w:val="0"/>
      <w:marRight w:val="0"/>
      <w:marTop w:val="0"/>
      <w:marBottom w:val="0"/>
      <w:divBdr>
        <w:top w:val="none" w:sz="0" w:space="0" w:color="auto"/>
        <w:left w:val="none" w:sz="0" w:space="0" w:color="auto"/>
        <w:bottom w:val="none" w:sz="0" w:space="0" w:color="auto"/>
        <w:right w:val="none" w:sz="0" w:space="0" w:color="auto"/>
      </w:divBdr>
    </w:div>
    <w:div w:id="428354003">
      <w:bodyDiv w:val="1"/>
      <w:marLeft w:val="0"/>
      <w:marRight w:val="0"/>
      <w:marTop w:val="0"/>
      <w:marBottom w:val="0"/>
      <w:divBdr>
        <w:top w:val="none" w:sz="0" w:space="0" w:color="auto"/>
        <w:left w:val="none" w:sz="0" w:space="0" w:color="auto"/>
        <w:bottom w:val="none" w:sz="0" w:space="0" w:color="auto"/>
        <w:right w:val="none" w:sz="0" w:space="0" w:color="auto"/>
      </w:divBdr>
    </w:div>
    <w:div w:id="432168947">
      <w:bodyDiv w:val="1"/>
      <w:marLeft w:val="0"/>
      <w:marRight w:val="0"/>
      <w:marTop w:val="0"/>
      <w:marBottom w:val="0"/>
      <w:divBdr>
        <w:top w:val="none" w:sz="0" w:space="0" w:color="auto"/>
        <w:left w:val="none" w:sz="0" w:space="0" w:color="auto"/>
        <w:bottom w:val="none" w:sz="0" w:space="0" w:color="auto"/>
        <w:right w:val="none" w:sz="0" w:space="0" w:color="auto"/>
      </w:divBdr>
    </w:div>
    <w:div w:id="432946237">
      <w:bodyDiv w:val="1"/>
      <w:marLeft w:val="0"/>
      <w:marRight w:val="0"/>
      <w:marTop w:val="0"/>
      <w:marBottom w:val="0"/>
      <w:divBdr>
        <w:top w:val="none" w:sz="0" w:space="0" w:color="auto"/>
        <w:left w:val="none" w:sz="0" w:space="0" w:color="auto"/>
        <w:bottom w:val="none" w:sz="0" w:space="0" w:color="auto"/>
        <w:right w:val="none" w:sz="0" w:space="0" w:color="auto"/>
      </w:divBdr>
    </w:div>
    <w:div w:id="433869563">
      <w:bodyDiv w:val="1"/>
      <w:marLeft w:val="0"/>
      <w:marRight w:val="0"/>
      <w:marTop w:val="0"/>
      <w:marBottom w:val="0"/>
      <w:divBdr>
        <w:top w:val="none" w:sz="0" w:space="0" w:color="auto"/>
        <w:left w:val="none" w:sz="0" w:space="0" w:color="auto"/>
        <w:bottom w:val="none" w:sz="0" w:space="0" w:color="auto"/>
        <w:right w:val="none" w:sz="0" w:space="0" w:color="auto"/>
      </w:divBdr>
    </w:div>
    <w:div w:id="436945882">
      <w:bodyDiv w:val="1"/>
      <w:marLeft w:val="0"/>
      <w:marRight w:val="0"/>
      <w:marTop w:val="0"/>
      <w:marBottom w:val="0"/>
      <w:divBdr>
        <w:top w:val="none" w:sz="0" w:space="0" w:color="auto"/>
        <w:left w:val="none" w:sz="0" w:space="0" w:color="auto"/>
        <w:bottom w:val="none" w:sz="0" w:space="0" w:color="auto"/>
        <w:right w:val="none" w:sz="0" w:space="0" w:color="auto"/>
      </w:divBdr>
    </w:div>
    <w:div w:id="440876966">
      <w:bodyDiv w:val="1"/>
      <w:marLeft w:val="0"/>
      <w:marRight w:val="0"/>
      <w:marTop w:val="0"/>
      <w:marBottom w:val="0"/>
      <w:divBdr>
        <w:top w:val="none" w:sz="0" w:space="0" w:color="auto"/>
        <w:left w:val="none" w:sz="0" w:space="0" w:color="auto"/>
        <w:bottom w:val="none" w:sz="0" w:space="0" w:color="auto"/>
        <w:right w:val="none" w:sz="0" w:space="0" w:color="auto"/>
      </w:divBdr>
    </w:div>
    <w:div w:id="442767611">
      <w:bodyDiv w:val="1"/>
      <w:marLeft w:val="0"/>
      <w:marRight w:val="0"/>
      <w:marTop w:val="0"/>
      <w:marBottom w:val="0"/>
      <w:divBdr>
        <w:top w:val="none" w:sz="0" w:space="0" w:color="auto"/>
        <w:left w:val="none" w:sz="0" w:space="0" w:color="auto"/>
        <w:bottom w:val="none" w:sz="0" w:space="0" w:color="auto"/>
        <w:right w:val="none" w:sz="0" w:space="0" w:color="auto"/>
      </w:divBdr>
    </w:div>
    <w:div w:id="445541454">
      <w:bodyDiv w:val="1"/>
      <w:marLeft w:val="0"/>
      <w:marRight w:val="0"/>
      <w:marTop w:val="0"/>
      <w:marBottom w:val="0"/>
      <w:divBdr>
        <w:top w:val="none" w:sz="0" w:space="0" w:color="auto"/>
        <w:left w:val="none" w:sz="0" w:space="0" w:color="auto"/>
        <w:bottom w:val="none" w:sz="0" w:space="0" w:color="auto"/>
        <w:right w:val="none" w:sz="0" w:space="0" w:color="auto"/>
      </w:divBdr>
    </w:div>
    <w:div w:id="447428484">
      <w:bodyDiv w:val="1"/>
      <w:marLeft w:val="0"/>
      <w:marRight w:val="0"/>
      <w:marTop w:val="0"/>
      <w:marBottom w:val="0"/>
      <w:divBdr>
        <w:top w:val="none" w:sz="0" w:space="0" w:color="auto"/>
        <w:left w:val="none" w:sz="0" w:space="0" w:color="auto"/>
        <w:bottom w:val="none" w:sz="0" w:space="0" w:color="auto"/>
        <w:right w:val="none" w:sz="0" w:space="0" w:color="auto"/>
      </w:divBdr>
    </w:div>
    <w:div w:id="447941792">
      <w:bodyDiv w:val="1"/>
      <w:marLeft w:val="0"/>
      <w:marRight w:val="0"/>
      <w:marTop w:val="0"/>
      <w:marBottom w:val="0"/>
      <w:divBdr>
        <w:top w:val="none" w:sz="0" w:space="0" w:color="auto"/>
        <w:left w:val="none" w:sz="0" w:space="0" w:color="auto"/>
        <w:bottom w:val="none" w:sz="0" w:space="0" w:color="auto"/>
        <w:right w:val="none" w:sz="0" w:space="0" w:color="auto"/>
      </w:divBdr>
    </w:div>
    <w:div w:id="448550761">
      <w:bodyDiv w:val="1"/>
      <w:marLeft w:val="0"/>
      <w:marRight w:val="0"/>
      <w:marTop w:val="0"/>
      <w:marBottom w:val="0"/>
      <w:divBdr>
        <w:top w:val="none" w:sz="0" w:space="0" w:color="auto"/>
        <w:left w:val="none" w:sz="0" w:space="0" w:color="auto"/>
        <w:bottom w:val="none" w:sz="0" w:space="0" w:color="auto"/>
        <w:right w:val="none" w:sz="0" w:space="0" w:color="auto"/>
      </w:divBdr>
    </w:div>
    <w:div w:id="449473150">
      <w:bodyDiv w:val="1"/>
      <w:marLeft w:val="0"/>
      <w:marRight w:val="0"/>
      <w:marTop w:val="0"/>
      <w:marBottom w:val="0"/>
      <w:divBdr>
        <w:top w:val="none" w:sz="0" w:space="0" w:color="auto"/>
        <w:left w:val="none" w:sz="0" w:space="0" w:color="auto"/>
        <w:bottom w:val="none" w:sz="0" w:space="0" w:color="auto"/>
        <w:right w:val="none" w:sz="0" w:space="0" w:color="auto"/>
      </w:divBdr>
    </w:div>
    <w:div w:id="451748659">
      <w:bodyDiv w:val="1"/>
      <w:marLeft w:val="0"/>
      <w:marRight w:val="0"/>
      <w:marTop w:val="0"/>
      <w:marBottom w:val="0"/>
      <w:divBdr>
        <w:top w:val="none" w:sz="0" w:space="0" w:color="auto"/>
        <w:left w:val="none" w:sz="0" w:space="0" w:color="auto"/>
        <w:bottom w:val="none" w:sz="0" w:space="0" w:color="auto"/>
        <w:right w:val="none" w:sz="0" w:space="0" w:color="auto"/>
      </w:divBdr>
    </w:div>
    <w:div w:id="454444882">
      <w:bodyDiv w:val="1"/>
      <w:marLeft w:val="0"/>
      <w:marRight w:val="0"/>
      <w:marTop w:val="0"/>
      <w:marBottom w:val="0"/>
      <w:divBdr>
        <w:top w:val="none" w:sz="0" w:space="0" w:color="auto"/>
        <w:left w:val="none" w:sz="0" w:space="0" w:color="auto"/>
        <w:bottom w:val="none" w:sz="0" w:space="0" w:color="auto"/>
        <w:right w:val="none" w:sz="0" w:space="0" w:color="auto"/>
      </w:divBdr>
    </w:div>
    <w:div w:id="456997517">
      <w:bodyDiv w:val="1"/>
      <w:marLeft w:val="0"/>
      <w:marRight w:val="0"/>
      <w:marTop w:val="0"/>
      <w:marBottom w:val="0"/>
      <w:divBdr>
        <w:top w:val="none" w:sz="0" w:space="0" w:color="auto"/>
        <w:left w:val="none" w:sz="0" w:space="0" w:color="auto"/>
        <w:bottom w:val="none" w:sz="0" w:space="0" w:color="auto"/>
        <w:right w:val="none" w:sz="0" w:space="0" w:color="auto"/>
      </w:divBdr>
    </w:div>
    <w:div w:id="458840481">
      <w:bodyDiv w:val="1"/>
      <w:marLeft w:val="0"/>
      <w:marRight w:val="0"/>
      <w:marTop w:val="0"/>
      <w:marBottom w:val="0"/>
      <w:divBdr>
        <w:top w:val="none" w:sz="0" w:space="0" w:color="auto"/>
        <w:left w:val="none" w:sz="0" w:space="0" w:color="auto"/>
        <w:bottom w:val="none" w:sz="0" w:space="0" w:color="auto"/>
        <w:right w:val="none" w:sz="0" w:space="0" w:color="auto"/>
      </w:divBdr>
    </w:div>
    <w:div w:id="460155170">
      <w:bodyDiv w:val="1"/>
      <w:marLeft w:val="0"/>
      <w:marRight w:val="0"/>
      <w:marTop w:val="0"/>
      <w:marBottom w:val="0"/>
      <w:divBdr>
        <w:top w:val="none" w:sz="0" w:space="0" w:color="auto"/>
        <w:left w:val="none" w:sz="0" w:space="0" w:color="auto"/>
        <w:bottom w:val="none" w:sz="0" w:space="0" w:color="auto"/>
        <w:right w:val="none" w:sz="0" w:space="0" w:color="auto"/>
      </w:divBdr>
    </w:div>
    <w:div w:id="460417949">
      <w:bodyDiv w:val="1"/>
      <w:marLeft w:val="0"/>
      <w:marRight w:val="0"/>
      <w:marTop w:val="0"/>
      <w:marBottom w:val="0"/>
      <w:divBdr>
        <w:top w:val="none" w:sz="0" w:space="0" w:color="auto"/>
        <w:left w:val="none" w:sz="0" w:space="0" w:color="auto"/>
        <w:bottom w:val="none" w:sz="0" w:space="0" w:color="auto"/>
        <w:right w:val="none" w:sz="0" w:space="0" w:color="auto"/>
      </w:divBdr>
    </w:div>
    <w:div w:id="460460918">
      <w:bodyDiv w:val="1"/>
      <w:marLeft w:val="0"/>
      <w:marRight w:val="0"/>
      <w:marTop w:val="0"/>
      <w:marBottom w:val="0"/>
      <w:divBdr>
        <w:top w:val="none" w:sz="0" w:space="0" w:color="auto"/>
        <w:left w:val="none" w:sz="0" w:space="0" w:color="auto"/>
        <w:bottom w:val="none" w:sz="0" w:space="0" w:color="auto"/>
        <w:right w:val="none" w:sz="0" w:space="0" w:color="auto"/>
      </w:divBdr>
    </w:div>
    <w:div w:id="460611845">
      <w:bodyDiv w:val="1"/>
      <w:marLeft w:val="0"/>
      <w:marRight w:val="0"/>
      <w:marTop w:val="0"/>
      <w:marBottom w:val="0"/>
      <w:divBdr>
        <w:top w:val="none" w:sz="0" w:space="0" w:color="auto"/>
        <w:left w:val="none" w:sz="0" w:space="0" w:color="auto"/>
        <w:bottom w:val="none" w:sz="0" w:space="0" w:color="auto"/>
        <w:right w:val="none" w:sz="0" w:space="0" w:color="auto"/>
      </w:divBdr>
    </w:div>
    <w:div w:id="461271078">
      <w:bodyDiv w:val="1"/>
      <w:marLeft w:val="0"/>
      <w:marRight w:val="0"/>
      <w:marTop w:val="0"/>
      <w:marBottom w:val="0"/>
      <w:divBdr>
        <w:top w:val="none" w:sz="0" w:space="0" w:color="auto"/>
        <w:left w:val="none" w:sz="0" w:space="0" w:color="auto"/>
        <w:bottom w:val="none" w:sz="0" w:space="0" w:color="auto"/>
        <w:right w:val="none" w:sz="0" w:space="0" w:color="auto"/>
      </w:divBdr>
    </w:div>
    <w:div w:id="462116198">
      <w:bodyDiv w:val="1"/>
      <w:marLeft w:val="0"/>
      <w:marRight w:val="0"/>
      <w:marTop w:val="0"/>
      <w:marBottom w:val="0"/>
      <w:divBdr>
        <w:top w:val="none" w:sz="0" w:space="0" w:color="auto"/>
        <w:left w:val="none" w:sz="0" w:space="0" w:color="auto"/>
        <w:bottom w:val="none" w:sz="0" w:space="0" w:color="auto"/>
        <w:right w:val="none" w:sz="0" w:space="0" w:color="auto"/>
      </w:divBdr>
    </w:div>
    <w:div w:id="463936439">
      <w:bodyDiv w:val="1"/>
      <w:marLeft w:val="0"/>
      <w:marRight w:val="0"/>
      <w:marTop w:val="0"/>
      <w:marBottom w:val="0"/>
      <w:divBdr>
        <w:top w:val="none" w:sz="0" w:space="0" w:color="auto"/>
        <w:left w:val="none" w:sz="0" w:space="0" w:color="auto"/>
        <w:bottom w:val="none" w:sz="0" w:space="0" w:color="auto"/>
        <w:right w:val="none" w:sz="0" w:space="0" w:color="auto"/>
      </w:divBdr>
    </w:div>
    <w:div w:id="464781684">
      <w:bodyDiv w:val="1"/>
      <w:marLeft w:val="0"/>
      <w:marRight w:val="0"/>
      <w:marTop w:val="0"/>
      <w:marBottom w:val="0"/>
      <w:divBdr>
        <w:top w:val="none" w:sz="0" w:space="0" w:color="auto"/>
        <w:left w:val="none" w:sz="0" w:space="0" w:color="auto"/>
        <w:bottom w:val="none" w:sz="0" w:space="0" w:color="auto"/>
        <w:right w:val="none" w:sz="0" w:space="0" w:color="auto"/>
      </w:divBdr>
    </w:div>
    <w:div w:id="465320694">
      <w:bodyDiv w:val="1"/>
      <w:marLeft w:val="0"/>
      <w:marRight w:val="0"/>
      <w:marTop w:val="0"/>
      <w:marBottom w:val="0"/>
      <w:divBdr>
        <w:top w:val="none" w:sz="0" w:space="0" w:color="auto"/>
        <w:left w:val="none" w:sz="0" w:space="0" w:color="auto"/>
        <w:bottom w:val="none" w:sz="0" w:space="0" w:color="auto"/>
        <w:right w:val="none" w:sz="0" w:space="0" w:color="auto"/>
      </w:divBdr>
    </w:div>
    <w:div w:id="465510941">
      <w:bodyDiv w:val="1"/>
      <w:marLeft w:val="0"/>
      <w:marRight w:val="0"/>
      <w:marTop w:val="0"/>
      <w:marBottom w:val="0"/>
      <w:divBdr>
        <w:top w:val="none" w:sz="0" w:space="0" w:color="auto"/>
        <w:left w:val="none" w:sz="0" w:space="0" w:color="auto"/>
        <w:bottom w:val="none" w:sz="0" w:space="0" w:color="auto"/>
        <w:right w:val="none" w:sz="0" w:space="0" w:color="auto"/>
      </w:divBdr>
    </w:div>
    <w:div w:id="466094268">
      <w:bodyDiv w:val="1"/>
      <w:marLeft w:val="0"/>
      <w:marRight w:val="0"/>
      <w:marTop w:val="0"/>
      <w:marBottom w:val="0"/>
      <w:divBdr>
        <w:top w:val="none" w:sz="0" w:space="0" w:color="auto"/>
        <w:left w:val="none" w:sz="0" w:space="0" w:color="auto"/>
        <w:bottom w:val="none" w:sz="0" w:space="0" w:color="auto"/>
        <w:right w:val="none" w:sz="0" w:space="0" w:color="auto"/>
      </w:divBdr>
    </w:div>
    <w:div w:id="470289654">
      <w:bodyDiv w:val="1"/>
      <w:marLeft w:val="0"/>
      <w:marRight w:val="0"/>
      <w:marTop w:val="0"/>
      <w:marBottom w:val="0"/>
      <w:divBdr>
        <w:top w:val="none" w:sz="0" w:space="0" w:color="auto"/>
        <w:left w:val="none" w:sz="0" w:space="0" w:color="auto"/>
        <w:bottom w:val="none" w:sz="0" w:space="0" w:color="auto"/>
        <w:right w:val="none" w:sz="0" w:space="0" w:color="auto"/>
      </w:divBdr>
    </w:div>
    <w:div w:id="473567639">
      <w:bodyDiv w:val="1"/>
      <w:marLeft w:val="0"/>
      <w:marRight w:val="0"/>
      <w:marTop w:val="0"/>
      <w:marBottom w:val="0"/>
      <w:divBdr>
        <w:top w:val="none" w:sz="0" w:space="0" w:color="auto"/>
        <w:left w:val="none" w:sz="0" w:space="0" w:color="auto"/>
        <w:bottom w:val="none" w:sz="0" w:space="0" w:color="auto"/>
        <w:right w:val="none" w:sz="0" w:space="0" w:color="auto"/>
      </w:divBdr>
    </w:div>
    <w:div w:id="478033561">
      <w:bodyDiv w:val="1"/>
      <w:marLeft w:val="0"/>
      <w:marRight w:val="0"/>
      <w:marTop w:val="0"/>
      <w:marBottom w:val="0"/>
      <w:divBdr>
        <w:top w:val="none" w:sz="0" w:space="0" w:color="auto"/>
        <w:left w:val="none" w:sz="0" w:space="0" w:color="auto"/>
        <w:bottom w:val="none" w:sz="0" w:space="0" w:color="auto"/>
        <w:right w:val="none" w:sz="0" w:space="0" w:color="auto"/>
      </w:divBdr>
    </w:div>
    <w:div w:id="478427610">
      <w:bodyDiv w:val="1"/>
      <w:marLeft w:val="0"/>
      <w:marRight w:val="0"/>
      <w:marTop w:val="0"/>
      <w:marBottom w:val="0"/>
      <w:divBdr>
        <w:top w:val="none" w:sz="0" w:space="0" w:color="auto"/>
        <w:left w:val="none" w:sz="0" w:space="0" w:color="auto"/>
        <w:bottom w:val="none" w:sz="0" w:space="0" w:color="auto"/>
        <w:right w:val="none" w:sz="0" w:space="0" w:color="auto"/>
      </w:divBdr>
    </w:div>
    <w:div w:id="478495182">
      <w:bodyDiv w:val="1"/>
      <w:marLeft w:val="0"/>
      <w:marRight w:val="0"/>
      <w:marTop w:val="0"/>
      <w:marBottom w:val="0"/>
      <w:divBdr>
        <w:top w:val="none" w:sz="0" w:space="0" w:color="auto"/>
        <w:left w:val="none" w:sz="0" w:space="0" w:color="auto"/>
        <w:bottom w:val="none" w:sz="0" w:space="0" w:color="auto"/>
        <w:right w:val="none" w:sz="0" w:space="0" w:color="auto"/>
      </w:divBdr>
    </w:div>
    <w:div w:id="482700618">
      <w:bodyDiv w:val="1"/>
      <w:marLeft w:val="0"/>
      <w:marRight w:val="0"/>
      <w:marTop w:val="0"/>
      <w:marBottom w:val="0"/>
      <w:divBdr>
        <w:top w:val="none" w:sz="0" w:space="0" w:color="auto"/>
        <w:left w:val="none" w:sz="0" w:space="0" w:color="auto"/>
        <w:bottom w:val="none" w:sz="0" w:space="0" w:color="auto"/>
        <w:right w:val="none" w:sz="0" w:space="0" w:color="auto"/>
      </w:divBdr>
    </w:div>
    <w:div w:id="482963840">
      <w:bodyDiv w:val="1"/>
      <w:marLeft w:val="0"/>
      <w:marRight w:val="0"/>
      <w:marTop w:val="0"/>
      <w:marBottom w:val="0"/>
      <w:divBdr>
        <w:top w:val="none" w:sz="0" w:space="0" w:color="auto"/>
        <w:left w:val="none" w:sz="0" w:space="0" w:color="auto"/>
        <w:bottom w:val="none" w:sz="0" w:space="0" w:color="auto"/>
        <w:right w:val="none" w:sz="0" w:space="0" w:color="auto"/>
      </w:divBdr>
    </w:div>
    <w:div w:id="484204832">
      <w:bodyDiv w:val="1"/>
      <w:marLeft w:val="0"/>
      <w:marRight w:val="0"/>
      <w:marTop w:val="0"/>
      <w:marBottom w:val="0"/>
      <w:divBdr>
        <w:top w:val="none" w:sz="0" w:space="0" w:color="auto"/>
        <w:left w:val="none" w:sz="0" w:space="0" w:color="auto"/>
        <w:bottom w:val="none" w:sz="0" w:space="0" w:color="auto"/>
        <w:right w:val="none" w:sz="0" w:space="0" w:color="auto"/>
      </w:divBdr>
    </w:div>
    <w:div w:id="485319326">
      <w:bodyDiv w:val="1"/>
      <w:marLeft w:val="0"/>
      <w:marRight w:val="0"/>
      <w:marTop w:val="0"/>
      <w:marBottom w:val="0"/>
      <w:divBdr>
        <w:top w:val="none" w:sz="0" w:space="0" w:color="auto"/>
        <w:left w:val="none" w:sz="0" w:space="0" w:color="auto"/>
        <w:bottom w:val="none" w:sz="0" w:space="0" w:color="auto"/>
        <w:right w:val="none" w:sz="0" w:space="0" w:color="auto"/>
      </w:divBdr>
    </w:div>
    <w:div w:id="486483455">
      <w:bodyDiv w:val="1"/>
      <w:marLeft w:val="0"/>
      <w:marRight w:val="0"/>
      <w:marTop w:val="0"/>
      <w:marBottom w:val="0"/>
      <w:divBdr>
        <w:top w:val="none" w:sz="0" w:space="0" w:color="auto"/>
        <w:left w:val="none" w:sz="0" w:space="0" w:color="auto"/>
        <w:bottom w:val="none" w:sz="0" w:space="0" w:color="auto"/>
        <w:right w:val="none" w:sz="0" w:space="0" w:color="auto"/>
      </w:divBdr>
    </w:div>
    <w:div w:id="487594325">
      <w:bodyDiv w:val="1"/>
      <w:marLeft w:val="0"/>
      <w:marRight w:val="0"/>
      <w:marTop w:val="0"/>
      <w:marBottom w:val="0"/>
      <w:divBdr>
        <w:top w:val="none" w:sz="0" w:space="0" w:color="auto"/>
        <w:left w:val="none" w:sz="0" w:space="0" w:color="auto"/>
        <w:bottom w:val="none" w:sz="0" w:space="0" w:color="auto"/>
        <w:right w:val="none" w:sz="0" w:space="0" w:color="auto"/>
      </w:divBdr>
    </w:div>
    <w:div w:id="489643082">
      <w:bodyDiv w:val="1"/>
      <w:marLeft w:val="0"/>
      <w:marRight w:val="0"/>
      <w:marTop w:val="0"/>
      <w:marBottom w:val="0"/>
      <w:divBdr>
        <w:top w:val="none" w:sz="0" w:space="0" w:color="auto"/>
        <w:left w:val="none" w:sz="0" w:space="0" w:color="auto"/>
        <w:bottom w:val="none" w:sz="0" w:space="0" w:color="auto"/>
        <w:right w:val="none" w:sz="0" w:space="0" w:color="auto"/>
      </w:divBdr>
    </w:div>
    <w:div w:id="489831347">
      <w:bodyDiv w:val="1"/>
      <w:marLeft w:val="0"/>
      <w:marRight w:val="0"/>
      <w:marTop w:val="0"/>
      <w:marBottom w:val="0"/>
      <w:divBdr>
        <w:top w:val="none" w:sz="0" w:space="0" w:color="auto"/>
        <w:left w:val="none" w:sz="0" w:space="0" w:color="auto"/>
        <w:bottom w:val="none" w:sz="0" w:space="0" w:color="auto"/>
        <w:right w:val="none" w:sz="0" w:space="0" w:color="auto"/>
      </w:divBdr>
    </w:div>
    <w:div w:id="492374753">
      <w:bodyDiv w:val="1"/>
      <w:marLeft w:val="0"/>
      <w:marRight w:val="0"/>
      <w:marTop w:val="0"/>
      <w:marBottom w:val="0"/>
      <w:divBdr>
        <w:top w:val="none" w:sz="0" w:space="0" w:color="auto"/>
        <w:left w:val="none" w:sz="0" w:space="0" w:color="auto"/>
        <w:bottom w:val="none" w:sz="0" w:space="0" w:color="auto"/>
        <w:right w:val="none" w:sz="0" w:space="0" w:color="auto"/>
      </w:divBdr>
    </w:div>
    <w:div w:id="493691085">
      <w:bodyDiv w:val="1"/>
      <w:marLeft w:val="0"/>
      <w:marRight w:val="0"/>
      <w:marTop w:val="0"/>
      <w:marBottom w:val="0"/>
      <w:divBdr>
        <w:top w:val="none" w:sz="0" w:space="0" w:color="auto"/>
        <w:left w:val="none" w:sz="0" w:space="0" w:color="auto"/>
        <w:bottom w:val="none" w:sz="0" w:space="0" w:color="auto"/>
        <w:right w:val="none" w:sz="0" w:space="0" w:color="auto"/>
      </w:divBdr>
    </w:div>
    <w:div w:id="493841458">
      <w:bodyDiv w:val="1"/>
      <w:marLeft w:val="0"/>
      <w:marRight w:val="0"/>
      <w:marTop w:val="0"/>
      <w:marBottom w:val="0"/>
      <w:divBdr>
        <w:top w:val="none" w:sz="0" w:space="0" w:color="auto"/>
        <w:left w:val="none" w:sz="0" w:space="0" w:color="auto"/>
        <w:bottom w:val="none" w:sz="0" w:space="0" w:color="auto"/>
        <w:right w:val="none" w:sz="0" w:space="0" w:color="auto"/>
      </w:divBdr>
    </w:div>
    <w:div w:id="493842851">
      <w:bodyDiv w:val="1"/>
      <w:marLeft w:val="0"/>
      <w:marRight w:val="0"/>
      <w:marTop w:val="0"/>
      <w:marBottom w:val="0"/>
      <w:divBdr>
        <w:top w:val="none" w:sz="0" w:space="0" w:color="auto"/>
        <w:left w:val="none" w:sz="0" w:space="0" w:color="auto"/>
        <w:bottom w:val="none" w:sz="0" w:space="0" w:color="auto"/>
        <w:right w:val="none" w:sz="0" w:space="0" w:color="auto"/>
      </w:divBdr>
    </w:div>
    <w:div w:id="500003198">
      <w:bodyDiv w:val="1"/>
      <w:marLeft w:val="0"/>
      <w:marRight w:val="0"/>
      <w:marTop w:val="0"/>
      <w:marBottom w:val="0"/>
      <w:divBdr>
        <w:top w:val="none" w:sz="0" w:space="0" w:color="auto"/>
        <w:left w:val="none" w:sz="0" w:space="0" w:color="auto"/>
        <w:bottom w:val="none" w:sz="0" w:space="0" w:color="auto"/>
        <w:right w:val="none" w:sz="0" w:space="0" w:color="auto"/>
      </w:divBdr>
    </w:div>
    <w:div w:id="504058081">
      <w:bodyDiv w:val="1"/>
      <w:marLeft w:val="0"/>
      <w:marRight w:val="0"/>
      <w:marTop w:val="0"/>
      <w:marBottom w:val="0"/>
      <w:divBdr>
        <w:top w:val="none" w:sz="0" w:space="0" w:color="auto"/>
        <w:left w:val="none" w:sz="0" w:space="0" w:color="auto"/>
        <w:bottom w:val="none" w:sz="0" w:space="0" w:color="auto"/>
        <w:right w:val="none" w:sz="0" w:space="0" w:color="auto"/>
      </w:divBdr>
    </w:div>
    <w:div w:id="505247549">
      <w:bodyDiv w:val="1"/>
      <w:marLeft w:val="0"/>
      <w:marRight w:val="0"/>
      <w:marTop w:val="0"/>
      <w:marBottom w:val="0"/>
      <w:divBdr>
        <w:top w:val="none" w:sz="0" w:space="0" w:color="auto"/>
        <w:left w:val="none" w:sz="0" w:space="0" w:color="auto"/>
        <w:bottom w:val="none" w:sz="0" w:space="0" w:color="auto"/>
        <w:right w:val="none" w:sz="0" w:space="0" w:color="auto"/>
      </w:divBdr>
    </w:div>
    <w:div w:id="506481380">
      <w:bodyDiv w:val="1"/>
      <w:marLeft w:val="0"/>
      <w:marRight w:val="0"/>
      <w:marTop w:val="0"/>
      <w:marBottom w:val="0"/>
      <w:divBdr>
        <w:top w:val="none" w:sz="0" w:space="0" w:color="auto"/>
        <w:left w:val="none" w:sz="0" w:space="0" w:color="auto"/>
        <w:bottom w:val="none" w:sz="0" w:space="0" w:color="auto"/>
        <w:right w:val="none" w:sz="0" w:space="0" w:color="auto"/>
      </w:divBdr>
    </w:div>
    <w:div w:id="509023831">
      <w:bodyDiv w:val="1"/>
      <w:marLeft w:val="0"/>
      <w:marRight w:val="0"/>
      <w:marTop w:val="0"/>
      <w:marBottom w:val="0"/>
      <w:divBdr>
        <w:top w:val="none" w:sz="0" w:space="0" w:color="auto"/>
        <w:left w:val="none" w:sz="0" w:space="0" w:color="auto"/>
        <w:bottom w:val="none" w:sz="0" w:space="0" w:color="auto"/>
        <w:right w:val="none" w:sz="0" w:space="0" w:color="auto"/>
      </w:divBdr>
    </w:div>
    <w:div w:id="512652103">
      <w:bodyDiv w:val="1"/>
      <w:marLeft w:val="0"/>
      <w:marRight w:val="0"/>
      <w:marTop w:val="0"/>
      <w:marBottom w:val="0"/>
      <w:divBdr>
        <w:top w:val="none" w:sz="0" w:space="0" w:color="auto"/>
        <w:left w:val="none" w:sz="0" w:space="0" w:color="auto"/>
        <w:bottom w:val="none" w:sz="0" w:space="0" w:color="auto"/>
        <w:right w:val="none" w:sz="0" w:space="0" w:color="auto"/>
      </w:divBdr>
    </w:div>
    <w:div w:id="513227240">
      <w:bodyDiv w:val="1"/>
      <w:marLeft w:val="0"/>
      <w:marRight w:val="0"/>
      <w:marTop w:val="0"/>
      <w:marBottom w:val="0"/>
      <w:divBdr>
        <w:top w:val="none" w:sz="0" w:space="0" w:color="auto"/>
        <w:left w:val="none" w:sz="0" w:space="0" w:color="auto"/>
        <w:bottom w:val="none" w:sz="0" w:space="0" w:color="auto"/>
        <w:right w:val="none" w:sz="0" w:space="0" w:color="auto"/>
      </w:divBdr>
    </w:div>
    <w:div w:id="519902466">
      <w:bodyDiv w:val="1"/>
      <w:marLeft w:val="0"/>
      <w:marRight w:val="0"/>
      <w:marTop w:val="0"/>
      <w:marBottom w:val="0"/>
      <w:divBdr>
        <w:top w:val="none" w:sz="0" w:space="0" w:color="auto"/>
        <w:left w:val="none" w:sz="0" w:space="0" w:color="auto"/>
        <w:bottom w:val="none" w:sz="0" w:space="0" w:color="auto"/>
        <w:right w:val="none" w:sz="0" w:space="0" w:color="auto"/>
      </w:divBdr>
    </w:div>
    <w:div w:id="521822380">
      <w:bodyDiv w:val="1"/>
      <w:marLeft w:val="0"/>
      <w:marRight w:val="0"/>
      <w:marTop w:val="0"/>
      <w:marBottom w:val="0"/>
      <w:divBdr>
        <w:top w:val="none" w:sz="0" w:space="0" w:color="auto"/>
        <w:left w:val="none" w:sz="0" w:space="0" w:color="auto"/>
        <w:bottom w:val="none" w:sz="0" w:space="0" w:color="auto"/>
        <w:right w:val="none" w:sz="0" w:space="0" w:color="auto"/>
      </w:divBdr>
    </w:div>
    <w:div w:id="523131764">
      <w:bodyDiv w:val="1"/>
      <w:marLeft w:val="0"/>
      <w:marRight w:val="0"/>
      <w:marTop w:val="0"/>
      <w:marBottom w:val="0"/>
      <w:divBdr>
        <w:top w:val="none" w:sz="0" w:space="0" w:color="auto"/>
        <w:left w:val="none" w:sz="0" w:space="0" w:color="auto"/>
        <w:bottom w:val="none" w:sz="0" w:space="0" w:color="auto"/>
        <w:right w:val="none" w:sz="0" w:space="0" w:color="auto"/>
      </w:divBdr>
    </w:div>
    <w:div w:id="524709699">
      <w:bodyDiv w:val="1"/>
      <w:marLeft w:val="0"/>
      <w:marRight w:val="0"/>
      <w:marTop w:val="0"/>
      <w:marBottom w:val="0"/>
      <w:divBdr>
        <w:top w:val="none" w:sz="0" w:space="0" w:color="auto"/>
        <w:left w:val="none" w:sz="0" w:space="0" w:color="auto"/>
        <w:bottom w:val="none" w:sz="0" w:space="0" w:color="auto"/>
        <w:right w:val="none" w:sz="0" w:space="0" w:color="auto"/>
      </w:divBdr>
    </w:div>
    <w:div w:id="528295554">
      <w:bodyDiv w:val="1"/>
      <w:marLeft w:val="0"/>
      <w:marRight w:val="0"/>
      <w:marTop w:val="0"/>
      <w:marBottom w:val="0"/>
      <w:divBdr>
        <w:top w:val="none" w:sz="0" w:space="0" w:color="auto"/>
        <w:left w:val="none" w:sz="0" w:space="0" w:color="auto"/>
        <w:bottom w:val="none" w:sz="0" w:space="0" w:color="auto"/>
        <w:right w:val="none" w:sz="0" w:space="0" w:color="auto"/>
      </w:divBdr>
    </w:div>
    <w:div w:id="528757563">
      <w:bodyDiv w:val="1"/>
      <w:marLeft w:val="0"/>
      <w:marRight w:val="0"/>
      <w:marTop w:val="0"/>
      <w:marBottom w:val="0"/>
      <w:divBdr>
        <w:top w:val="none" w:sz="0" w:space="0" w:color="auto"/>
        <w:left w:val="none" w:sz="0" w:space="0" w:color="auto"/>
        <w:bottom w:val="none" w:sz="0" w:space="0" w:color="auto"/>
        <w:right w:val="none" w:sz="0" w:space="0" w:color="auto"/>
      </w:divBdr>
    </w:div>
    <w:div w:id="529532861">
      <w:bodyDiv w:val="1"/>
      <w:marLeft w:val="0"/>
      <w:marRight w:val="0"/>
      <w:marTop w:val="0"/>
      <w:marBottom w:val="0"/>
      <w:divBdr>
        <w:top w:val="none" w:sz="0" w:space="0" w:color="auto"/>
        <w:left w:val="none" w:sz="0" w:space="0" w:color="auto"/>
        <w:bottom w:val="none" w:sz="0" w:space="0" w:color="auto"/>
        <w:right w:val="none" w:sz="0" w:space="0" w:color="auto"/>
      </w:divBdr>
    </w:div>
    <w:div w:id="529802219">
      <w:bodyDiv w:val="1"/>
      <w:marLeft w:val="0"/>
      <w:marRight w:val="0"/>
      <w:marTop w:val="0"/>
      <w:marBottom w:val="0"/>
      <w:divBdr>
        <w:top w:val="none" w:sz="0" w:space="0" w:color="auto"/>
        <w:left w:val="none" w:sz="0" w:space="0" w:color="auto"/>
        <w:bottom w:val="none" w:sz="0" w:space="0" w:color="auto"/>
        <w:right w:val="none" w:sz="0" w:space="0" w:color="auto"/>
      </w:divBdr>
    </w:div>
    <w:div w:id="530341887">
      <w:bodyDiv w:val="1"/>
      <w:marLeft w:val="0"/>
      <w:marRight w:val="0"/>
      <w:marTop w:val="0"/>
      <w:marBottom w:val="0"/>
      <w:divBdr>
        <w:top w:val="none" w:sz="0" w:space="0" w:color="auto"/>
        <w:left w:val="none" w:sz="0" w:space="0" w:color="auto"/>
        <w:bottom w:val="none" w:sz="0" w:space="0" w:color="auto"/>
        <w:right w:val="none" w:sz="0" w:space="0" w:color="auto"/>
      </w:divBdr>
    </w:div>
    <w:div w:id="533933041">
      <w:bodyDiv w:val="1"/>
      <w:marLeft w:val="0"/>
      <w:marRight w:val="0"/>
      <w:marTop w:val="0"/>
      <w:marBottom w:val="0"/>
      <w:divBdr>
        <w:top w:val="none" w:sz="0" w:space="0" w:color="auto"/>
        <w:left w:val="none" w:sz="0" w:space="0" w:color="auto"/>
        <w:bottom w:val="none" w:sz="0" w:space="0" w:color="auto"/>
        <w:right w:val="none" w:sz="0" w:space="0" w:color="auto"/>
      </w:divBdr>
    </w:div>
    <w:div w:id="534194457">
      <w:bodyDiv w:val="1"/>
      <w:marLeft w:val="0"/>
      <w:marRight w:val="0"/>
      <w:marTop w:val="0"/>
      <w:marBottom w:val="0"/>
      <w:divBdr>
        <w:top w:val="none" w:sz="0" w:space="0" w:color="auto"/>
        <w:left w:val="none" w:sz="0" w:space="0" w:color="auto"/>
        <w:bottom w:val="none" w:sz="0" w:space="0" w:color="auto"/>
        <w:right w:val="none" w:sz="0" w:space="0" w:color="auto"/>
      </w:divBdr>
    </w:div>
    <w:div w:id="536816145">
      <w:bodyDiv w:val="1"/>
      <w:marLeft w:val="0"/>
      <w:marRight w:val="0"/>
      <w:marTop w:val="0"/>
      <w:marBottom w:val="0"/>
      <w:divBdr>
        <w:top w:val="none" w:sz="0" w:space="0" w:color="auto"/>
        <w:left w:val="none" w:sz="0" w:space="0" w:color="auto"/>
        <w:bottom w:val="none" w:sz="0" w:space="0" w:color="auto"/>
        <w:right w:val="none" w:sz="0" w:space="0" w:color="auto"/>
      </w:divBdr>
    </w:div>
    <w:div w:id="537818570">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
    <w:div w:id="538593061">
      <w:bodyDiv w:val="1"/>
      <w:marLeft w:val="0"/>
      <w:marRight w:val="0"/>
      <w:marTop w:val="0"/>
      <w:marBottom w:val="0"/>
      <w:divBdr>
        <w:top w:val="none" w:sz="0" w:space="0" w:color="auto"/>
        <w:left w:val="none" w:sz="0" w:space="0" w:color="auto"/>
        <w:bottom w:val="none" w:sz="0" w:space="0" w:color="auto"/>
        <w:right w:val="none" w:sz="0" w:space="0" w:color="auto"/>
      </w:divBdr>
    </w:div>
    <w:div w:id="541750142">
      <w:bodyDiv w:val="1"/>
      <w:marLeft w:val="0"/>
      <w:marRight w:val="0"/>
      <w:marTop w:val="0"/>
      <w:marBottom w:val="0"/>
      <w:divBdr>
        <w:top w:val="none" w:sz="0" w:space="0" w:color="auto"/>
        <w:left w:val="none" w:sz="0" w:space="0" w:color="auto"/>
        <w:bottom w:val="none" w:sz="0" w:space="0" w:color="auto"/>
        <w:right w:val="none" w:sz="0" w:space="0" w:color="auto"/>
      </w:divBdr>
    </w:div>
    <w:div w:id="542910351">
      <w:bodyDiv w:val="1"/>
      <w:marLeft w:val="0"/>
      <w:marRight w:val="0"/>
      <w:marTop w:val="0"/>
      <w:marBottom w:val="0"/>
      <w:divBdr>
        <w:top w:val="none" w:sz="0" w:space="0" w:color="auto"/>
        <w:left w:val="none" w:sz="0" w:space="0" w:color="auto"/>
        <w:bottom w:val="none" w:sz="0" w:space="0" w:color="auto"/>
        <w:right w:val="none" w:sz="0" w:space="0" w:color="auto"/>
      </w:divBdr>
    </w:div>
    <w:div w:id="546143298">
      <w:bodyDiv w:val="1"/>
      <w:marLeft w:val="0"/>
      <w:marRight w:val="0"/>
      <w:marTop w:val="0"/>
      <w:marBottom w:val="0"/>
      <w:divBdr>
        <w:top w:val="none" w:sz="0" w:space="0" w:color="auto"/>
        <w:left w:val="none" w:sz="0" w:space="0" w:color="auto"/>
        <w:bottom w:val="none" w:sz="0" w:space="0" w:color="auto"/>
        <w:right w:val="none" w:sz="0" w:space="0" w:color="auto"/>
      </w:divBdr>
    </w:div>
    <w:div w:id="546183177">
      <w:bodyDiv w:val="1"/>
      <w:marLeft w:val="0"/>
      <w:marRight w:val="0"/>
      <w:marTop w:val="0"/>
      <w:marBottom w:val="0"/>
      <w:divBdr>
        <w:top w:val="none" w:sz="0" w:space="0" w:color="auto"/>
        <w:left w:val="none" w:sz="0" w:space="0" w:color="auto"/>
        <w:bottom w:val="none" w:sz="0" w:space="0" w:color="auto"/>
        <w:right w:val="none" w:sz="0" w:space="0" w:color="auto"/>
      </w:divBdr>
    </w:div>
    <w:div w:id="552230834">
      <w:bodyDiv w:val="1"/>
      <w:marLeft w:val="0"/>
      <w:marRight w:val="0"/>
      <w:marTop w:val="0"/>
      <w:marBottom w:val="0"/>
      <w:divBdr>
        <w:top w:val="none" w:sz="0" w:space="0" w:color="auto"/>
        <w:left w:val="none" w:sz="0" w:space="0" w:color="auto"/>
        <w:bottom w:val="none" w:sz="0" w:space="0" w:color="auto"/>
        <w:right w:val="none" w:sz="0" w:space="0" w:color="auto"/>
      </w:divBdr>
    </w:div>
    <w:div w:id="552696075">
      <w:bodyDiv w:val="1"/>
      <w:marLeft w:val="0"/>
      <w:marRight w:val="0"/>
      <w:marTop w:val="0"/>
      <w:marBottom w:val="0"/>
      <w:divBdr>
        <w:top w:val="none" w:sz="0" w:space="0" w:color="auto"/>
        <w:left w:val="none" w:sz="0" w:space="0" w:color="auto"/>
        <w:bottom w:val="none" w:sz="0" w:space="0" w:color="auto"/>
        <w:right w:val="none" w:sz="0" w:space="0" w:color="auto"/>
      </w:divBdr>
    </w:div>
    <w:div w:id="552888358">
      <w:bodyDiv w:val="1"/>
      <w:marLeft w:val="0"/>
      <w:marRight w:val="0"/>
      <w:marTop w:val="0"/>
      <w:marBottom w:val="0"/>
      <w:divBdr>
        <w:top w:val="none" w:sz="0" w:space="0" w:color="auto"/>
        <w:left w:val="none" w:sz="0" w:space="0" w:color="auto"/>
        <w:bottom w:val="none" w:sz="0" w:space="0" w:color="auto"/>
        <w:right w:val="none" w:sz="0" w:space="0" w:color="auto"/>
      </w:divBdr>
    </w:div>
    <w:div w:id="556093763">
      <w:bodyDiv w:val="1"/>
      <w:marLeft w:val="0"/>
      <w:marRight w:val="0"/>
      <w:marTop w:val="0"/>
      <w:marBottom w:val="0"/>
      <w:divBdr>
        <w:top w:val="none" w:sz="0" w:space="0" w:color="auto"/>
        <w:left w:val="none" w:sz="0" w:space="0" w:color="auto"/>
        <w:bottom w:val="none" w:sz="0" w:space="0" w:color="auto"/>
        <w:right w:val="none" w:sz="0" w:space="0" w:color="auto"/>
      </w:divBdr>
    </w:div>
    <w:div w:id="556818391">
      <w:bodyDiv w:val="1"/>
      <w:marLeft w:val="0"/>
      <w:marRight w:val="0"/>
      <w:marTop w:val="0"/>
      <w:marBottom w:val="0"/>
      <w:divBdr>
        <w:top w:val="none" w:sz="0" w:space="0" w:color="auto"/>
        <w:left w:val="none" w:sz="0" w:space="0" w:color="auto"/>
        <w:bottom w:val="none" w:sz="0" w:space="0" w:color="auto"/>
        <w:right w:val="none" w:sz="0" w:space="0" w:color="auto"/>
      </w:divBdr>
    </w:div>
    <w:div w:id="558437436">
      <w:bodyDiv w:val="1"/>
      <w:marLeft w:val="0"/>
      <w:marRight w:val="0"/>
      <w:marTop w:val="0"/>
      <w:marBottom w:val="0"/>
      <w:divBdr>
        <w:top w:val="none" w:sz="0" w:space="0" w:color="auto"/>
        <w:left w:val="none" w:sz="0" w:space="0" w:color="auto"/>
        <w:bottom w:val="none" w:sz="0" w:space="0" w:color="auto"/>
        <w:right w:val="none" w:sz="0" w:space="0" w:color="auto"/>
      </w:divBdr>
    </w:div>
    <w:div w:id="559637422">
      <w:bodyDiv w:val="1"/>
      <w:marLeft w:val="0"/>
      <w:marRight w:val="0"/>
      <w:marTop w:val="0"/>
      <w:marBottom w:val="0"/>
      <w:divBdr>
        <w:top w:val="none" w:sz="0" w:space="0" w:color="auto"/>
        <w:left w:val="none" w:sz="0" w:space="0" w:color="auto"/>
        <w:bottom w:val="none" w:sz="0" w:space="0" w:color="auto"/>
        <w:right w:val="none" w:sz="0" w:space="0" w:color="auto"/>
      </w:divBdr>
    </w:div>
    <w:div w:id="560210656">
      <w:bodyDiv w:val="1"/>
      <w:marLeft w:val="0"/>
      <w:marRight w:val="0"/>
      <w:marTop w:val="0"/>
      <w:marBottom w:val="0"/>
      <w:divBdr>
        <w:top w:val="none" w:sz="0" w:space="0" w:color="auto"/>
        <w:left w:val="none" w:sz="0" w:space="0" w:color="auto"/>
        <w:bottom w:val="none" w:sz="0" w:space="0" w:color="auto"/>
        <w:right w:val="none" w:sz="0" w:space="0" w:color="auto"/>
      </w:divBdr>
    </w:div>
    <w:div w:id="560867866">
      <w:bodyDiv w:val="1"/>
      <w:marLeft w:val="0"/>
      <w:marRight w:val="0"/>
      <w:marTop w:val="0"/>
      <w:marBottom w:val="0"/>
      <w:divBdr>
        <w:top w:val="none" w:sz="0" w:space="0" w:color="auto"/>
        <w:left w:val="none" w:sz="0" w:space="0" w:color="auto"/>
        <w:bottom w:val="none" w:sz="0" w:space="0" w:color="auto"/>
        <w:right w:val="none" w:sz="0" w:space="0" w:color="auto"/>
      </w:divBdr>
    </w:div>
    <w:div w:id="561141794">
      <w:bodyDiv w:val="1"/>
      <w:marLeft w:val="0"/>
      <w:marRight w:val="0"/>
      <w:marTop w:val="0"/>
      <w:marBottom w:val="0"/>
      <w:divBdr>
        <w:top w:val="none" w:sz="0" w:space="0" w:color="auto"/>
        <w:left w:val="none" w:sz="0" w:space="0" w:color="auto"/>
        <w:bottom w:val="none" w:sz="0" w:space="0" w:color="auto"/>
        <w:right w:val="none" w:sz="0" w:space="0" w:color="auto"/>
      </w:divBdr>
    </w:div>
    <w:div w:id="561647163">
      <w:bodyDiv w:val="1"/>
      <w:marLeft w:val="0"/>
      <w:marRight w:val="0"/>
      <w:marTop w:val="0"/>
      <w:marBottom w:val="0"/>
      <w:divBdr>
        <w:top w:val="none" w:sz="0" w:space="0" w:color="auto"/>
        <w:left w:val="none" w:sz="0" w:space="0" w:color="auto"/>
        <w:bottom w:val="none" w:sz="0" w:space="0" w:color="auto"/>
        <w:right w:val="none" w:sz="0" w:space="0" w:color="auto"/>
      </w:divBdr>
    </w:div>
    <w:div w:id="561674952">
      <w:bodyDiv w:val="1"/>
      <w:marLeft w:val="0"/>
      <w:marRight w:val="0"/>
      <w:marTop w:val="0"/>
      <w:marBottom w:val="0"/>
      <w:divBdr>
        <w:top w:val="none" w:sz="0" w:space="0" w:color="auto"/>
        <w:left w:val="none" w:sz="0" w:space="0" w:color="auto"/>
        <w:bottom w:val="none" w:sz="0" w:space="0" w:color="auto"/>
        <w:right w:val="none" w:sz="0" w:space="0" w:color="auto"/>
      </w:divBdr>
    </w:div>
    <w:div w:id="565797223">
      <w:bodyDiv w:val="1"/>
      <w:marLeft w:val="0"/>
      <w:marRight w:val="0"/>
      <w:marTop w:val="0"/>
      <w:marBottom w:val="0"/>
      <w:divBdr>
        <w:top w:val="none" w:sz="0" w:space="0" w:color="auto"/>
        <w:left w:val="none" w:sz="0" w:space="0" w:color="auto"/>
        <w:bottom w:val="none" w:sz="0" w:space="0" w:color="auto"/>
        <w:right w:val="none" w:sz="0" w:space="0" w:color="auto"/>
      </w:divBdr>
    </w:div>
    <w:div w:id="566771756">
      <w:bodyDiv w:val="1"/>
      <w:marLeft w:val="0"/>
      <w:marRight w:val="0"/>
      <w:marTop w:val="0"/>
      <w:marBottom w:val="0"/>
      <w:divBdr>
        <w:top w:val="none" w:sz="0" w:space="0" w:color="auto"/>
        <w:left w:val="none" w:sz="0" w:space="0" w:color="auto"/>
        <w:bottom w:val="none" w:sz="0" w:space="0" w:color="auto"/>
        <w:right w:val="none" w:sz="0" w:space="0" w:color="auto"/>
      </w:divBdr>
    </w:div>
    <w:div w:id="567226819">
      <w:bodyDiv w:val="1"/>
      <w:marLeft w:val="0"/>
      <w:marRight w:val="0"/>
      <w:marTop w:val="0"/>
      <w:marBottom w:val="0"/>
      <w:divBdr>
        <w:top w:val="none" w:sz="0" w:space="0" w:color="auto"/>
        <w:left w:val="none" w:sz="0" w:space="0" w:color="auto"/>
        <w:bottom w:val="none" w:sz="0" w:space="0" w:color="auto"/>
        <w:right w:val="none" w:sz="0" w:space="0" w:color="auto"/>
      </w:divBdr>
    </w:div>
    <w:div w:id="568998229">
      <w:bodyDiv w:val="1"/>
      <w:marLeft w:val="0"/>
      <w:marRight w:val="0"/>
      <w:marTop w:val="0"/>
      <w:marBottom w:val="0"/>
      <w:divBdr>
        <w:top w:val="none" w:sz="0" w:space="0" w:color="auto"/>
        <w:left w:val="none" w:sz="0" w:space="0" w:color="auto"/>
        <w:bottom w:val="none" w:sz="0" w:space="0" w:color="auto"/>
        <w:right w:val="none" w:sz="0" w:space="0" w:color="auto"/>
      </w:divBdr>
    </w:div>
    <w:div w:id="572006026">
      <w:bodyDiv w:val="1"/>
      <w:marLeft w:val="0"/>
      <w:marRight w:val="0"/>
      <w:marTop w:val="0"/>
      <w:marBottom w:val="0"/>
      <w:divBdr>
        <w:top w:val="none" w:sz="0" w:space="0" w:color="auto"/>
        <w:left w:val="none" w:sz="0" w:space="0" w:color="auto"/>
        <w:bottom w:val="none" w:sz="0" w:space="0" w:color="auto"/>
        <w:right w:val="none" w:sz="0" w:space="0" w:color="auto"/>
      </w:divBdr>
    </w:div>
    <w:div w:id="573206375">
      <w:bodyDiv w:val="1"/>
      <w:marLeft w:val="0"/>
      <w:marRight w:val="0"/>
      <w:marTop w:val="0"/>
      <w:marBottom w:val="0"/>
      <w:divBdr>
        <w:top w:val="none" w:sz="0" w:space="0" w:color="auto"/>
        <w:left w:val="none" w:sz="0" w:space="0" w:color="auto"/>
        <w:bottom w:val="none" w:sz="0" w:space="0" w:color="auto"/>
        <w:right w:val="none" w:sz="0" w:space="0" w:color="auto"/>
      </w:divBdr>
    </w:div>
    <w:div w:id="574323793">
      <w:bodyDiv w:val="1"/>
      <w:marLeft w:val="0"/>
      <w:marRight w:val="0"/>
      <w:marTop w:val="0"/>
      <w:marBottom w:val="0"/>
      <w:divBdr>
        <w:top w:val="none" w:sz="0" w:space="0" w:color="auto"/>
        <w:left w:val="none" w:sz="0" w:space="0" w:color="auto"/>
        <w:bottom w:val="none" w:sz="0" w:space="0" w:color="auto"/>
        <w:right w:val="none" w:sz="0" w:space="0" w:color="auto"/>
      </w:divBdr>
    </w:div>
    <w:div w:id="574436913">
      <w:bodyDiv w:val="1"/>
      <w:marLeft w:val="0"/>
      <w:marRight w:val="0"/>
      <w:marTop w:val="0"/>
      <w:marBottom w:val="0"/>
      <w:divBdr>
        <w:top w:val="none" w:sz="0" w:space="0" w:color="auto"/>
        <w:left w:val="none" w:sz="0" w:space="0" w:color="auto"/>
        <w:bottom w:val="none" w:sz="0" w:space="0" w:color="auto"/>
        <w:right w:val="none" w:sz="0" w:space="0" w:color="auto"/>
      </w:divBdr>
    </w:div>
    <w:div w:id="575358443">
      <w:bodyDiv w:val="1"/>
      <w:marLeft w:val="0"/>
      <w:marRight w:val="0"/>
      <w:marTop w:val="0"/>
      <w:marBottom w:val="0"/>
      <w:divBdr>
        <w:top w:val="none" w:sz="0" w:space="0" w:color="auto"/>
        <w:left w:val="none" w:sz="0" w:space="0" w:color="auto"/>
        <w:bottom w:val="none" w:sz="0" w:space="0" w:color="auto"/>
        <w:right w:val="none" w:sz="0" w:space="0" w:color="auto"/>
      </w:divBdr>
    </w:div>
    <w:div w:id="575944848">
      <w:bodyDiv w:val="1"/>
      <w:marLeft w:val="0"/>
      <w:marRight w:val="0"/>
      <w:marTop w:val="0"/>
      <w:marBottom w:val="0"/>
      <w:divBdr>
        <w:top w:val="none" w:sz="0" w:space="0" w:color="auto"/>
        <w:left w:val="none" w:sz="0" w:space="0" w:color="auto"/>
        <w:bottom w:val="none" w:sz="0" w:space="0" w:color="auto"/>
        <w:right w:val="none" w:sz="0" w:space="0" w:color="auto"/>
      </w:divBdr>
    </w:div>
    <w:div w:id="577863412">
      <w:bodyDiv w:val="1"/>
      <w:marLeft w:val="0"/>
      <w:marRight w:val="0"/>
      <w:marTop w:val="0"/>
      <w:marBottom w:val="0"/>
      <w:divBdr>
        <w:top w:val="none" w:sz="0" w:space="0" w:color="auto"/>
        <w:left w:val="none" w:sz="0" w:space="0" w:color="auto"/>
        <w:bottom w:val="none" w:sz="0" w:space="0" w:color="auto"/>
        <w:right w:val="none" w:sz="0" w:space="0" w:color="auto"/>
      </w:divBdr>
    </w:div>
    <w:div w:id="579870205">
      <w:bodyDiv w:val="1"/>
      <w:marLeft w:val="0"/>
      <w:marRight w:val="0"/>
      <w:marTop w:val="0"/>
      <w:marBottom w:val="0"/>
      <w:divBdr>
        <w:top w:val="none" w:sz="0" w:space="0" w:color="auto"/>
        <w:left w:val="none" w:sz="0" w:space="0" w:color="auto"/>
        <w:bottom w:val="none" w:sz="0" w:space="0" w:color="auto"/>
        <w:right w:val="none" w:sz="0" w:space="0" w:color="auto"/>
      </w:divBdr>
    </w:div>
    <w:div w:id="579951727">
      <w:bodyDiv w:val="1"/>
      <w:marLeft w:val="0"/>
      <w:marRight w:val="0"/>
      <w:marTop w:val="0"/>
      <w:marBottom w:val="0"/>
      <w:divBdr>
        <w:top w:val="none" w:sz="0" w:space="0" w:color="auto"/>
        <w:left w:val="none" w:sz="0" w:space="0" w:color="auto"/>
        <w:bottom w:val="none" w:sz="0" w:space="0" w:color="auto"/>
        <w:right w:val="none" w:sz="0" w:space="0" w:color="auto"/>
      </w:divBdr>
    </w:div>
    <w:div w:id="582757703">
      <w:bodyDiv w:val="1"/>
      <w:marLeft w:val="0"/>
      <w:marRight w:val="0"/>
      <w:marTop w:val="0"/>
      <w:marBottom w:val="0"/>
      <w:divBdr>
        <w:top w:val="none" w:sz="0" w:space="0" w:color="auto"/>
        <w:left w:val="none" w:sz="0" w:space="0" w:color="auto"/>
        <w:bottom w:val="none" w:sz="0" w:space="0" w:color="auto"/>
        <w:right w:val="none" w:sz="0" w:space="0" w:color="auto"/>
      </w:divBdr>
    </w:div>
    <w:div w:id="585695757">
      <w:bodyDiv w:val="1"/>
      <w:marLeft w:val="0"/>
      <w:marRight w:val="0"/>
      <w:marTop w:val="0"/>
      <w:marBottom w:val="0"/>
      <w:divBdr>
        <w:top w:val="none" w:sz="0" w:space="0" w:color="auto"/>
        <w:left w:val="none" w:sz="0" w:space="0" w:color="auto"/>
        <w:bottom w:val="none" w:sz="0" w:space="0" w:color="auto"/>
        <w:right w:val="none" w:sz="0" w:space="0" w:color="auto"/>
      </w:divBdr>
    </w:div>
    <w:div w:id="585924373">
      <w:bodyDiv w:val="1"/>
      <w:marLeft w:val="0"/>
      <w:marRight w:val="0"/>
      <w:marTop w:val="0"/>
      <w:marBottom w:val="0"/>
      <w:divBdr>
        <w:top w:val="none" w:sz="0" w:space="0" w:color="auto"/>
        <w:left w:val="none" w:sz="0" w:space="0" w:color="auto"/>
        <w:bottom w:val="none" w:sz="0" w:space="0" w:color="auto"/>
        <w:right w:val="none" w:sz="0" w:space="0" w:color="auto"/>
      </w:divBdr>
    </w:div>
    <w:div w:id="591815443">
      <w:bodyDiv w:val="1"/>
      <w:marLeft w:val="0"/>
      <w:marRight w:val="0"/>
      <w:marTop w:val="0"/>
      <w:marBottom w:val="0"/>
      <w:divBdr>
        <w:top w:val="none" w:sz="0" w:space="0" w:color="auto"/>
        <w:left w:val="none" w:sz="0" w:space="0" w:color="auto"/>
        <w:bottom w:val="none" w:sz="0" w:space="0" w:color="auto"/>
        <w:right w:val="none" w:sz="0" w:space="0" w:color="auto"/>
      </w:divBdr>
    </w:div>
    <w:div w:id="591821454">
      <w:bodyDiv w:val="1"/>
      <w:marLeft w:val="0"/>
      <w:marRight w:val="0"/>
      <w:marTop w:val="0"/>
      <w:marBottom w:val="0"/>
      <w:divBdr>
        <w:top w:val="none" w:sz="0" w:space="0" w:color="auto"/>
        <w:left w:val="none" w:sz="0" w:space="0" w:color="auto"/>
        <w:bottom w:val="none" w:sz="0" w:space="0" w:color="auto"/>
        <w:right w:val="none" w:sz="0" w:space="0" w:color="auto"/>
      </w:divBdr>
    </w:div>
    <w:div w:id="592008783">
      <w:bodyDiv w:val="1"/>
      <w:marLeft w:val="0"/>
      <w:marRight w:val="0"/>
      <w:marTop w:val="0"/>
      <w:marBottom w:val="0"/>
      <w:divBdr>
        <w:top w:val="none" w:sz="0" w:space="0" w:color="auto"/>
        <w:left w:val="none" w:sz="0" w:space="0" w:color="auto"/>
        <w:bottom w:val="none" w:sz="0" w:space="0" w:color="auto"/>
        <w:right w:val="none" w:sz="0" w:space="0" w:color="auto"/>
      </w:divBdr>
    </w:div>
    <w:div w:id="593513784">
      <w:bodyDiv w:val="1"/>
      <w:marLeft w:val="0"/>
      <w:marRight w:val="0"/>
      <w:marTop w:val="0"/>
      <w:marBottom w:val="0"/>
      <w:divBdr>
        <w:top w:val="none" w:sz="0" w:space="0" w:color="auto"/>
        <w:left w:val="none" w:sz="0" w:space="0" w:color="auto"/>
        <w:bottom w:val="none" w:sz="0" w:space="0" w:color="auto"/>
        <w:right w:val="none" w:sz="0" w:space="0" w:color="auto"/>
      </w:divBdr>
    </w:div>
    <w:div w:id="596521785">
      <w:bodyDiv w:val="1"/>
      <w:marLeft w:val="0"/>
      <w:marRight w:val="0"/>
      <w:marTop w:val="0"/>
      <w:marBottom w:val="0"/>
      <w:divBdr>
        <w:top w:val="none" w:sz="0" w:space="0" w:color="auto"/>
        <w:left w:val="none" w:sz="0" w:space="0" w:color="auto"/>
        <w:bottom w:val="none" w:sz="0" w:space="0" w:color="auto"/>
        <w:right w:val="none" w:sz="0" w:space="0" w:color="auto"/>
      </w:divBdr>
    </w:div>
    <w:div w:id="596594989">
      <w:bodyDiv w:val="1"/>
      <w:marLeft w:val="0"/>
      <w:marRight w:val="0"/>
      <w:marTop w:val="0"/>
      <w:marBottom w:val="0"/>
      <w:divBdr>
        <w:top w:val="none" w:sz="0" w:space="0" w:color="auto"/>
        <w:left w:val="none" w:sz="0" w:space="0" w:color="auto"/>
        <w:bottom w:val="none" w:sz="0" w:space="0" w:color="auto"/>
        <w:right w:val="none" w:sz="0" w:space="0" w:color="auto"/>
      </w:divBdr>
    </w:div>
    <w:div w:id="597056846">
      <w:bodyDiv w:val="1"/>
      <w:marLeft w:val="0"/>
      <w:marRight w:val="0"/>
      <w:marTop w:val="0"/>
      <w:marBottom w:val="0"/>
      <w:divBdr>
        <w:top w:val="none" w:sz="0" w:space="0" w:color="auto"/>
        <w:left w:val="none" w:sz="0" w:space="0" w:color="auto"/>
        <w:bottom w:val="none" w:sz="0" w:space="0" w:color="auto"/>
        <w:right w:val="none" w:sz="0" w:space="0" w:color="auto"/>
      </w:divBdr>
    </w:div>
    <w:div w:id="598292812">
      <w:bodyDiv w:val="1"/>
      <w:marLeft w:val="0"/>
      <w:marRight w:val="0"/>
      <w:marTop w:val="0"/>
      <w:marBottom w:val="0"/>
      <w:divBdr>
        <w:top w:val="none" w:sz="0" w:space="0" w:color="auto"/>
        <w:left w:val="none" w:sz="0" w:space="0" w:color="auto"/>
        <w:bottom w:val="none" w:sz="0" w:space="0" w:color="auto"/>
        <w:right w:val="none" w:sz="0" w:space="0" w:color="auto"/>
      </w:divBdr>
    </w:div>
    <w:div w:id="598366173">
      <w:bodyDiv w:val="1"/>
      <w:marLeft w:val="0"/>
      <w:marRight w:val="0"/>
      <w:marTop w:val="0"/>
      <w:marBottom w:val="0"/>
      <w:divBdr>
        <w:top w:val="none" w:sz="0" w:space="0" w:color="auto"/>
        <w:left w:val="none" w:sz="0" w:space="0" w:color="auto"/>
        <w:bottom w:val="none" w:sz="0" w:space="0" w:color="auto"/>
        <w:right w:val="none" w:sz="0" w:space="0" w:color="auto"/>
      </w:divBdr>
    </w:div>
    <w:div w:id="600650853">
      <w:bodyDiv w:val="1"/>
      <w:marLeft w:val="0"/>
      <w:marRight w:val="0"/>
      <w:marTop w:val="0"/>
      <w:marBottom w:val="0"/>
      <w:divBdr>
        <w:top w:val="none" w:sz="0" w:space="0" w:color="auto"/>
        <w:left w:val="none" w:sz="0" w:space="0" w:color="auto"/>
        <w:bottom w:val="none" w:sz="0" w:space="0" w:color="auto"/>
        <w:right w:val="none" w:sz="0" w:space="0" w:color="auto"/>
      </w:divBdr>
    </w:div>
    <w:div w:id="600842986">
      <w:bodyDiv w:val="1"/>
      <w:marLeft w:val="0"/>
      <w:marRight w:val="0"/>
      <w:marTop w:val="0"/>
      <w:marBottom w:val="0"/>
      <w:divBdr>
        <w:top w:val="none" w:sz="0" w:space="0" w:color="auto"/>
        <w:left w:val="none" w:sz="0" w:space="0" w:color="auto"/>
        <w:bottom w:val="none" w:sz="0" w:space="0" w:color="auto"/>
        <w:right w:val="none" w:sz="0" w:space="0" w:color="auto"/>
      </w:divBdr>
    </w:div>
    <w:div w:id="602761428">
      <w:bodyDiv w:val="1"/>
      <w:marLeft w:val="0"/>
      <w:marRight w:val="0"/>
      <w:marTop w:val="0"/>
      <w:marBottom w:val="0"/>
      <w:divBdr>
        <w:top w:val="none" w:sz="0" w:space="0" w:color="auto"/>
        <w:left w:val="none" w:sz="0" w:space="0" w:color="auto"/>
        <w:bottom w:val="none" w:sz="0" w:space="0" w:color="auto"/>
        <w:right w:val="none" w:sz="0" w:space="0" w:color="auto"/>
      </w:divBdr>
    </w:div>
    <w:div w:id="607125822">
      <w:bodyDiv w:val="1"/>
      <w:marLeft w:val="0"/>
      <w:marRight w:val="0"/>
      <w:marTop w:val="0"/>
      <w:marBottom w:val="0"/>
      <w:divBdr>
        <w:top w:val="none" w:sz="0" w:space="0" w:color="auto"/>
        <w:left w:val="none" w:sz="0" w:space="0" w:color="auto"/>
        <w:bottom w:val="none" w:sz="0" w:space="0" w:color="auto"/>
        <w:right w:val="none" w:sz="0" w:space="0" w:color="auto"/>
      </w:divBdr>
    </w:div>
    <w:div w:id="607591443">
      <w:bodyDiv w:val="1"/>
      <w:marLeft w:val="0"/>
      <w:marRight w:val="0"/>
      <w:marTop w:val="0"/>
      <w:marBottom w:val="0"/>
      <w:divBdr>
        <w:top w:val="none" w:sz="0" w:space="0" w:color="auto"/>
        <w:left w:val="none" w:sz="0" w:space="0" w:color="auto"/>
        <w:bottom w:val="none" w:sz="0" w:space="0" w:color="auto"/>
        <w:right w:val="none" w:sz="0" w:space="0" w:color="auto"/>
      </w:divBdr>
    </w:div>
    <w:div w:id="610356610">
      <w:bodyDiv w:val="1"/>
      <w:marLeft w:val="0"/>
      <w:marRight w:val="0"/>
      <w:marTop w:val="0"/>
      <w:marBottom w:val="0"/>
      <w:divBdr>
        <w:top w:val="none" w:sz="0" w:space="0" w:color="auto"/>
        <w:left w:val="none" w:sz="0" w:space="0" w:color="auto"/>
        <w:bottom w:val="none" w:sz="0" w:space="0" w:color="auto"/>
        <w:right w:val="none" w:sz="0" w:space="0" w:color="auto"/>
      </w:divBdr>
    </w:div>
    <w:div w:id="614755389">
      <w:bodyDiv w:val="1"/>
      <w:marLeft w:val="0"/>
      <w:marRight w:val="0"/>
      <w:marTop w:val="0"/>
      <w:marBottom w:val="0"/>
      <w:divBdr>
        <w:top w:val="none" w:sz="0" w:space="0" w:color="auto"/>
        <w:left w:val="none" w:sz="0" w:space="0" w:color="auto"/>
        <w:bottom w:val="none" w:sz="0" w:space="0" w:color="auto"/>
        <w:right w:val="none" w:sz="0" w:space="0" w:color="auto"/>
      </w:divBdr>
    </w:div>
    <w:div w:id="617300346">
      <w:bodyDiv w:val="1"/>
      <w:marLeft w:val="0"/>
      <w:marRight w:val="0"/>
      <w:marTop w:val="0"/>
      <w:marBottom w:val="0"/>
      <w:divBdr>
        <w:top w:val="none" w:sz="0" w:space="0" w:color="auto"/>
        <w:left w:val="none" w:sz="0" w:space="0" w:color="auto"/>
        <w:bottom w:val="none" w:sz="0" w:space="0" w:color="auto"/>
        <w:right w:val="none" w:sz="0" w:space="0" w:color="auto"/>
      </w:divBdr>
    </w:div>
    <w:div w:id="619846177">
      <w:bodyDiv w:val="1"/>
      <w:marLeft w:val="0"/>
      <w:marRight w:val="0"/>
      <w:marTop w:val="0"/>
      <w:marBottom w:val="0"/>
      <w:divBdr>
        <w:top w:val="none" w:sz="0" w:space="0" w:color="auto"/>
        <w:left w:val="none" w:sz="0" w:space="0" w:color="auto"/>
        <w:bottom w:val="none" w:sz="0" w:space="0" w:color="auto"/>
        <w:right w:val="none" w:sz="0" w:space="0" w:color="auto"/>
      </w:divBdr>
    </w:div>
    <w:div w:id="620192071">
      <w:bodyDiv w:val="1"/>
      <w:marLeft w:val="0"/>
      <w:marRight w:val="0"/>
      <w:marTop w:val="0"/>
      <w:marBottom w:val="0"/>
      <w:divBdr>
        <w:top w:val="none" w:sz="0" w:space="0" w:color="auto"/>
        <w:left w:val="none" w:sz="0" w:space="0" w:color="auto"/>
        <w:bottom w:val="none" w:sz="0" w:space="0" w:color="auto"/>
        <w:right w:val="none" w:sz="0" w:space="0" w:color="auto"/>
      </w:divBdr>
    </w:div>
    <w:div w:id="620964911">
      <w:bodyDiv w:val="1"/>
      <w:marLeft w:val="0"/>
      <w:marRight w:val="0"/>
      <w:marTop w:val="0"/>
      <w:marBottom w:val="0"/>
      <w:divBdr>
        <w:top w:val="none" w:sz="0" w:space="0" w:color="auto"/>
        <w:left w:val="none" w:sz="0" w:space="0" w:color="auto"/>
        <w:bottom w:val="none" w:sz="0" w:space="0" w:color="auto"/>
        <w:right w:val="none" w:sz="0" w:space="0" w:color="auto"/>
      </w:divBdr>
    </w:div>
    <w:div w:id="621424567">
      <w:bodyDiv w:val="1"/>
      <w:marLeft w:val="0"/>
      <w:marRight w:val="0"/>
      <w:marTop w:val="0"/>
      <w:marBottom w:val="0"/>
      <w:divBdr>
        <w:top w:val="none" w:sz="0" w:space="0" w:color="auto"/>
        <w:left w:val="none" w:sz="0" w:space="0" w:color="auto"/>
        <w:bottom w:val="none" w:sz="0" w:space="0" w:color="auto"/>
        <w:right w:val="none" w:sz="0" w:space="0" w:color="auto"/>
      </w:divBdr>
    </w:div>
    <w:div w:id="623192463">
      <w:bodyDiv w:val="1"/>
      <w:marLeft w:val="0"/>
      <w:marRight w:val="0"/>
      <w:marTop w:val="0"/>
      <w:marBottom w:val="0"/>
      <w:divBdr>
        <w:top w:val="none" w:sz="0" w:space="0" w:color="auto"/>
        <w:left w:val="none" w:sz="0" w:space="0" w:color="auto"/>
        <w:bottom w:val="none" w:sz="0" w:space="0" w:color="auto"/>
        <w:right w:val="none" w:sz="0" w:space="0" w:color="auto"/>
      </w:divBdr>
    </w:div>
    <w:div w:id="627006338">
      <w:bodyDiv w:val="1"/>
      <w:marLeft w:val="0"/>
      <w:marRight w:val="0"/>
      <w:marTop w:val="0"/>
      <w:marBottom w:val="0"/>
      <w:divBdr>
        <w:top w:val="none" w:sz="0" w:space="0" w:color="auto"/>
        <w:left w:val="none" w:sz="0" w:space="0" w:color="auto"/>
        <w:bottom w:val="none" w:sz="0" w:space="0" w:color="auto"/>
        <w:right w:val="none" w:sz="0" w:space="0" w:color="auto"/>
      </w:divBdr>
    </w:div>
    <w:div w:id="634456230">
      <w:bodyDiv w:val="1"/>
      <w:marLeft w:val="0"/>
      <w:marRight w:val="0"/>
      <w:marTop w:val="0"/>
      <w:marBottom w:val="0"/>
      <w:divBdr>
        <w:top w:val="none" w:sz="0" w:space="0" w:color="auto"/>
        <w:left w:val="none" w:sz="0" w:space="0" w:color="auto"/>
        <w:bottom w:val="none" w:sz="0" w:space="0" w:color="auto"/>
        <w:right w:val="none" w:sz="0" w:space="0" w:color="auto"/>
      </w:divBdr>
    </w:div>
    <w:div w:id="637614636">
      <w:bodyDiv w:val="1"/>
      <w:marLeft w:val="0"/>
      <w:marRight w:val="0"/>
      <w:marTop w:val="0"/>
      <w:marBottom w:val="0"/>
      <w:divBdr>
        <w:top w:val="none" w:sz="0" w:space="0" w:color="auto"/>
        <w:left w:val="none" w:sz="0" w:space="0" w:color="auto"/>
        <w:bottom w:val="none" w:sz="0" w:space="0" w:color="auto"/>
        <w:right w:val="none" w:sz="0" w:space="0" w:color="auto"/>
      </w:divBdr>
    </w:div>
    <w:div w:id="641271524">
      <w:bodyDiv w:val="1"/>
      <w:marLeft w:val="0"/>
      <w:marRight w:val="0"/>
      <w:marTop w:val="0"/>
      <w:marBottom w:val="0"/>
      <w:divBdr>
        <w:top w:val="none" w:sz="0" w:space="0" w:color="auto"/>
        <w:left w:val="none" w:sz="0" w:space="0" w:color="auto"/>
        <w:bottom w:val="none" w:sz="0" w:space="0" w:color="auto"/>
        <w:right w:val="none" w:sz="0" w:space="0" w:color="auto"/>
      </w:divBdr>
    </w:div>
    <w:div w:id="641739698">
      <w:bodyDiv w:val="1"/>
      <w:marLeft w:val="0"/>
      <w:marRight w:val="0"/>
      <w:marTop w:val="0"/>
      <w:marBottom w:val="0"/>
      <w:divBdr>
        <w:top w:val="none" w:sz="0" w:space="0" w:color="auto"/>
        <w:left w:val="none" w:sz="0" w:space="0" w:color="auto"/>
        <w:bottom w:val="none" w:sz="0" w:space="0" w:color="auto"/>
        <w:right w:val="none" w:sz="0" w:space="0" w:color="auto"/>
      </w:divBdr>
      <w:divsChild>
        <w:div w:id="2122920710">
          <w:marLeft w:val="706"/>
          <w:marRight w:val="0"/>
          <w:marTop w:val="240"/>
          <w:marBottom w:val="40"/>
          <w:divBdr>
            <w:top w:val="none" w:sz="0" w:space="0" w:color="auto"/>
            <w:left w:val="none" w:sz="0" w:space="0" w:color="auto"/>
            <w:bottom w:val="none" w:sz="0" w:space="0" w:color="auto"/>
            <w:right w:val="none" w:sz="0" w:space="0" w:color="auto"/>
          </w:divBdr>
        </w:div>
        <w:div w:id="1460609341">
          <w:marLeft w:val="706"/>
          <w:marRight w:val="0"/>
          <w:marTop w:val="240"/>
          <w:marBottom w:val="40"/>
          <w:divBdr>
            <w:top w:val="none" w:sz="0" w:space="0" w:color="auto"/>
            <w:left w:val="none" w:sz="0" w:space="0" w:color="auto"/>
            <w:bottom w:val="none" w:sz="0" w:space="0" w:color="auto"/>
            <w:right w:val="none" w:sz="0" w:space="0" w:color="auto"/>
          </w:divBdr>
        </w:div>
      </w:divsChild>
    </w:div>
    <w:div w:id="642154215">
      <w:bodyDiv w:val="1"/>
      <w:marLeft w:val="0"/>
      <w:marRight w:val="0"/>
      <w:marTop w:val="0"/>
      <w:marBottom w:val="0"/>
      <w:divBdr>
        <w:top w:val="none" w:sz="0" w:space="0" w:color="auto"/>
        <w:left w:val="none" w:sz="0" w:space="0" w:color="auto"/>
        <w:bottom w:val="none" w:sz="0" w:space="0" w:color="auto"/>
        <w:right w:val="none" w:sz="0" w:space="0" w:color="auto"/>
      </w:divBdr>
    </w:div>
    <w:div w:id="643051751">
      <w:bodyDiv w:val="1"/>
      <w:marLeft w:val="0"/>
      <w:marRight w:val="0"/>
      <w:marTop w:val="0"/>
      <w:marBottom w:val="0"/>
      <w:divBdr>
        <w:top w:val="none" w:sz="0" w:space="0" w:color="auto"/>
        <w:left w:val="none" w:sz="0" w:space="0" w:color="auto"/>
        <w:bottom w:val="none" w:sz="0" w:space="0" w:color="auto"/>
        <w:right w:val="none" w:sz="0" w:space="0" w:color="auto"/>
      </w:divBdr>
    </w:div>
    <w:div w:id="644236849">
      <w:bodyDiv w:val="1"/>
      <w:marLeft w:val="0"/>
      <w:marRight w:val="0"/>
      <w:marTop w:val="0"/>
      <w:marBottom w:val="0"/>
      <w:divBdr>
        <w:top w:val="none" w:sz="0" w:space="0" w:color="auto"/>
        <w:left w:val="none" w:sz="0" w:space="0" w:color="auto"/>
        <w:bottom w:val="none" w:sz="0" w:space="0" w:color="auto"/>
        <w:right w:val="none" w:sz="0" w:space="0" w:color="auto"/>
      </w:divBdr>
    </w:div>
    <w:div w:id="648746519">
      <w:bodyDiv w:val="1"/>
      <w:marLeft w:val="0"/>
      <w:marRight w:val="0"/>
      <w:marTop w:val="0"/>
      <w:marBottom w:val="0"/>
      <w:divBdr>
        <w:top w:val="none" w:sz="0" w:space="0" w:color="auto"/>
        <w:left w:val="none" w:sz="0" w:space="0" w:color="auto"/>
        <w:bottom w:val="none" w:sz="0" w:space="0" w:color="auto"/>
        <w:right w:val="none" w:sz="0" w:space="0" w:color="auto"/>
      </w:divBdr>
    </w:div>
    <w:div w:id="653802191">
      <w:bodyDiv w:val="1"/>
      <w:marLeft w:val="0"/>
      <w:marRight w:val="0"/>
      <w:marTop w:val="0"/>
      <w:marBottom w:val="0"/>
      <w:divBdr>
        <w:top w:val="none" w:sz="0" w:space="0" w:color="auto"/>
        <w:left w:val="none" w:sz="0" w:space="0" w:color="auto"/>
        <w:bottom w:val="none" w:sz="0" w:space="0" w:color="auto"/>
        <w:right w:val="none" w:sz="0" w:space="0" w:color="auto"/>
      </w:divBdr>
    </w:div>
    <w:div w:id="654114873">
      <w:bodyDiv w:val="1"/>
      <w:marLeft w:val="0"/>
      <w:marRight w:val="0"/>
      <w:marTop w:val="0"/>
      <w:marBottom w:val="0"/>
      <w:divBdr>
        <w:top w:val="none" w:sz="0" w:space="0" w:color="auto"/>
        <w:left w:val="none" w:sz="0" w:space="0" w:color="auto"/>
        <w:bottom w:val="none" w:sz="0" w:space="0" w:color="auto"/>
        <w:right w:val="none" w:sz="0" w:space="0" w:color="auto"/>
      </w:divBdr>
    </w:div>
    <w:div w:id="655110846">
      <w:bodyDiv w:val="1"/>
      <w:marLeft w:val="0"/>
      <w:marRight w:val="0"/>
      <w:marTop w:val="0"/>
      <w:marBottom w:val="0"/>
      <w:divBdr>
        <w:top w:val="none" w:sz="0" w:space="0" w:color="auto"/>
        <w:left w:val="none" w:sz="0" w:space="0" w:color="auto"/>
        <w:bottom w:val="none" w:sz="0" w:space="0" w:color="auto"/>
        <w:right w:val="none" w:sz="0" w:space="0" w:color="auto"/>
      </w:divBdr>
    </w:div>
    <w:div w:id="659039360">
      <w:bodyDiv w:val="1"/>
      <w:marLeft w:val="0"/>
      <w:marRight w:val="0"/>
      <w:marTop w:val="0"/>
      <w:marBottom w:val="0"/>
      <w:divBdr>
        <w:top w:val="none" w:sz="0" w:space="0" w:color="auto"/>
        <w:left w:val="none" w:sz="0" w:space="0" w:color="auto"/>
        <w:bottom w:val="none" w:sz="0" w:space="0" w:color="auto"/>
        <w:right w:val="none" w:sz="0" w:space="0" w:color="auto"/>
      </w:divBdr>
    </w:div>
    <w:div w:id="660042240">
      <w:bodyDiv w:val="1"/>
      <w:marLeft w:val="0"/>
      <w:marRight w:val="0"/>
      <w:marTop w:val="0"/>
      <w:marBottom w:val="0"/>
      <w:divBdr>
        <w:top w:val="none" w:sz="0" w:space="0" w:color="auto"/>
        <w:left w:val="none" w:sz="0" w:space="0" w:color="auto"/>
        <w:bottom w:val="none" w:sz="0" w:space="0" w:color="auto"/>
        <w:right w:val="none" w:sz="0" w:space="0" w:color="auto"/>
      </w:divBdr>
    </w:div>
    <w:div w:id="662970346">
      <w:bodyDiv w:val="1"/>
      <w:marLeft w:val="0"/>
      <w:marRight w:val="0"/>
      <w:marTop w:val="0"/>
      <w:marBottom w:val="0"/>
      <w:divBdr>
        <w:top w:val="none" w:sz="0" w:space="0" w:color="auto"/>
        <w:left w:val="none" w:sz="0" w:space="0" w:color="auto"/>
        <w:bottom w:val="none" w:sz="0" w:space="0" w:color="auto"/>
        <w:right w:val="none" w:sz="0" w:space="0" w:color="auto"/>
      </w:divBdr>
    </w:div>
    <w:div w:id="667564156">
      <w:bodyDiv w:val="1"/>
      <w:marLeft w:val="0"/>
      <w:marRight w:val="0"/>
      <w:marTop w:val="0"/>
      <w:marBottom w:val="0"/>
      <w:divBdr>
        <w:top w:val="none" w:sz="0" w:space="0" w:color="auto"/>
        <w:left w:val="none" w:sz="0" w:space="0" w:color="auto"/>
        <w:bottom w:val="none" w:sz="0" w:space="0" w:color="auto"/>
        <w:right w:val="none" w:sz="0" w:space="0" w:color="auto"/>
      </w:divBdr>
    </w:div>
    <w:div w:id="671226934">
      <w:bodyDiv w:val="1"/>
      <w:marLeft w:val="0"/>
      <w:marRight w:val="0"/>
      <w:marTop w:val="0"/>
      <w:marBottom w:val="0"/>
      <w:divBdr>
        <w:top w:val="none" w:sz="0" w:space="0" w:color="auto"/>
        <w:left w:val="none" w:sz="0" w:space="0" w:color="auto"/>
        <w:bottom w:val="none" w:sz="0" w:space="0" w:color="auto"/>
        <w:right w:val="none" w:sz="0" w:space="0" w:color="auto"/>
      </w:divBdr>
    </w:div>
    <w:div w:id="671565667">
      <w:bodyDiv w:val="1"/>
      <w:marLeft w:val="0"/>
      <w:marRight w:val="0"/>
      <w:marTop w:val="0"/>
      <w:marBottom w:val="0"/>
      <w:divBdr>
        <w:top w:val="none" w:sz="0" w:space="0" w:color="auto"/>
        <w:left w:val="none" w:sz="0" w:space="0" w:color="auto"/>
        <w:bottom w:val="none" w:sz="0" w:space="0" w:color="auto"/>
        <w:right w:val="none" w:sz="0" w:space="0" w:color="auto"/>
      </w:divBdr>
    </w:div>
    <w:div w:id="672218686">
      <w:bodyDiv w:val="1"/>
      <w:marLeft w:val="0"/>
      <w:marRight w:val="0"/>
      <w:marTop w:val="0"/>
      <w:marBottom w:val="0"/>
      <w:divBdr>
        <w:top w:val="none" w:sz="0" w:space="0" w:color="auto"/>
        <w:left w:val="none" w:sz="0" w:space="0" w:color="auto"/>
        <w:bottom w:val="none" w:sz="0" w:space="0" w:color="auto"/>
        <w:right w:val="none" w:sz="0" w:space="0" w:color="auto"/>
      </w:divBdr>
    </w:div>
    <w:div w:id="672882257">
      <w:bodyDiv w:val="1"/>
      <w:marLeft w:val="0"/>
      <w:marRight w:val="0"/>
      <w:marTop w:val="0"/>
      <w:marBottom w:val="0"/>
      <w:divBdr>
        <w:top w:val="none" w:sz="0" w:space="0" w:color="auto"/>
        <w:left w:val="none" w:sz="0" w:space="0" w:color="auto"/>
        <w:bottom w:val="none" w:sz="0" w:space="0" w:color="auto"/>
        <w:right w:val="none" w:sz="0" w:space="0" w:color="auto"/>
      </w:divBdr>
    </w:div>
    <w:div w:id="673144149">
      <w:bodyDiv w:val="1"/>
      <w:marLeft w:val="0"/>
      <w:marRight w:val="0"/>
      <w:marTop w:val="0"/>
      <w:marBottom w:val="0"/>
      <w:divBdr>
        <w:top w:val="none" w:sz="0" w:space="0" w:color="auto"/>
        <w:left w:val="none" w:sz="0" w:space="0" w:color="auto"/>
        <w:bottom w:val="none" w:sz="0" w:space="0" w:color="auto"/>
        <w:right w:val="none" w:sz="0" w:space="0" w:color="auto"/>
      </w:divBdr>
    </w:div>
    <w:div w:id="675766218">
      <w:bodyDiv w:val="1"/>
      <w:marLeft w:val="0"/>
      <w:marRight w:val="0"/>
      <w:marTop w:val="0"/>
      <w:marBottom w:val="0"/>
      <w:divBdr>
        <w:top w:val="none" w:sz="0" w:space="0" w:color="auto"/>
        <w:left w:val="none" w:sz="0" w:space="0" w:color="auto"/>
        <w:bottom w:val="none" w:sz="0" w:space="0" w:color="auto"/>
        <w:right w:val="none" w:sz="0" w:space="0" w:color="auto"/>
      </w:divBdr>
    </w:div>
    <w:div w:id="679282612">
      <w:bodyDiv w:val="1"/>
      <w:marLeft w:val="0"/>
      <w:marRight w:val="0"/>
      <w:marTop w:val="0"/>
      <w:marBottom w:val="0"/>
      <w:divBdr>
        <w:top w:val="none" w:sz="0" w:space="0" w:color="auto"/>
        <w:left w:val="none" w:sz="0" w:space="0" w:color="auto"/>
        <w:bottom w:val="none" w:sz="0" w:space="0" w:color="auto"/>
        <w:right w:val="none" w:sz="0" w:space="0" w:color="auto"/>
      </w:divBdr>
    </w:div>
    <w:div w:id="682246132">
      <w:bodyDiv w:val="1"/>
      <w:marLeft w:val="0"/>
      <w:marRight w:val="0"/>
      <w:marTop w:val="0"/>
      <w:marBottom w:val="0"/>
      <w:divBdr>
        <w:top w:val="none" w:sz="0" w:space="0" w:color="auto"/>
        <w:left w:val="none" w:sz="0" w:space="0" w:color="auto"/>
        <w:bottom w:val="none" w:sz="0" w:space="0" w:color="auto"/>
        <w:right w:val="none" w:sz="0" w:space="0" w:color="auto"/>
      </w:divBdr>
    </w:div>
    <w:div w:id="684790963">
      <w:bodyDiv w:val="1"/>
      <w:marLeft w:val="0"/>
      <w:marRight w:val="0"/>
      <w:marTop w:val="0"/>
      <w:marBottom w:val="0"/>
      <w:divBdr>
        <w:top w:val="none" w:sz="0" w:space="0" w:color="auto"/>
        <w:left w:val="none" w:sz="0" w:space="0" w:color="auto"/>
        <w:bottom w:val="none" w:sz="0" w:space="0" w:color="auto"/>
        <w:right w:val="none" w:sz="0" w:space="0" w:color="auto"/>
      </w:divBdr>
    </w:div>
    <w:div w:id="685210256">
      <w:bodyDiv w:val="1"/>
      <w:marLeft w:val="0"/>
      <w:marRight w:val="0"/>
      <w:marTop w:val="0"/>
      <w:marBottom w:val="0"/>
      <w:divBdr>
        <w:top w:val="none" w:sz="0" w:space="0" w:color="auto"/>
        <w:left w:val="none" w:sz="0" w:space="0" w:color="auto"/>
        <w:bottom w:val="none" w:sz="0" w:space="0" w:color="auto"/>
        <w:right w:val="none" w:sz="0" w:space="0" w:color="auto"/>
      </w:divBdr>
    </w:div>
    <w:div w:id="685525835">
      <w:bodyDiv w:val="1"/>
      <w:marLeft w:val="0"/>
      <w:marRight w:val="0"/>
      <w:marTop w:val="0"/>
      <w:marBottom w:val="0"/>
      <w:divBdr>
        <w:top w:val="none" w:sz="0" w:space="0" w:color="auto"/>
        <w:left w:val="none" w:sz="0" w:space="0" w:color="auto"/>
        <w:bottom w:val="none" w:sz="0" w:space="0" w:color="auto"/>
        <w:right w:val="none" w:sz="0" w:space="0" w:color="auto"/>
      </w:divBdr>
    </w:div>
    <w:div w:id="690103934">
      <w:bodyDiv w:val="1"/>
      <w:marLeft w:val="0"/>
      <w:marRight w:val="0"/>
      <w:marTop w:val="0"/>
      <w:marBottom w:val="0"/>
      <w:divBdr>
        <w:top w:val="none" w:sz="0" w:space="0" w:color="auto"/>
        <w:left w:val="none" w:sz="0" w:space="0" w:color="auto"/>
        <w:bottom w:val="none" w:sz="0" w:space="0" w:color="auto"/>
        <w:right w:val="none" w:sz="0" w:space="0" w:color="auto"/>
      </w:divBdr>
    </w:div>
    <w:div w:id="690104233">
      <w:bodyDiv w:val="1"/>
      <w:marLeft w:val="0"/>
      <w:marRight w:val="0"/>
      <w:marTop w:val="0"/>
      <w:marBottom w:val="0"/>
      <w:divBdr>
        <w:top w:val="none" w:sz="0" w:space="0" w:color="auto"/>
        <w:left w:val="none" w:sz="0" w:space="0" w:color="auto"/>
        <w:bottom w:val="none" w:sz="0" w:space="0" w:color="auto"/>
        <w:right w:val="none" w:sz="0" w:space="0" w:color="auto"/>
      </w:divBdr>
    </w:div>
    <w:div w:id="691153577">
      <w:bodyDiv w:val="1"/>
      <w:marLeft w:val="0"/>
      <w:marRight w:val="0"/>
      <w:marTop w:val="0"/>
      <w:marBottom w:val="0"/>
      <w:divBdr>
        <w:top w:val="none" w:sz="0" w:space="0" w:color="auto"/>
        <w:left w:val="none" w:sz="0" w:space="0" w:color="auto"/>
        <w:bottom w:val="none" w:sz="0" w:space="0" w:color="auto"/>
        <w:right w:val="none" w:sz="0" w:space="0" w:color="auto"/>
      </w:divBdr>
    </w:div>
    <w:div w:id="691421898">
      <w:bodyDiv w:val="1"/>
      <w:marLeft w:val="0"/>
      <w:marRight w:val="0"/>
      <w:marTop w:val="0"/>
      <w:marBottom w:val="0"/>
      <w:divBdr>
        <w:top w:val="none" w:sz="0" w:space="0" w:color="auto"/>
        <w:left w:val="none" w:sz="0" w:space="0" w:color="auto"/>
        <w:bottom w:val="none" w:sz="0" w:space="0" w:color="auto"/>
        <w:right w:val="none" w:sz="0" w:space="0" w:color="auto"/>
      </w:divBdr>
    </w:div>
    <w:div w:id="693191406">
      <w:bodyDiv w:val="1"/>
      <w:marLeft w:val="0"/>
      <w:marRight w:val="0"/>
      <w:marTop w:val="0"/>
      <w:marBottom w:val="0"/>
      <w:divBdr>
        <w:top w:val="none" w:sz="0" w:space="0" w:color="auto"/>
        <w:left w:val="none" w:sz="0" w:space="0" w:color="auto"/>
        <w:bottom w:val="none" w:sz="0" w:space="0" w:color="auto"/>
        <w:right w:val="none" w:sz="0" w:space="0" w:color="auto"/>
      </w:divBdr>
    </w:div>
    <w:div w:id="693383685">
      <w:bodyDiv w:val="1"/>
      <w:marLeft w:val="0"/>
      <w:marRight w:val="0"/>
      <w:marTop w:val="0"/>
      <w:marBottom w:val="0"/>
      <w:divBdr>
        <w:top w:val="none" w:sz="0" w:space="0" w:color="auto"/>
        <w:left w:val="none" w:sz="0" w:space="0" w:color="auto"/>
        <w:bottom w:val="none" w:sz="0" w:space="0" w:color="auto"/>
        <w:right w:val="none" w:sz="0" w:space="0" w:color="auto"/>
      </w:divBdr>
    </w:div>
    <w:div w:id="693506208">
      <w:bodyDiv w:val="1"/>
      <w:marLeft w:val="0"/>
      <w:marRight w:val="0"/>
      <w:marTop w:val="0"/>
      <w:marBottom w:val="0"/>
      <w:divBdr>
        <w:top w:val="none" w:sz="0" w:space="0" w:color="auto"/>
        <w:left w:val="none" w:sz="0" w:space="0" w:color="auto"/>
        <w:bottom w:val="none" w:sz="0" w:space="0" w:color="auto"/>
        <w:right w:val="none" w:sz="0" w:space="0" w:color="auto"/>
      </w:divBdr>
    </w:div>
    <w:div w:id="696587404">
      <w:bodyDiv w:val="1"/>
      <w:marLeft w:val="0"/>
      <w:marRight w:val="0"/>
      <w:marTop w:val="0"/>
      <w:marBottom w:val="0"/>
      <w:divBdr>
        <w:top w:val="none" w:sz="0" w:space="0" w:color="auto"/>
        <w:left w:val="none" w:sz="0" w:space="0" w:color="auto"/>
        <w:bottom w:val="none" w:sz="0" w:space="0" w:color="auto"/>
        <w:right w:val="none" w:sz="0" w:space="0" w:color="auto"/>
      </w:divBdr>
    </w:div>
    <w:div w:id="699404626">
      <w:bodyDiv w:val="1"/>
      <w:marLeft w:val="0"/>
      <w:marRight w:val="0"/>
      <w:marTop w:val="0"/>
      <w:marBottom w:val="0"/>
      <w:divBdr>
        <w:top w:val="none" w:sz="0" w:space="0" w:color="auto"/>
        <w:left w:val="none" w:sz="0" w:space="0" w:color="auto"/>
        <w:bottom w:val="none" w:sz="0" w:space="0" w:color="auto"/>
        <w:right w:val="none" w:sz="0" w:space="0" w:color="auto"/>
      </w:divBdr>
    </w:div>
    <w:div w:id="703139931">
      <w:bodyDiv w:val="1"/>
      <w:marLeft w:val="0"/>
      <w:marRight w:val="0"/>
      <w:marTop w:val="0"/>
      <w:marBottom w:val="0"/>
      <w:divBdr>
        <w:top w:val="none" w:sz="0" w:space="0" w:color="auto"/>
        <w:left w:val="none" w:sz="0" w:space="0" w:color="auto"/>
        <w:bottom w:val="none" w:sz="0" w:space="0" w:color="auto"/>
        <w:right w:val="none" w:sz="0" w:space="0" w:color="auto"/>
      </w:divBdr>
    </w:div>
    <w:div w:id="706374414">
      <w:bodyDiv w:val="1"/>
      <w:marLeft w:val="0"/>
      <w:marRight w:val="0"/>
      <w:marTop w:val="0"/>
      <w:marBottom w:val="0"/>
      <w:divBdr>
        <w:top w:val="none" w:sz="0" w:space="0" w:color="auto"/>
        <w:left w:val="none" w:sz="0" w:space="0" w:color="auto"/>
        <w:bottom w:val="none" w:sz="0" w:space="0" w:color="auto"/>
        <w:right w:val="none" w:sz="0" w:space="0" w:color="auto"/>
      </w:divBdr>
    </w:div>
    <w:div w:id="709839598">
      <w:bodyDiv w:val="1"/>
      <w:marLeft w:val="0"/>
      <w:marRight w:val="0"/>
      <w:marTop w:val="0"/>
      <w:marBottom w:val="0"/>
      <w:divBdr>
        <w:top w:val="none" w:sz="0" w:space="0" w:color="auto"/>
        <w:left w:val="none" w:sz="0" w:space="0" w:color="auto"/>
        <w:bottom w:val="none" w:sz="0" w:space="0" w:color="auto"/>
        <w:right w:val="none" w:sz="0" w:space="0" w:color="auto"/>
      </w:divBdr>
    </w:div>
    <w:div w:id="711929506">
      <w:bodyDiv w:val="1"/>
      <w:marLeft w:val="0"/>
      <w:marRight w:val="0"/>
      <w:marTop w:val="0"/>
      <w:marBottom w:val="0"/>
      <w:divBdr>
        <w:top w:val="none" w:sz="0" w:space="0" w:color="auto"/>
        <w:left w:val="none" w:sz="0" w:space="0" w:color="auto"/>
        <w:bottom w:val="none" w:sz="0" w:space="0" w:color="auto"/>
        <w:right w:val="none" w:sz="0" w:space="0" w:color="auto"/>
      </w:divBdr>
    </w:div>
    <w:div w:id="714501753">
      <w:bodyDiv w:val="1"/>
      <w:marLeft w:val="0"/>
      <w:marRight w:val="0"/>
      <w:marTop w:val="0"/>
      <w:marBottom w:val="0"/>
      <w:divBdr>
        <w:top w:val="none" w:sz="0" w:space="0" w:color="auto"/>
        <w:left w:val="none" w:sz="0" w:space="0" w:color="auto"/>
        <w:bottom w:val="none" w:sz="0" w:space="0" w:color="auto"/>
        <w:right w:val="none" w:sz="0" w:space="0" w:color="auto"/>
      </w:divBdr>
    </w:div>
    <w:div w:id="715391693">
      <w:bodyDiv w:val="1"/>
      <w:marLeft w:val="0"/>
      <w:marRight w:val="0"/>
      <w:marTop w:val="0"/>
      <w:marBottom w:val="0"/>
      <w:divBdr>
        <w:top w:val="none" w:sz="0" w:space="0" w:color="auto"/>
        <w:left w:val="none" w:sz="0" w:space="0" w:color="auto"/>
        <w:bottom w:val="none" w:sz="0" w:space="0" w:color="auto"/>
        <w:right w:val="none" w:sz="0" w:space="0" w:color="auto"/>
      </w:divBdr>
    </w:div>
    <w:div w:id="717120791">
      <w:bodyDiv w:val="1"/>
      <w:marLeft w:val="0"/>
      <w:marRight w:val="0"/>
      <w:marTop w:val="0"/>
      <w:marBottom w:val="0"/>
      <w:divBdr>
        <w:top w:val="none" w:sz="0" w:space="0" w:color="auto"/>
        <w:left w:val="none" w:sz="0" w:space="0" w:color="auto"/>
        <w:bottom w:val="none" w:sz="0" w:space="0" w:color="auto"/>
        <w:right w:val="none" w:sz="0" w:space="0" w:color="auto"/>
      </w:divBdr>
    </w:div>
    <w:div w:id="718093354">
      <w:bodyDiv w:val="1"/>
      <w:marLeft w:val="0"/>
      <w:marRight w:val="0"/>
      <w:marTop w:val="0"/>
      <w:marBottom w:val="0"/>
      <w:divBdr>
        <w:top w:val="none" w:sz="0" w:space="0" w:color="auto"/>
        <w:left w:val="none" w:sz="0" w:space="0" w:color="auto"/>
        <w:bottom w:val="none" w:sz="0" w:space="0" w:color="auto"/>
        <w:right w:val="none" w:sz="0" w:space="0" w:color="auto"/>
      </w:divBdr>
    </w:div>
    <w:div w:id="719793603">
      <w:bodyDiv w:val="1"/>
      <w:marLeft w:val="0"/>
      <w:marRight w:val="0"/>
      <w:marTop w:val="0"/>
      <w:marBottom w:val="0"/>
      <w:divBdr>
        <w:top w:val="none" w:sz="0" w:space="0" w:color="auto"/>
        <w:left w:val="none" w:sz="0" w:space="0" w:color="auto"/>
        <w:bottom w:val="none" w:sz="0" w:space="0" w:color="auto"/>
        <w:right w:val="none" w:sz="0" w:space="0" w:color="auto"/>
      </w:divBdr>
    </w:div>
    <w:div w:id="723329790">
      <w:bodyDiv w:val="1"/>
      <w:marLeft w:val="0"/>
      <w:marRight w:val="0"/>
      <w:marTop w:val="0"/>
      <w:marBottom w:val="0"/>
      <w:divBdr>
        <w:top w:val="none" w:sz="0" w:space="0" w:color="auto"/>
        <w:left w:val="none" w:sz="0" w:space="0" w:color="auto"/>
        <w:bottom w:val="none" w:sz="0" w:space="0" w:color="auto"/>
        <w:right w:val="none" w:sz="0" w:space="0" w:color="auto"/>
      </w:divBdr>
    </w:div>
    <w:div w:id="723724690">
      <w:bodyDiv w:val="1"/>
      <w:marLeft w:val="0"/>
      <w:marRight w:val="0"/>
      <w:marTop w:val="0"/>
      <w:marBottom w:val="0"/>
      <w:divBdr>
        <w:top w:val="none" w:sz="0" w:space="0" w:color="auto"/>
        <w:left w:val="none" w:sz="0" w:space="0" w:color="auto"/>
        <w:bottom w:val="none" w:sz="0" w:space="0" w:color="auto"/>
        <w:right w:val="none" w:sz="0" w:space="0" w:color="auto"/>
      </w:divBdr>
    </w:div>
    <w:div w:id="725421235">
      <w:bodyDiv w:val="1"/>
      <w:marLeft w:val="0"/>
      <w:marRight w:val="0"/>
      <w:marTop w:val="0"/>
      <w:marBottom w:val="0"/>
      <w:divBdr>
        <w:top w:val="none" w:sz="0" w:space="0" w:color="auto"/>
        <w:left w:val="none" w:sz="0" w:space="0" w:color="auto"/>
        <w:bottom w:val="none" w:sz="0" w:space="0" w:color="auto"/>
        <w:right w:val="none" w:sz="0" w:space="0" w:color="auto"/>
      </w:divBdr>
    </w:div>
    <w:div w:id="727535013">
      <w:bodyDiv w:val="1"/>
      <w:marLeft w:val="0"/>
      <w:marRight w:val="0"/>
      <w:marTop w:val="0"/>
      <w:marBottom w:val="0"/>
      <w:divBdr>
        <w:top w:val="none" w:sz="0" w:space="0" w:color="auto"/>
        <w:left w:val="none" w:sz="0" w:space="0" w:color="auto"/>
        <w:bottom w:val="none" w:sz="0" w:space="0" w:color="auto"/>
        <w:right w:val="none" w:sz="0" w:space="0" w:color="auto"/>
      </w:divBdr>
    </w:div>
    <w:div w:id="729768749">
      <w:bodyDiv w:val="1"/>
      <w:marLeft w:val="0"/>
      <w:marRight w:val="0"/>
      <w:marTop w:val="0"/>
      <w:marBottom w:val="0"/>
      <w:divBdr>
        <w:top w:val="none" w:sz="0" w:space="0" w:color="auto"/>
        <w:left w:val="none" w:sz="0" w:space="0" w:color="auto"/>
        <w:bottom w:val="none" w:sz="0" w:space="0" w:color="auto"/>
        <w:right w:val="none" w:sz="0" w:space="0" w:color="auto"/>
      </w:divBdr>
    </w:div>
    <w:div w:id="730468674">
      <w:bodyDiv w:val="1"/>
      <w:marLeft w:val="0"/>
      <w:marRight w:val="0"/>
      <w:marTop w:val="0"/>
      <w:marBottom w:val="0"/>
      <w:divBdr>
        <w:top w:val="none" w:sz="0" w:space="0" w:color="auto"/>
        <w:left w:val="none" w:sz="0" w:space="0" w:color="auto"/>
        <w:bottom w:val="none" w:sz="0" w:space="0" w:color="auto"/>
        <w:right w:val="none" w:sz="0" w:space="0" w:color="auto"/>
      </w:divBdr>
    </w:div>
    <w:div w:id="736439026">
      <w:bodyDiv w:val="1"/>
      <w:marLeft w:val="0"/>
      <w:marRight w:val="0"/>
      <w:marTop w:val="0"/>
      <w:marBottom w:val="0"/>
      <w:divBdr>
        <w:top w:val="none" w:sz="0" w:space="0" w:color="auto"/>
        <w:left w:val="none" w:sz="0" w:space="0" w:color="auto"/>
        <w:bottom w:val="none" w:sz="0" w:space="0" w:color="auto"/>
        <w:right w:val="none" w:sz="0" w:space="0" w:color="auto"/>
      </w:divBdr>
    </w:div>
    <w:div w:id="738211448">
      <w:bodyDiv w:val="1"/>
      <w:marLeft w:val="0"/>
      <w:marRight w:val="0"/>
      <w:marTop w:val="0"/>
      <w:marBottom w:val="0"/>
      <w:divBdr>
        <w:top w:val="none" w:sz="0" w:space="0" w:color="auto"/>
        <w:left w:val="none" w:sz="0" w:space="0" w:color="auto"/>
        <w:bottom w:val="none" w:sz="0" w:space="0" w:color="auto"/>
        <w:right w:val="none" w:sz="0" w:space="0" w:color="auto"/>
      </w:divBdr>
    </w:div>
    <w:div w:id="740254227">
      <w:bodyDiv w:val="1"/>
      <w:marLeft w:val="0"/>
      <w:marRight w:val="0"/>
      <w:marTop w:val="0"/>
      <w:marBottom w:val="0"/>
      <w:divBdr>
        <w:top w:val="none" w:sz="0" w:space="0" w:color="auto"/>
        <w:left w:val="none" w:sz="0" w:space="0" w:color="auto"/>
        <w:bottom w:val="none" w:sz="0" w:space="0" w:color="auto"/>
        <w:right w:val="none" w:sz="0" w:space="0" w:color="auto"/>
      </w:divBdr>
    </w:div>
    <w:div w:id="741683888">
      <w:bodyDiv w:val="1"/>
      <w:marLeft w:val="0"/>
      <w:marRight w:val="0"/>
      <w:marTop w:val="0"/>
      <w:marBottom w:val="0"/>
      <w:divBdr>
        <w:top w:val="none" w:sz="0" w:space="0" w:color="auto"/>
        <w:left w:val="none" w:sz="0" w:space="0" w:color="auto"/>
        <w:bottom w:val="none" w:sz="0" w:space="0" w:color="auto"/>
        <w:right w:val="none" w:sz="0" w:space="0" w:color="auto"/>
      </w:divBdr>
    </w:div>
    <w:div w:id="743070298">
      <w:bodyDiv w:val="1"/>
      <w:marLeft w:val="0"/>
      <w:marRight w:val="0"/>
      <w:marTop w:val="0"/>
      <w:marBottom w:val="0"/>
      <w:divBdr>
        <w:top w:val="none" w:sz="0" w:space="0" w:color="auto"/>
        <w:left w:val="none" w:sz="0" w:space="0" w:color="auto"/>
        <w:bottom w:val="none" w:sz="0" w:space="0" w:color="auto"/>
        <w:right w:val="none" w:sz="0" w:space="0" w:color="auto"/>
      </w:divBdr>
    </w:div>
    <w:div w:id="743114163">
      <w:bodyDiv w:val="1"/>
      <w:marLeft w:val="0"/>
      <w:marRight w:val="0"/>
      <w:marTop w:val="0"/>
      <w:marBottom w:val="0"/>
      <w:divBdr>
        <w:top w:val="none" w:sz="0" w:space="0" w:color="auto"/>
        <w:left w:val="none" w:sz="0" w:space="0" w:color="auto"/>
        <w:bottom w:val="none" w:sz="0" w:space="0" w:color="auto"/>
        <w:right w:val="none" w:sz="0" w:space="0" w:color="auto"/>
      </w:divBdr>
    </w:div>
    <w:div w:id="746078481">
      <w:bodyDiv w:val="1"/>
      <w:marLeft w:val="0"/>
      <w:marRight w:val="0"/>
      <w:marTop w:val="0"/>
      <w:marBottom w:val="0"/>
      <w:divBdr>
        <w:top w:val="none" w:sz="0" w:space="0" w:color="auto"/>
        <w:left w:val="none" w:sz="0" w:space="0" w:color="auto"/>
        <w:bottom w:val="none" w:sz="0" w:space="0" w:color="auto"/>
        <w:right w:val="none" w:sz="0" w:space="0" w:color="auto"/>
      </w:divBdr>
    </w:div>
    <w:div w:id="747071485">
      <w:bodyDiv w:val="1"/>
      <w:marLeft w:val="0"/>
      <w:marRight w:val="0"/>
      <w:marTop w:val="0"/>
      <w:marBottom w:val="0"/>
      <w:divBdr>
        <w:top w:val="none" w:sz="0" w:space="0" w:color="auto"/>
        <w:left w:val="none" w:sz="0" w:space="0" w:color="auto"/>
        <w:bottom w:val="none" w:sz="0" w:space="0" w:color="auto"/>
        <w:right w:val="none" w:sz="0" w:space="0" w:color="auto"/>
      </w:divBdr>
    </w:div>
    <w:div w:id="749545151">
      <w:bodyDiv w:val="1"/>
      <w:marLeft w:val="0"/>
      <w:marRight w:val="0"/>
      <w:marTop w:val="0"/>
      <w:marBottom w:val="0"/>
      <w:divBdr>
        <w:top w:val="none" w:sz="0" w:space="0" w:color="auto"/>
        <w:left w:val="none" w:sz="0" w:space="0" w:color="auto"/>
        <w:bottom w:val="none" w:sz="0" w:space="0" w:color="auto"/>
        <w:right w:val="none" w:sz="0" w:space="0" w:color="auto"/>
      </w:divBdr>
    </w:div>
    <w:div w:id="751588089">
      <w:bodyDiv w:val="1"/>
      <w:marLeft w:val="0"/>
      <w:marRight w:val="0"/>
      <w:marTop w:val="0"/>
      <w:marBottom w:val="0"/>
      <w:divBdr>
        <w:top w:val="none" w:sz="0" w:space="0" w:color="auto"/>
        <w:left w:val="none" w:sz="0" w:space="0" w:color="auto"/>
        <w:bottom w:val="none" w:sz="0" w:space="0" w:color="auto"/>
        <w:right w:val="none" w:sz="0" w:space="0" w:color="auto"/>
      </w:divBdr>
    </w:div>
    <w:div w:id="752707513">
      <w:bodyDiv w:val="1"/>
      <w:marLeft w:val="0"/>
      <w:marRight w:val="0"/>
      <w:marTop w:val="0"/>
      <w:marBottom w:val="0"/>
      <w:divBdr>
        <w:top w:val="none" w:sz="0" w:space="0" w:color="auto"/>
        <w:left w:val="none" w:sz="0" w:space="0" w:color="auto"/>
        <w:bottom w:val="none" w:sz="0" w:space="0" w:color="auto"/>
        <w:right w:val="none" w:sz="0" w:space="0" w:color="auto"/>
      </w:divBdr>
    </w:div>
    <w:div w:id="753823310">
      <w:bodyDiv w:val="1"/>
      <w:marLeft w:val="0"/>
      <w:marRight w:val="0"/>
      <w:marTop w:val="0"/>
      <w:marBottom w:val="0"/>
      <w:divBdr>
        <w:top w:val="none" w:sz="0" w:space="0" w:color="auto"/>
        <w:left w:val="none" w:sz="0" w:space="0" w:color="auto"/>
        <w:bottom w:val="none" w:sz="0" w:space="0" w:color="auto"/>
        <w:right w:val="none" w:sz="0" w:space="0" w:color="auto"/>
      </w:divBdr>
    </w:div>
    <w:div w:id="754480144">
      <w:bodyDiv w:val="1"/>
      <w:marLeft w:val="0"/>
      <w:marRight w:val="0"/>
      <w:marTop w:val="0"/>
      <w:marBottom w:val="0"/>
      <w:divBdr>
        <w:top w:val="none" w:sz="0" w:space="0" w:color="auto"/>
        <w:left w:val="none" w:sz="0" w:space="0" w:color="auto"/>
        <w:bottom w:val="none" w:sz="0" w:space="0" w:color="auto"/>
        <w:right w:val="none" w:sz="0" w:space="0" w:color="auto"/>
      </w:divBdr>
    </w:div>
    <w:div w:id="762798866">
      <w:bodyDiv w:val="1"/>
      <w:marLeft w:val="0"/>
      <w:marRight w:val="0"/>
      <w:marTop w:val="0"/>
      <w:marBottom w:val="0"/>
      <w:divBdr>
        <w:top w:val="none" w:sz="0" w:space="0" w:color="auto"/>
        <w:left w:val="none" w:sz="0" w:space="0" w:color="auto"/>
        <w:bottom w:val="none" w:sz="0" w:space="0" w:color="auto"/>
        <w:right w:val="none" w:sz="0" w:space="0" w:color="auto"/>
      </w:divBdr>
    </w:div>
    <w:div w:id="763452282">
      <w:bodyDiv w:val="1"/>
      <w:marLeft w:val="0"/>
      <w:marRight w:val="0"/>
      <w:marTop w:val="0"/>
      <w:marBottom w:val="0"/>
      <w:divBdr>
        <w:top w:val="none" w:sz="0" w:space="0" w:color="auto"/>
        <w:left w:val="none" w:sz="0" w:space="0" w:color="auto"/>
        <w:bottom w:val="none" w:sz="0" w:space="0" w:color="auto"/>
        <w:right w:val="none" w:sz="0" w:space="0" w:color="auto"/>
      </w:divBdr>
    </w:div>
    <w:div w:id="764033931">
      <w:bodyDiv w:val="1"/>
      <w:marLeft w:val="0"/>
      <w:marRight w:val="0"/>
      <w:marTop w:val="0"/>
      <w:marBottom w:val="0"/>
      <w:divBdr>
        <w:top w:val="none" w:sz="0" w:space="0" w:color="auto"/>
        <w:left w:val="none" w:sz="0" w:space="0" w:color="auto"/>
        <w:bottom w:val="none" w:sz="0" w:space="0" w:color="auto"/>
        <w:right w:val="none" w:sz="0" w:space="0" w:color="auto"/>
      </w:divBdr>
    </w:div>
    <w:div w:id="765418242">
      <w:bodyDiv w:val="1"/>
      <w:marLeft w:val="0"/>
      <w:marRight w:val="0"/>
      <w:marTop w:val="0"/>
      <w:marBottom w:val="0"/>
      <w:divBdr>
        <w:top w:val="none" w:sz="0" w:space="0" w:color="auto"/>
        <w:left w:val="none" w:sz="0" w:space="0" w:color="auto"/>
        <w:bottom w:val="none" w:sz="0" w:space="0" w:color="auto"/>
        <w:right w:val="none" w:sz="0" w:space="0" w:color="auto"/>
      </w:divBdr>
    </w:div>
    <w:div w:id="766736303">
      <w:bodyDiv w:val="1"/>
      <w:marLeft w:val="0"/>
      <w:marRight w:val="0"/>
      <w:marTop w:val="0"/>
      <w:marBottom w:val="0"/>
      <w:divBdr>
        <w:top w:val="none" w:sz="0" w:space="0" w:color="auto"/>
        <w:left w:val="none" w:sz="0" w:space="0" w:color="auto"/>
        <w:bottom w:val="none" w:sz="0" w:space="0" w:color="auto"/>
        <w:right w:val="none" w:sz="0" w:space="0" w:color="auto"/>
      </w:divBdr>
    </w:div>
    <w:div w:id="771320986">
      <w:bodyDiv w:val="1"/>
      <w:marLeft w:val="0"/>
      <w:marRight w:val="0"/>
      <w:marTop w:val="0"/>
      <w:marBottom w:val="0"/>
      <w:divBdr>
        <w:top w:val="none" w:sz="0" w:space="0" w:color="auto"/>
        <w:left w:val="none" w:sz="0" w:space="0" w:color="auto"/>
        <w:bottom w:val="none" w:sz="0" w:space="0" w:color="auto"/>
        <w:right w:val="none" w:sz="0" w:space="0" w:color="auto"/>
      </w:divBdr>
    </w:div>
    <w:div w:id="771629437">
      <w:bodyDiv w:val="1"/>
      <w:marLeft w:val="0"/>
      <w:marRight w:val="0"/>
      <w:marTop w:val="0"/>
      <w:marBottom w:val="0"/>
      <w:divBdr>
        <w:top w:val="none" w:sz="0" w:space="0" w:color="auto"/>
        <w:left w:val="none" w:sz="0" w:space="0" w:color="auto"/>
        <w:bottom w:val="none" w:sz="0" w:space="0" w:color="auto"/>
        <w:right w:val="none" w:sz="0" w:space="0" w:color="auto"/>
      </w:divBdr>
    </w:div>
    <w:div w:id="773788406">
      <w:bodyDiv w:val="1"/>
      <w:marLeft w:val="0"/>
      <w:marRight w:val="0"/>
      <w:marTop w:val="0"/>
      <w:marBottom w:val="0"/>
      <w:divBdr>
        <w:top w:val="none" w:sz="0" w:space="0" w:color="auto"/>
        <w:left w:val="none" w:sz="0" w:space="0" w:color="auto"/>
        <w:bottom w:val="none" w:sz="0" w:space="0" w:color="auto"/>
        <w:right w:val="none" w:sz="0" w:space="0" w:color="auto"/>
      </w:divBdr>
    </w:div>
    <w:div w:id="775684238">
      <w:bodyDiv w:val="1"/>
      <w:marLeft w:val="0"/>
      <w:marRight w:val="0"/>
      <w:marTop w:val="0"/>
      <w:marBottom w:val="0"/>
      <w:divBdr>
        <w:top w:val="none" w:sz="0" w:space="0" w:color="auto"/>
        <w:left w:val="none" w:sz="0" w:space="0" w:color="auto"/>
        <w:bottom w:val="none" w:sz="0" w:space="0" w:color="auto"/>
        <w:right w:val="none" w:sz="0" w:space="0" w:color="auto"/>
      </w:divBdr>
    </w:div>
    <w:div w:id="778992352">
      <w:bodyDiv w:val="1"/>
      <w:marLeft w:val="0"/>
      <w:marRight w:val="0"/>
      <w:marTop w:val="0"/>
      <w:marBottom w:val="0"/>
      <w:divBdr>
        <w:top w:val="none" w:sz="0" w:space="0" w:color="auto"/>
        <w:left w:val="none" w:sz="0" w:space="0" w:color="auto"/>
        <w:bottom w:val="none" w:sz="0" w:space="0" w:color="auto"/>
        <w:right w:val="none" w:sz="0" w:space="0" w:color="auto"/>
      </w:divBdr>
    </w:div>
    <w:div w:id="781845163">
      <w:bodyDiv w:val="1"/>
      <w:marLeft w:val="0"/>
      <w:marRight w:val="0"/>
      <w:marTop w:val="0"/>
      <w:marBottom w:val="0"/>
      <w:divBdr>
        <w:top w:val="none" w:sz="0" w:space="0" w:color="auto"/>
        <w:left w:val="none" w:sz="0" w:space="0" w:color="auto"/>
        <w:bottom w:val="none" w:sz="0" w:space="0" w:color="auto"/>
        <w:right w:val="none" w:sz="0" w:space="0" w:color="auto"/>
      </w:divBdr>
    </w:div>
    <w:div w:id="782502485">
      <w:bodyDiv w:val="1"/>
      <w:marLeft w:val="0"/>
      <w:marRight w:val="0"/>
      <w:marTop w:val="0"/>
      <w:marBottom w:val="0"/>
      <w:divBdr>
        <w:top w:val="none" w:sz="0" w:space="0" w:color="auto"/>
        <w:left w:val="none" w:sz="0" w:space="0" w:color="auto"/>
        <w:bottom w:val="none" w:sz="0" w:space="0" w:color="auto"/>
        <w:right w:val="none" w:sz="0" w:space="0" w:color="auto"/>
      </w:divBdr>
    </w:div>
    <w:div w:id="784692267">
      <w:bodyDiv w:val="1"/>
      <w:marLeft w:val="0"/>
      <w:marRight w:val="0"/>
      <w:marTop w:val="0"/>
      <w:marBottom w:val="0"/>
      <w:divBdr>
        <w:top w:val="none" w:sz="0" w:space="0" w:color="auto"/>
        <w:left w:val="none" w:sz="0" w:space="0" w:color="auto"/>
        <w:bottom w:val="none" w:sz="0" w:space="0" w:color="auto"/>
        <w:right w:val="none" w:sz="0" w:space="0" w:color="auto"/>
      </w:divBdr>
    </w:div>
    <w:div w:id="785000920">
      <w:bodyDiv w:val="1"/>
      <w:marLeft w:val="0"/>
      <w:marRight w:val="0"/>
      <w:marTop w:val="0"/>
      <w:marBottom w:val="0"/>
      <w:divBdr>
        <w:top w:val="none" w:sz="0" w:space="0" w:color="auto"/>
        <w:left w:val="none" w:sz="0" w:space="0" w:color="auto"/>
        <w:bottom w:val="none" w:sz="0" w:space="0" w:color="auto"/>
        <w:right w:val="none" w:sz="0" w:space="0" w:color="auto"/>
      </w:divBdr>
    </w:div>
    <w:div w:id="787623570">
      <w:bodyDiv w:val="1"/>
      <w:marLeft w:val="0"/>
      <w:marRight w:val="0"/>
      <w:marTop w:val="0"/>
      <w:marBottom w:val="0"/>
      <w:divBdr>
        <w:top w:val="none" w:sz="0" w:space="0" w:color="auto"/>
        <w:left w:val="none" w:sz="0" w:space="0" w:color="auto"/>
        <w:bottom w:val="none" w:sz="0" w:space="0" w:color="auto"/>
        <w:right w:val="none" w:sz="0" w:space="0" w:color="auto"/>
      </w:divBdr>
    </w:div>
    <w:div w:id="787893285">
      <w:bodyDiv w:val="1"/>
      <w:marLeft w:val="0"/>
      <w:marRight w:val="0"/>
      <w:marTop w:val="0"/>
      <w:marBottom w:val="0"/>
      <w:divBdr>
        <w:top w:val="none" w:sz="0" w:space="0" w:color="auto"/>
        <w:left w:val="none" w:sz="0" w:space="0" w:color="auto"/>
        <w:bottom w:val="none" w:sz="0" w:space="0" w:color="auto"/>
        <w:right w:val="none" w:sz="0" w:space="0" w:color="auto"/>
      </w:divBdr>
    </w:div>
    <w:div w:id="789860405">
      <w:bodyDiv w:val="1"/>
      <w:marLeft w:val="0"/>
      <w:marRight w:val="0"/>
      <w:marTop w:val="0"/>
      <w:marBottom w:val="0"/>
      <w:divBdr>
        <w:top w:val="none" w:sz="0" w:space="0" w:color="auto"/>
        <w:left w:val="none" w:sz="0" w:space="0" w:color="auto"/>
        <w:bottom w:val="none" w:sz="0" w:space="0" w:color="auto"/>
        <w:right w:val="none" w:sz="0" w:space="0" w:color="auto"/>
      </w:divBdr>
    </w:div>
    <w:div w:id="790318541">
      <w:bodyDiv w:val="1"/>
      <w:marLeft w:val="0"/>
      <w:marRight w:val="0"/>
      <w:marTop w:val="0"/>
      <w:marBottom w:val="0"/>
      <w:divBdr>
        <w:top w:val="none" w:sz="0" w:space="0" w:color="auto"/>
        <w:left w:val="none" w:sz="0" w:space="0" w:color="auto"/>
        <w:bottom w:val="none" w:sz="0" w:space="0" w:color="auto"/>
        <w:right w:val="none" w:sz="0" w:space="0" w:color="auto"/>
      </w:divBdr>
    </w:div>
    <w:div w:id="792210035">
      <w:bodyDiv w:val="1"/>
      <w:marLeft w:val="0"/>
      <w:marRight w:val="0"/>
      <w:marTop w:val="0"/>
      <w:marBottom w:val="0"/>
      <w:divBdr>
        <w:top w:val="none" w:sz="0" w:space="0" w:color="auto"/>
        <w:left w:val="none" w:sz="0" w:space="0" w:color="auto"/>
        <w:bottom w:val="none" w:sz="0" w:space="0" w:color="auto"/>
        <w:right w:val="none" w:sz="0" w:space="0" w:color="auto"/>
      </w:divBdr>
    </w:div>
    <w:div w:id="794830865">
      <w:bodyDiv w:val="1"/>
      <w:marLeft w:val="0"/>
      <w:marRight w:val="0"/>
      <w:marTop w:val="0"/>
      <w:marBottom w:val="0"/>
      <w:divBdr>
        <w:top w:val="none" w:sz="0" w:space="0" w:color="auto"/>
        <w:left w:val="none" w:sz="0" w:space="0" w:color="auto"/>
        <w:bottom w:val="none" w:sz="0" w:space="0" w:color="auto"/>
        <w:right w:val="none" w:sz="0" w:space="0" w:color="auto"/>
      </w:divBdr>
    </w:div>
    <w:div w:id="796797117">
      <w:bodyDiv w:val="1"/>
      <w:marLeft w:val="0"/>
      <w:marRight w:val="0"/>
      <w:marTop w:val="0"/>
      <w:marBottom w:val="0"/>
      <w:divBdr>
        <w:top w:val="none" w:sz="0" w:space="0" w:color="auto"/>
        <w:left w:val="none" w:sz="0" w:space="0" w:color="auto"/>
        <w:bottom w:val="none" w:sz="0" w:space="0" w:color="auto"/>
        <w:right w:val="none" w:sz="0" w:space="0" w:color="auto"/>
      </w:divBdr>
    </w:div>
    <w:div w:id="801119026">
      <w:bodyDiv w:val="1"/>
      <w:marLeft w:val="0"/>
      <w:marRight w:val="0"/>
      <w:marTop w:val="0"/>
      <w:marBottom w:val="0"/>
      <w:divBdr>
        <w:top w:val="none" w:sz="0" w:space="0" w:color="auto"/>
        <w:left w:val="none" w:sz="0" w:space="0" w:color="auto"/>
        <w:bottom w:val="none" w:sz="0" w:space="0" w:color="auto"/>
        <w:right w:val="none" w:sz="0" w:space="0" w:color="auto"/>
      </w:divBdr>
    </w:div>
    <w:div w:id="802312796">
      <w:bodyDiv w:val="1"/>
      <w:marLeft w:val="0"/>
      <w:marRight w:val="0"/>
      <w:marTop w:val="0"/>
      <w:marBottom w:val="0"/>
      <w:divBdr>
        <w:top w:val="none" w:sz="0" w:space="0" w:color="auto"/>
        <w:left w:val="none" w:sz="0" w:space="0" w:color="auto"/>
        <w:bottom w:val="none" w:sz="0" w:space="0" w:color="auto"/>
        <w:right w:val="none" w:sz="0" w:space="0" w:color="auto"/>
      </w:divBdr>
    </w:div>
    <w:div w:id="809592780">
      <w:bodyDiv w:val="1"/>
      <w:marLeft w:val="0"/>
      <w:marRight w:val="0"/>
      <w:marTop w:val="0"/>
      <w:marBottom w:val="0"/>
      <w:divBdr>
        <w:top w:val="none" w:sz="0" w:space="0" w:color="auto"/>
        <w:left w:val="none" w:sz="0" w:space="0" w:color="auto"/>
        <w:bottom w:val="none" w:sz="0" w:space="0" w:color="auto"/>
        <w:right w:val="none" w:sz="0" w:space="0" w:color="auto"/>
      </w:divBdr>
    </w:div>
    <w:div w:id="809707776">
      <w:bodyDiv w:val="1"/>
      <w:marLeft w:val="0"/>
      <w:marRight w:val="0"/>
      <w:marTop w:val="0"/>
      <w:marBottom w:val="0"/>
      <w:divBdr>
        <w:top w:val="none" w:sz="0" w:space="0" w:color="auto"/>
        <w:left w:val="none" w:sz="0" w:space="0" w:color="auto"/>
        <w:bottom w:val="none" w:sz="0" w:space="0" w:color="auto"/>
        <w:right w:val="none" w:sz="0" w:space="0" w:color="auto"/>
      </w:divBdr>
    </w:div>
    <w:div w:id="811556726">
      <w:bodyDiv w:val="1"/>
      <w:marLeft w:val="0"/>
      <w:marRight w:val="0"/>
      <w:marTop w:val="0"/>
      <w:marBottom w:val="0"/>
      <w:divBdr>
        <w:top w:val="none" w:sz="0" w:space="0" w:color="auto"/>
        <w:left w:val="none" w:sz="0" w:space="0" w:color="auto"/>
        <w:bottom w:val="none" w:sz="0" w:space="0" w:color="auto"/>
        <w:right w:val="none" w:sz="0" w:space="0" w:color="auto"/>
      </w:divBdr>
    </w:div>
    <w:div w:id="811944399">
      <w:bodyDiv w:val="1"/>
      <w:marLeft w:val="0"/>
      <w:marRight w:val="0"/>
      <w:marTop w:val="0"/>
      <w:marBottom w:val="0"/>
      <w:divBdr>
        <w:top w:val="none" w:sz="0" w:space="0" w:color="auto"/>
        <w:left w:val="none" w:sz="0" w:space="0" w:color="auto"/>
        <w:bottom w:val="none" w:sz="0" w:space="0" w:color="auto"/>
        <w:right w:val="none" w:sz="0" w:space="0" w:color="auto"/>
      </w:divBdr>
    </w:div>
    <w:div w:id="814492115">
      <w:bodyDiv w:val="1"/>
      <w:marLeft w:val="0"/>
      <w:marRight w:val="0"/>
      <w:marTop w:val="0"/>
      <w:marBottom w:val="0"/>
      <w:divBdr>
        <w:top w:val="none" w:sz="0" w:space="0" w:color="auto"/>
        <w:left w:val="none" w:sz="0" w:space="0" w:color="auto"/>
        <w:bottom w:val="none" w:sz="0" w:space="0" w:color="auto"/>
        <w:right w:val="none" w:sz="0" w:space="0" w:color="auto"/>
      </w:divBdr>
    </w:div>
    <w:div w:id="815487357">
      <w:bodyDiv w:val="1"/>
      <w:marLeft w:val="0"/>
      <w:marRight w:val="0"/>
      <w:marTop w:val="0"/>
      <w:marBottom w:val="0"/>
      <w:divBdr>
        <w:top w:val="none" w:sz="0" w:space="0" w:color="auto"/>
        <w:left w:val="none" w:sz="0" w:space="0" w:color="auto"/>
        <w:bottom w:val="none" w:sz="0" w:space="0" w:color="auto"/>
        <w:right w:val="none" w:sz="0" w:space="0" w:color="auto"/>
      </w:divBdr>
    </w:div>
    <w:div w:id="816340719">
      <w:bodyDiv w:val="1"/>
      <w:marLeft w:val="0"/>
      <w:marRight w:val="0"/>
      <w:marTop w:val="0"/>
      <w:marBottom w:val="0"/>
      <w:divBdr>
        <w:top w:val="none" w:sz="0" w:space="0" w:color="auto"/>
        <w:left w:val="none" w:sz="0" w:space="0" w:color="auto"/>
        <w:bottom w:val="none" w:sz="0" w:space="0" w:color="auto"/>
        <w:right w:val="none" w:sz="0" w:space="0" w:color="auto"/>
      </w:divBdr>
    </w:div>
    <w:div w:id="817841342">
      <w:bodyDiv w:val="1"/>
      <w:marLeft w:val="0"/>
      <w:marRight w:val="0"/>
      <w:marTop w:val="0"/>
      <w:marBottom w:val="0"/>
      <w:divBdr>
        <w:top w:val="none" w:sz="0" w:space="0" w:color="auto"/>
        <w:left w:val="none" w:sz="0" w:space="0" w:color="auto"/>
        <w:bottom w:val="none" w:sz="0" w:space="0" w:color="auto"/>
        <w:right w:val="none" w:sz="0" w:space="0" w:color="auto"/>
      </w:divBdr>
    </w:div>
    <w:div w:id="821313569">
      <w:bodyDiv w:val="1"/>
      <w:marLeft w:val="0"/>
      <w:marRight w:val="0"/>
      <w:marTop w:val="0"/>
      <w:marBottom w:val="0"/>
      <w:divBdr>
        <w:top w:val="none" w:sz="0" w:space="0" w:color="auto"/>
        <w:left w:val="none" w:sz="0" w:space="0" w:color="auto"/>
        <w:bottom w:val="none" w:sz="0" w:space="0" w:color="auto"/>
        <w:right w:val="none" w:sz="0" w:space="0" w:color="auto"/>
      </w:divBdr>
    </w:div>
    <w:div w:id="821846463">
      <w:bodyDiv w:val="1"/>
      <w:marLeft w:val="0"/>
      <w:marRight w:val="0"/>
      <w:marTop w:val="0"/>
      <w:marBottom w:val="0"/>
      <w:divBdr>
        <w:top w:val="none" w:sz="0" w:space="0" w:color="auto"/>
        <w:left w:val="none" w:sz="0" w:space="0" w:color="auto"/>
        <w:bottom w:val="none" w:sz="0" w:space="0" w:color="auto"/>
        <w:right w:val="none" w:sz="0" w:space="0" w:color="auto"/>
      </w:divBdr>
    </w:div>
    <w:div w:id="823736060">
      <w:bodyDiv w:val="1"/>
      <w:marLeft w:val="0"/>
      <w:marRight w:val="0"/>
      <w:marTop w:val="0"/>
      <w:marBottom w:val="0"/>
      <w:divBdr>
        <w:top w:val="none" w:sz="0" w:space="0" w:color="auto"/>
        <w:left w:val="none" w:sz="0" w:space="0" w:color="auto"/>
        <w:bottom w:val="none" w:sz="0" w:space="0" w:color="auto"/>
        <w:right w:val="none" w:sz="0" w:space="0" w:color="auto"/>
      </w:divBdr>
    </w:div>
    <w:div w:id="828055311">
      <w:bodyDiv w:val="1"/>
      <w:marLeft w:val="0"/>
      <w:marRight w:val="0"/>
      <w:marTop w:val="0"/>
      <w:marBottom w:val="0"/>
      <w:divBdr>
        <w:top w:val="none" w:sz="0" w:space="0" w:color="auto"/>
        <w:left w:val="none" w:sz="0" w:space="0" w:color="auto"/>
        <w:bottom w:val="none" w:sz="0" w:space="0" w:color="auto"/>
        <w:right w:val="none" w:sz="0" w:space="0" w:color="auto"/>
      </w:divBdr>
    </w:div>
    <w:div w:id="830562025">
      <w:bodyDiv w:val="1"/>
      <w:marLeft w:val="0"/>
      <w:marRight w:val="0"/>
      <w:marTop w:val="0"/>
      <w:marBottom w:val="0"/>
      <w:divBdr>
        <w:top w:val="none" w:sz="0" w:space="0" w:color="auto"/>
        <w:left w:val="none" w:sz="0" w:space="0" w:color="auto"/>
        <w:bottom w:val="none" w:sz="0" w:space="0" w:color="auto"/>
        <w:right w:val="none" w:sz="0" w:space="0" w:color="auto"/>
      </w:divBdr>
    </w:div>
    <w:div w:id="832526468">
      <w:bodyDiv w:val="1"/>
      <w:marLeft w:val="0"/>
      <w:marRight w:val="0"/>
      <w:marTop w:val="0"/>
      <w:marBottom w:val="0"/>
      <w:divBdr>
        <w:top w:val="none" w:sz="0" w:space="0" w:color="auto"/>
        <w:left w:val="none" w:sz="0" w:space="0" w:color="auto"/>
        <w:bottom w:val="none" w:sz="0" w:space="0" w:color="auto"/>
        <w:right w:val="none" w:sz="0" w:space="0" w:color="auto"/>
      </w:divBdr>
    </w:div>
    <w:div w:id="834417076">
      <w:bodyDiv w:val="1"/>
      <w:marLeft w:val="0"/>
      <w:marRight w:val="0"/>
      <w:marTop w:val="0"/>
      <w:marBottom w:val="0"/>
      <w:divBdr>
        <w:top w:val="none" w:sz="0" w:space="0" w:color="auto"/>
        <w:left w:val="none" w:sz="0" w:space="0" w:color="auto"/>
        <w:bottom w:val="none" w:sz="0" w:space="0" w:color="auto"/>
        <w:right w:val="none" w:sz="0" w:space="0" w:color="auto"/>
      </w:divBdr>
    </w:div>
    <w:div w:id="838231857">
      <w:bodyDiv w:val="1"/>
      <w:marLeft w:val="0"/>
      <w:marRight w:val="0"/>
      <w:marTop w:val="0"/>
      <w:marBottom w:val="0"/>
      <w:divBdr>
        <w:top w:val="none" w:sz="0" w:space="0" w:color="auto"/>
        <w:left w:val="none" w:sz="0" w:space="0" w:color="auto"/>
        <w:bottom w:val="none" w:sz="0" w:space="0" w:color="auto"/>
        <w:right w:val="none" w:sz="0" w:space="0" w:color="auto"/>
      </w:divBdr>
    </w:div>
    <w:div w:id="843280924">
      <w:bodyDiv w:val="1"/>
      <w:marLeft w:val="0"/>
      <w:marRight w:val="0"/>
      <w:marTop w:val="0"/>
      <w:marBottom w:val="0"/>
      <w:divBdr>
        <w:top w:val="none" w:sz="0" w:space="0" w:color="auto"/>
        <w:left w:val="none" w:sz="0" w:space="0" w:color="auto"/>
        <w:bottom w:val="none" w:sz="0" w:space="0" w:color="auto"/>
        <w:right w:val="none" w:sz="0" w:space="0" w:color="auto"/>
      </w:divBdr>
    </w:div>
    <w:div w:id="844131933">
      <w:bodyDiv w:val="1"/>
      <w:marLeft w:val="0"/>
      <w:marRight w:val="0"/>
      <w:marTop w:val="0"/>
      <w:marBottom w:val="0"/>
      <w:divBdr>
        <w:top w:val="none" w:sz="0" w:space="0" w:color="auto"/>
        <w:left w:val="none" w:sz="0" w:space="0" w:color="auto"/>
        <w:bottom w:val="none" w:sz="0" w:space="0" w:color="auto"/>
        <w:right w:val="none" w:sz="0" w:space="0" w:color="auto"/>
      </w:divBdr>
    </w:div>
    <w:div w:id="849610322">
      <w:bodyDiv w:val="1"/>
      <w:marLeft w:val="0"/>
      <w:marRight w:val="0"/>
      <w:marTop w:val="0"/>
      <w:marBottom w:val="0"/>
      <w:divBdr>
        <w:top w:val="none" w:sz="0" w:space="0" w:color="auto"/>
        <w:left w:val="none" w:sz="0" w:space="0" w:color="auto"/>
        <w:bottom w:val="none" w:sz="0" w:space="0" w:color="auto"/>
        <w:right w:val="none" w:sz="0" w:space="0" w:color="auto"/>
      </w:divBdr>
    </w:div>
    <w:div w:id="850223991">
      <w:bodyDiv w:val="1"/>
      <w:marLeft w:val="0"/>
      <w:marRight w:val="0"/>
      <w:marTop w:val="0"/>
      <w:marBottom w:val="0"/>
      <w:divBdr>
        <w:top w:val="none" w:sz="0" w:space="0" w:color="auto"/>
        <w:left w:val="none" w:sz="0" w:space="0" w:color="auto"/>
        <w:bottom w:val="none" w:sz="0" w:space="0" w:color="auto"/>
        <w:right w:val="none" w:sz="0" w:space="0" w:color="auto"/>
      </w:divBdr>
    </w:div>
    <w:div w:id="851185833">
      <w:bodyDiv w:val="1"/>
      <w:marLeft w:val="0"/>
      <w:marRight w:val="0"/>
      <w:marTop w:val="0"/>
      <w:marBottom w:val="0"/>
      <w:divBdr>
        <w:top w:val="none" w:sz="0" w:space="0" w:color="auto"/>
        <w:left w:val="none" w:sz="0" w:space="0" w:color="auto"/>
        <w:bottom w:val="none" w:sz="0" w:space="0" w:color="auto"/>
        <w:right w:val="none" w:sz="0" w:space="0" w:color="auto"/>
      </w:divBdr>
    </w:div>
    <w:div w:id="851334017">
      <w:bodyDiv w:val="1"/>
      <w:marLeft w:val="0"/>
      <w:marRight w:val="0"/>
      <w:marTop w:val="0"/>
      <w:marBottom w:val="0"/>
      <w:divBdr>
        <w:top w:val="none" w:sz="0" w:space="0" w:color="auto"/>
        <w:left w:val="none" w:sz="0" w:space="0" w:color="auto"/>
        <w:bottom w:val="none" w:sz="0" w:space="0" w:color="auto"/>
        <w:right w:val="none" w:sz="0" w:space="0" w:color="auto"/>
      </w:divBdr>
    </w:div>
    <w:div w:id="851724862">
      <w:bodyDiv w:val="1"/>
      <w:marLeft w:val="0"/>
      <w:marRight w:val="0"/>
      <w:marTop w:val="0"/>
      <w:marBottom w:val="0"/>
      <w:divBdr>
        <w:top w:val="none" w:sz="0" w:space="0" w:color="auto"/>
        <w:left w:val="none" w:sz="0" w:space="0" w:color="auto"/>
        <w:bottom w:val="none" w:sz="0" w:space="0" w:color="auto"/>
        <w:right w:val="none" w:sz="0" w:space="0" w:color="auto"/>
      </w:divBdr>
    </w:div>
    <w:div w:id="853803016">
      <w:bodyDiv w:val="1"/>
      <w:marLeft w:val="0"/>
      <w:marRight w:val="0"/>
      <w:marTop w:val="0"/>
      <w:marBottom w:val="0"/>
      <w:divBdr>
        <w:top w:val="none" w:sz="0" w:space="0" w:color="auto"/>
        <w:left w:val="none" w:sz="0" w:space="0" w:color="auto"/>
        <w:bottom w:val="none" w:sz="0" w:space="0" w:color="auto"/>
        <w:right w:val="none" w:sz="0" w:space="0" w:color="auto"/>
      </w:divBdr>
    </w:div>
    <w:div w:id="853803375">
      <w:bodyDiv w:val="1"/>
      <w:marLeft w:val="0"/>
      <w:marRight w:val="0"/>
      <w:marTop w:val="0"/>
      <w:marBottom w:val="0"/>
      <w:divBdr>
        <w:top w:val="none" w:sz="0" w:space="0" w:color="auto"/>
        <w:left w:val="none" w:sz="0" w:space="0" w:color="auto"/>
        <w:bottom w:val="none" w:sz="0" w:space="0" w:color="auto"/>
        <w:right w:val="none" w:sz="0" w:space="0" w:color="auto"/>
      </w:divBdr>
    </w:div>
    <w:div w:id="854418033">
      <w:bodyDiv w:val="1"/>
      <w:marLeft w:val="0"/>
      <w:marRight w:val="0"/>
      <w:marTop w:val="0"/>
      <w:marBottom w:val="0"/>
      <w:divBdr>
        <w:top w:val="none" w:sz="0" w:space="0" w:color="auto"/>
        <w:left w:val="none" w:sz="0" w:space="0" w:color="auto"/>
        <w:bottom w:val="none" w:sz="0" w:space="0" w:color="auto"/>
        <w:right w:val="none" w:sz="0" w:space="0" w:color="auto"/>
      </w:divBdr>
    </w:div>
    <w:div w:id="858465359">
      <w:bodyDiv w:val="1"/>
      <w:marLeft w:val="0"/>
      <w:marRight w:val="0"/>
      <w:marTop w:val="0"/>
      <w:marBottom w:val="0"/>
      <w:divBdr>
        <w:top w:val="none" w:sz="0" w:space="0" w:color="auto"/>
        <w:left w:val="none" w:sz="0" w:space="0" w:color="auto"/>
        <w:bottom w:val="none" w:sz="0" w:space="0" w:color="auto"/>
        <w:right w:val="none" w:sz="0" w:space="0" w:color="auto"/>
      </w:divBdr>
    </w:div>
    <w:div w:id="859708492">
      <w:bodyDiv w:val="1"/>
      <w:marLeft w:val="0"/>
      <w:marRight w:val="0"/>
      <w:marTop w:val="0"/>
      <w:marBottom w:val="0"/>
      <w:divBdr>
        <w:top w:val="none" w:sz="0" w:space="0" w:color="auto"/>
        <w:left w:val="none" w:sz="0" w:space="0" w:color="auto"/>
        <w:bottom w:val="none" w:sz="0" w:space="0" w:color="auto"/>
        <w:right w:val="none" w:sz="0" w:space="0" w:color="auto"/>
      </w:divBdr>
    </w:div>
    <w:div w:id="861163463">
      <w:bodyDiv w:val="1"/>
      <w:marLeft w:val="0"/>
      <w:marRight w:val="0"/>
      <w:marTop w:val="0"/>
      <w:marBottom w:val="0"/>
      <w:divBdr>
        <w:top w:val="none" w:sz="0" w:space="0" w:color="auto"/>
        <w:left w:val="none" w:sz="0" w:space="0" w:color="auto"/>
        <w:bottom w:val="none" w:sz="0" w:space="0" w:color="auto"/>
        <w:right w:val="none" w:sz="0" w:space="0" w:color="auto"/>
      </w:divBdr>
    </w:div>
    <w:div w:id="862864674">
      <w:bodyDiv w:val="1"/>
      <w:marLeft w:val="0"/>
      <w:marRight w:val="0"/>
      <w:marTop w:val="0"/>
      <w:marBottom w:val="0"/>
      <w:divBdr>
        <w:top w:val="none" w:sz="0" w:space="0" w:color="auto"/>
        <w:left w:val="none" w:sz="0" w:space="0" w:color="auto"/>
        <w:bottom w:val="none" w:sz="0" w:space="0" w:color="auto"/>
        <w:right w:val="none" w:sz="0" w:space="0" w:color="auto"/>
      </w:divBdr>
    </w:div>
    <w:div w:id="865949341">
      <w:bodyDiv w:val="1"/>
      <w:marLeft w:val="0"/>
      <w:marRight w:val="0"/>
      <w:marTop w:val="0"/>
      <w:marBottom w:val="0"/>
      <w:divBdr>
        <w:top w:val="none" w:sz="0" w:space="0" w:color="auto"/>
        <w:left w:val="none" w:sz="0" w:space="0" w:color="auto"/>
        <w:bottom w:val="none" w:sz="0" w:space="0" w:color="auto"/>
        <w:right w:val="none" w:sz="0" w:space="0" w:color="auto"/>
      </w:divBdr>
    </w:div>
    <w:div w:id="867179511">
      <w:bodyDiv w:val="1"/>
      <w:marLeft w:val="0"/>
      <w:marRight w:val="0"/>
      <w:marTop w:val="0"/>
      <w:marBottom w:val="0"/>
      <w:divBdr>
        <w:top w:val="none" w:sz="0" w:space="0" w:color="auto"/>
        <w:left w:val="none" w:sz="0" w:space="0" w:color="auto"/>
        <w:bottom w:val="none" w:sz="0" w:space="0" w:color="auto"/>
        <w:right w:val="none" w:sz="0" w:space="0" w:color="auto"/>
      </w:divBdr>
    </w:div>
    <w:div w:id="867643957">
      <w:bodyDiv w:val="1"/>
      <w:marLeft w:val="0"/>
      <w:marRight w:val="0"/>
      <w:marTop w:val="0"/>
      <w:marBottom w:val="0"/>
      <w:divBdr>
        <w:top w:val="none" w:sz="0" w:space="0" w:color="auto"/>
        <w:left w:val="none" w:sz="0" w:space="0" w:color="auto"/>
        <w:bottom w:val="none" w:sz="0" w:space="0" w:color="auto"/>
        <w:right w:val="none" w:sz="0" w:space="0" w:color="auto"/>
      </w:divBdr>
    </w:div>
    <w:div w:id="871192182">
      <w:bodyDiv w:val="1"/>
      <w:marLeft w:val="0"/>
      <w:marRight w:val="0"/>
      <w:marTop w:val="0"/>
      <w:marBottom w:val="0"/>
      <w:divBdr>
        <w:top w:val="none" w:sz="0" w:space="0" w:color="auto"/>
        <w:left w:val="none" w:sz="0" w:space="0" w:color="auto"/>
        <w:bottom w:val="none" w:sz="0" w:space="0" w:color="auto"/>
        <w:right w:val="none" w:sz="0" w:space="0" w:color="auto"/>
      </w:divBdr>
    </w:div>
    <w:div w:id="873421039">
      <w:bodyDiv w:val="1"/>
      <w:marLeft w:val="0"/>
      <w:marRight w:val="0"/>
      <w:marTop w:val="0"/>
      <w:marBottom w:val="0"/>
      <w:divBdr>
        <w:top w:val="none" w:sz="0" w:space="0" w:color="auto"/>
        <w:left w:val="none" w:sz="0" w:space="0" w:color="auto"/>
        <w:bottom w:val="none" w:sz="0" w:space="0" w:color="auto"/>
        <w:right w:val="none" w:sz="0" w:space="0" w:color="auto"/>
      </w:divBdr>
    </w:div>
    <w:div w:id="875235749">
      <w:bodyDiv w:val="1"/>
      <w:marLeft w:val="0"/>
      <w:marRight w:val="0"/>
      <w:marTop w:val="0"/>
      <w:marBottom w:val="0"/>
      <w:divBdr>
        <w:top w:val="none" w:sz="0" w:space="0" w:color="auto"/>
        <w:left w:val="none" w:sz="0" w:space="0" w:color="auto"/>
        <w:bottom w:val="none" w:sz="0" w:space="0" w:color="auto"/>
        <w:right w:val="none" w:sz="0" w:space="0" w:color="auto"/>
      </w:divBdr>
    </w:div>
    <w:div w:id="879704585">
      <w:bodyDiv w:val="1"/>
      <w:marLeft w:val="0"/>
      <w:marRight w:val="0"/>
      <w:marTop w:val="0"/>
      <w:marBottom w:val="0"/>
      <w:divBdr>
        <w:top w:val="none" w:sz="0" w:space="0" w:color="auto"/>
        <w:left w:val="none" w:sz="0" w:space="0" w:color="auto"/>
        <w:bottom w:val="none" w:sz="0" w:space="0" w:color="auto"/>
        <w:right w:val="none" w:sz="0" w:space="0" w:color="auto"/>
      </w:divBdr>
    </w:div>
    <w:div w:id="880675094">
      <w:bodyDiv w:val="1"/>
      <w:marLeft w:val="0"/>
      <w:marRight w:val="0"/>
      <w:marTop w:val="0"/>
      <w:marBottom w:val="0"/>
      <w:divBdr>
        <w:top w:val="none" w:sz="0" w:space="0" w:color="auto"/>
        <w:left w:val="none" w:sz="0" w:space="0" w:color="auto"/>
        <w:bottom w:val="none" w:sz="0" w:space="0" w:color="auto"/>
        <w:right w:val="none" w:sz="0" w:space="0" w:color="auto"/>
      </w:divBdr>
    </w:div>
    <w:div w:id="880752838">
      <w:bodyDiv w:val="1"/>
      <w:marLeft w:val="0"/>
      <w:marRight w:val="0"/>
      <w:marTop w:val="0"/>
      <w:marBottom w:val="0"/>
      <w:divBdr>
        <w:top w:val="none" w:sz="0" w:space="0" w:color="auto"/>
        <w:left w:val="none" w:sz="0" w:space="0" w:color="auto"/>
        <w:bottom w:val="none" w:sz="0" w:space="0" w:color="auto"/>
        <w:right w:val="none" w:sz="0" w:space="0" w:color="auto"/>
      </w:divBdr>
    </w:div>
    <w:div w:id="883563243">
      <w:bodyDiv w:val="1"/>
      <w:marLeft w:val="0"/>
      <w:marRight w:val="0"/>
      <w:marTop w:val="0"/>
      <w:marBottom w:val="0"/>
      <w:divBdr>
        <w:top w:val="none" w:sz="0" w:space="0" w:color="auto"/>
        <w:left w:val="none" w:sz="0" w:space="0" w:color="auto"/>
        <w:bottom w:val="none" w:sz="0" w:space="0" w:color="auto"/>
        <w:right w:val="none" w:sz="0" w:space="0" w:color="auto"/>
      </w:divBdr>
    </w:div>
    <w:div w:id="884022440">
      <w:bodyDiv w:val="1"/>
      <w:marLeft w:val="0"/>
      <w:marRight w:val="0"/>
      <w:marTop w:val="0"/>
      <w:marBottom w:val="0"/>
      <w:divBdr>
        <w:top w:val="none" w:sz="0" w:space="0" w:color="auto"/>
        <w:left w:val="none" w:sz="0" w:space="0" w:color="auto"/>
        <w:bottom w:val="none" w:sz="0" w:space="0" w:color="auto"/>
        <w:right w:val="none" w:sz="0" w:space="0" w:color="auto"/>
      </w:divBdr>
    </w:div>
    <w:div w:id="884803257">
      <w:bodyDiv w:val="1"/>
      <w:marLeft w:val="0"/>
      <w:marRight w:val="0"/>
      <w:marTop w:val="0"/>
      <w:marBottom w:val="0"/>
      <w:divBdr>
        <w:top w:val="none" w:sz="0" w:space="0" w:color="auto"/>
        <w:left w:val="none" w:sz="0" w:space="0" w:color="auto"/>
        <w:bottom w:val="none" w:sz="0" w:space="0" w:color="auto"/>
        <w:right w:val="none" w:sz="0" w:space="0" w:color="auto"/>
      </w:divBdr>
    </w:div>
    <w:div w:id="885292735">
      <w:bodyDiv w:val="1"/>
      <w:marLeft w:val="0"/>
      <w:marRight w:val="0"/>
      <w:marTop w:val="0"/>
      <w:marBottom w:val="0"/>
      <w:divBdr>
        <w:top w:val="none" w:sz="0" w:space="0" w:color="auto"/>
        <w:left w:val="none" w:sz="0" w:space="0" w:color="auto"/>
        <w:bottom w:val="none" w:sz="0" w:space="0" w:color="auto"/>
        <w:right w:val="none" w:sz="0" w:space="0" w:color="auto"/>
      </w:divBdr>
    </w:div>
    <w:div w:id="885410539">
      <w:bodyDiv w:val="1"/>
      <w:marLeft w:val="0"/>
      <w:marRight w:val="0"/>
      <w:marTop w:val="0"/>
      <w:marBottom w:val="0"/>
      <w:divBdr>
        <w:top w:val="none" w:sz="0" w:space="0" w:color="auto"/>
        <w:left w:val="none" w:sz="0" w:space="0" w:color="auto"/>
        <w:bottom w:val="none" w:sz="0" w:space="0" w:color="auto"/>
        <w:right w:val="none" w:sz="0" w:space="0" w:color="auto"/>
      </w:divBdr>
    </w:div>
    <w:div w:id="885726115">
      <w:bodyDiv w:val="1"/>
      <w:marLeft w:val="0"/>
      <w:marRight w:val="0"/>
      <w:marTop w:val="0"/>
      <w:marBottom w:val="0"/>
      <w:divBdr>
        <w:top w:val="none" w:sz="0" w:space="0" w:color="auto"/>
        <w:left w:val="none" w:sz="0" w:space="0" w:color="auto"/>
        <w:bottom w:val="none" w:sz="0" w:space="0" w:color="auto"/>
        <w:right w:val="none" w:sz="0" w:space="0" w:color="auto"/>
      </w:divBdr>
    </w:div>
    <w:div w:id="888540984">
      <w:bodyDiv w:val="1"/>
      <w:marLeft w:val="0"/>
      <w:marRight w:val="0"/>
      <w:marTop w:val="0"/>
      <w:marBottom w:val="0"/>
      <w:divBdr>
        <w:top w:val="none" w:sz="0" w:space="0" w:color="auto"/>
        <w:left w:val="none" w:sz="0" w:space="0" w:color="auto"/>
        <w:bottom w:val="none" w:sz="0" w:space="0" w:color="auto"/>
        <w:right w:val="none" w:sz="0" w:space="0" w:color="auto"/>
      </w:divBdr>
    </w:div>
    <w:div w:id="889732176">
      <w:bodyDiv w:val="1"/>
      <w:marLeft w:val="0"/>
      <w:marRight w:val="0"/>
      <w:marTop w:val="0"/>
      <w:marBottom w:val="0"/>
      <w:divBdr>
        <w:top w:val="none" w:sz="0" w:space="0" w:color="auto"/>
        <w:left w:val="none" w:sz="0" w:space="0" w:color="auto"/>
        <w:bottom w:val="none" w:sz="0" w:space="0" w:color="auto"/>
        <w:right w:val="none" w:sz="0" w:space="0" w:color="auto"/>
      </w:divBdr>
    </w:div>
    <w:div w:id="890114852">
      <w:bodyDiv w:val="1"/>
      <w:marLeft w:val="0"/>
      <w:marRight w:val="0"/>
      <w:marTop w:val="0"/>
      <w:marBottom w:val="0"/>
      <w:divBdr>
        <w:top w:val="none" w:sz="0" w:space="0" w:color="auto"/>
        <w:left w:val="none" w:sz="0" w:space="0" w:color="auto"/>
        <w:bottom w:val="none" w:sz="0" w:space="0" w:color="auto"/>
        <w:right w:val="none" w:sz="0" w:space="0" w:color="auto"/>
      </w:divBdr>
    </w:div>
    <w:div w:id="894124645">
      <w:bodyDiv w:val="1"/>
      <w:marLeft w:val="0"/>
      <w:marRight w:val="0"/>
      <w:marTop w:val="0"/>
      <w:marBottom w:val="0"/>
      <w:divBdr>
        <w:top w:val="none" w:sz="0" w:space="0" w:color="auto"/>
        <w:left w:val="none" w:sz="0" w:space="0" w:color="auto"/>
        <w:bottom w:val="none" w:sz="0" w:space="0" w:color="auto"/>
        <w:right w:val="none" w:sz="0" w:space="0" w:color="auto"/>
      </w:divBdr>
    </w:div>
    <w:div w:id="894200682">
      <w:bodyDiv w:val="1"/>
      <w:marLeft w:val="0"/>
      <w:marRight w:val="0"/>
      <w:marTop w:val="0"/>
      <w:marBottom w:val="0"/>
      <w:divBdr>
        <w:top w:val="none" w:sz="0" w:space="0" w:color="auto"/>
        <w:left w:val="none" w:sz="0" w:space="0" w:color="auto"/>
        <w:bottom w:val="none" w:sz="0" w:space="0" w:color="auto"/>
        <w:right w:val="none" w:sz="0" w:space="0" w:color="auto"/>
      </w:divBdr>
    </w:div>
    <w:div w:id="894853085">
      <w:bodyDiv w:val="1"/>
      <w:marLeft w:val="0"/>
      <w:marRight w:val="0"/>
      <w:marTop w:val="0"/>
      <w:marBottom w:val="0"/>
      <w:divBdr>
        <w:top w:val="none" w:sz="0" w:space="0" w:color="auto"/>
        <w:left w:val="none" w:sz="0" w:space="0" w:color="auto"/>
        <w:bottom w:val="none" w:sz="0" w:space="0" w:color="auto"/>
        <w:right w:val="none" w:sz="0" w:space="0" w:color="auto"/>
      </w:divBdr>
    </w:div>
    <w:div w:id="895235761">
      <w:bodyDiv w:val="1"/>
      <w:marLeft w:val="0"/>
      <w:marRight w:val="0"/>
      <w:marTop w:val="0"/>
      <w:marBottom w:val="0"/>
      <w:divBdr>
        <w:top w:val="none" w:sz="0" w:space="0" w:color="auto"/>
        <w:left w:val="none" w:sz="0" w:space="0" w:color="auto"/>
        <w:bottom w:val="none" w:sz="0" w:space="0" w:color="auto"/>
        <w:right w:val="none" w:sz="0" w:space="0" w:color="auto"/>
      </w:divBdr>
    </w:div>
    <w:div w:id="895818636">
      <w:bodyDiv w:val="1"/>
      <w:marLeft w:val="0"/>
      <w:marRight w:val="0"/>
      <w:marTop w:val="0"/>
      <w:marBottom w:val="0"/>
      <w:divBdr>
        <w:top w:val="none" w:sz="0" w:space="0" w:color="auto"/>
        <w:left w:val="none" w:sz="0" w:space="0" w:color="auto"/>
        <w:bottom w:val="none" w:sz="0" w:space="0" w:color="auto"/>
        <w:right w:val="none" w:sz="0" w:space="0" w:color="auto"/>
      </w:divBdr>
    </w:div>
    <w:div w:id="899364770">
      <w:bodyDiv w:val="1"/>
      <w:marLeft w:val="0"/>
      <w:marRight w:val="0"/>
      <w:marTop w:val="0"/>
      <w:marBottom w:val="0"/>
      <w:divBdr>
        <w:top w:val="none" w:sz="0" w:space="0" w:color="auto"/>
        <w:left w:val="none" w:sz="0" w:space="0" w:color="auto"/>
        <w:bottom w:val="none" w:sz="0" w:space="0" w:color="auto"/>
        <w:right w:val="none" w:sz="0" w:space="0" w:color="auto"/>
      </w:divBdr>
    </w:div>
    <w:div w:id="904072404">
      <w:bodyDiv w:val="1"/>
      <w:marLeft w:val="0"/>
      <w:marRight w:val="0"/>
      <w:marTop w:val="0"/>
      <w:marBottom w:val="0"/>
      <w:divBdr>
        <w:top w:val="none" w:sz="0" w:space="0" w:color="auto"/>
        <w:left w:val="none" w:sz="0" w:space="0" w:color="auto"/>
        <w:bottom w:val="none" w:sz="0" w:space="0" w:color="auto"/>
        <w:right w:val="none" w:sz="0" w:space="0" w:color="auto"/>
      </w:divBdr>
    </w:div>
    <w:div w:id="905148008">
      <w:bodyDiv w:val="1"/>
      <w:marLeft w:val="0"/>
      <w:marRight w:val="0"/>
      <w:marTop w:val="0"/>
      <w:marBottom w:val="0"/>
      <w:divBdr>
        <w:top w:val="none" w:sz="0" w:space="0" w:color="auto"/>
        <w:left w:val="none" w:sz="0" w:space="0" w:color="auto"/>
        <w:bottom w:val="none" w:sz="0" w:space="0" w:color="auto"/>
        <w:right w:val="none" w:sz="0" w:space="0" w:color="auto"/>
      </w:divBdr>
    </w:div>
    <w:div w:id="905188436">
      <w:bodyDiv w:val="1"/>
      <w:marLeft w:val="0"/>
      <w:marRight w:val="0"/>
      <w:marTop w:val="0"/>
      <w:marBottom w:val="0"/>
      <w:divBdr>
        <w:top w:val="none" w:sz="0" w:space="0" w:color="auto"/>
        <w:left w:val="none" w:sz="0" w:space="0" w:color="auto"/>
        <w:bottom w:val="none" w:sz="0" w:space="0" w:color="auto"/>
        <w:right w:val="none" w:sz="0" w:space="0" w:color="auto"/>
      </w:divBdr>
    </w:div>
    <w:div w:id="905266472">
      <w:bodyDiv w:val="1"/>
      <w:marLeft w:val="0"/>
      <w:marRight w:val="0"/>
      <w:marTop w:val="0"/>
      <w:marBottom w:val="0"/>
      <w:divBdr>
        <w:top w:val="none" w:sz="0" w:space="0" w:color="auto"/>
        <w:left w:val="none" w:sz="0" w:space="0" w:color="auto"/>
        <w:bottom w:val="none" w:sz="0" w:space="0" w:color="auto"/>
        <w:right w:val="none" w:sz="0" w:space="0" w:color="auto"/>
      </w:divBdr>
    </w:div>
    <w:div w:id="906067935">
      <w:bodyDiv w:val="1"/>
      <w:marLeft w:val="0"/>
      <w:marRight w:val="0"/>
      <w:marTop w:val="0"/>
      <w:marBottom w:val="0"/>
      <w:divBdr>
        <w:top w:val="none" w:sz="0" w:space="0" w:color="auto"/>
        <w:left w:val="none" w:sz="0" w:space="0" w:color="auto"/>
        <w:bottom w:val="none" w:sz="0" w:space="0" w:color="auto"/>
        <w:right w:val="none" w:sz="0" w:space="0" w:color="auto"/>
      </w:divBdr>
    </w:div>
    <w:div w:id="906451450">
      <w:bodyDiv w:val="1"/>
      <w:marLeft w:val="0"/>
      <w:marRight w:val="0"/>
      <w:marTop w:val="0"/>
      <w:marBottom w:val="0"/>
      <w:divBdr>
        <w:top w:val="none" w:sz="0" w:space="0" w:color="auto"/>
        <w:left w:val="none" w:sz="0" w:space="0" w:color="auto"/>
        <w:bottom w:val="none" w:sz="0" w:space="0" w:color="auto"/>
        <w:right w:val="none" w:sz="0" w:space="0" w:color="auto"/>
      </w:divBdr>
    </w:div>
    <w:div w:id="908463383">
      <w:bodyDiv w:val="1"/>
      <w:marLeft w:val="0"/>
      <w:marRight w:val="0"/>
      <w:marTop w:val="0"/>
      <w:marBottom w:val="0"/>
      <w:divBdr>
        <w:top w:val="none" w:sz="0" w:space="0" w:color="auto"/>
        <w:left w:val="none" w:sz="0" w:space="0" w:color="auto"/>
        <w:bottom w:val="none" w:sz="0" w:space="0" w:color="auto"/>
        <w:right w:val="none" w:sz="0" w:space="0" w:color="auto"/>
      </w:divBdr>
    </w:div>
    <w:div w:id="909383945">
      <w:bodyDiv w:val="1"/>
      <w:marLeft w:val="0"/>
      <w:marRight w:val="0"/>
      <w:marTop w:val="0"/>
      <w:marBottom w:val="0"/>
      <w:divBdr>
        <w:top w:val="none" w:sz="0" w:space="0" w:color="auto"/>
        <w:left w:val="none" w:sz="0" w:space="0" w:color="auto"/>
        <w:bottom w:val="none" w:sz="0" w:space="0" w:color="auto"/>
        <w:right w:val="none" w:sz="0" w:space="0" w:color="auto"/>
      </w:divBdr>
    </w:div>
    <w:div w:id="911232175">
      <w:bodyDiv w:val="1"/>
      <w:marLeft w:val="0"/>
      <w:marRight w:val="0"/>
      <w:marTop w:val="0"/>
      <w:marBottom w:val="0"/>
      <w:divBdr>
        <w:top w:val="none" w:sz="0" w:space="0" w:color="auto"/>
        <w:left w:val="none" w:sz="0" w:space="0" w:color="auto"/>
        <w:bottom w:val="none" w:sz="0" w:space="0" w:color="auto"/>
        <w:right w:val="none" w:sz="0" w:space="0" w:color="auto"/>
      </w:divBdr>
    </w:div>
    <w:div w:id="913205821">
      <w:bodyDiv w:val="1"/>
      <w:marLeft w:val="0"/>
      <w:marRight w:val="0"/>
      <w:marTop w:val="0"/>
      <w:marBottom w:val="0"/>
      <w:divBdr>
        <w:top w:val="none" w:sz="0" w:space="0" w:color="auto"/>
        <w:left w:val="none" w:sz="0" w:space="0" w:color="auto"/>
        <w:bottom w:val="none" w:sz="0" w:space="0" w:color="auto"/>
        <w:right w:val="none" w:sz="0" w:space="0" w:color="auto"/>
      </w:divBdr>
    </w:div>
    <w:div w:id="916864315">
      <w:bodyDiv w:val="1"/>
      <w:marLeft w:val="0"/>
      <w:marRight w:val="0"/>
      <w:marTop w:val="0"/>
      <w:marBottom w:val="0"/>
      <w:divBdr>
        <w:top w:val="none" w:sz="0" w:space="0" w:color="auto"/>
        <w:left w:val="none" w:sz="0" w:space="0" w:color="auto"/>
        <w:bottom w:val="none" w:sz="0" w:space="0" w:color="auto"/>
        <w:right w:val="none" w:sz="0" w:space="0" w:color="auto"/>
      </w:divBdr>
    </w:div>
    <w:div w:id="919020956">
      <w:bodyDiv w:val="1"/>
      <w:marLeft w:val="0"/>
      <w:marRight w:val="0"/>
      <w:marTop w:val="0"/>
      <w:marBottom w:val="0"/>
      <w:divBdr>
        <w:top w:val="none" w:sz="0" w:space="0" w:color="auto"/>
        <w:left w:val="none" w:sz="0" w:space="0" w:color="auto"/>
        <w:bottom w:val="none" w:sz="0" w:space="0" w:color="auto"/>
        <w:right w:val="none" w:sz="0" w:space="0" w:color="auto"/>
      </w:divBdr>
    </w:div>
    <w:div w:id="919220561">
      <w:bodyDiv w:val="1"/>
      <w:marLeft w:val="0"/>
      <w:marRight w:val="0"/>
      <w:marTop w:val="0"/>
      <w:marBottom w:val="0"/>
      <w:divBdr>
        <w:top w:val="none" w:sz="0" w:space="0" w:color="auto"/>
        <w:left w:val="none" w:sz="0" w:space="0" w:color="auto"/>
        <w:bottom w:val="none" w:sz="0" w:space="0" w:color="auto"/>
        <w:right w:val="none" w:sz="0" w:space="0" w:color="auto"/>
      </w:divBdr>
    </w:div>
    <w:div w:id="919364606">
      <w:bodyDiv w:val="1"/>
      <w:marLeft w:val="0"/>
      <w:marRight w:val="0"/>
      <w:marTop w:val="0"/>
      <w:marBottom w:val="0"/>
      <w:divBdr>
        <w:top w:val="none" w:sz="0" w:space="0" w:color="auto"/>
        <w:left w:val="none" w:sz="0" w:space="0" w:color="auto"/>
        <w:bottom w:val="none" w:sz="0" w:space="0" w:color="auto"/>
        <w:right w:val="none" w:sz="0" w:space="0" w:color="auto"/>
      </w:divBdr>
    </w:div>
    <w:div w:id="919870438">
      <w:bodyDiv w:val="1"/>
      <w:marLeft w:val="0"/>
      <w:marRight w:val="0"/>
      <w:marTop w:val="0"/>
      <w:marBottom w:val="0"/>
      <w:divBdr>
        <w:top w:val="none" w:sz="0" w:space="0" w:color="auto"/>
        <w:left w:val="none" w:sz="0" w:space="0" w:color="auto"/>
        <w:bottom w:val="none" w:sz="0" w:space="0" w:color="auto"/>
        <w:right w:val="none" w:sz="0" w:space="0" w:color="auto"/>
      </w:divBdr>
    </w:div>
    <w:div w:id="923536469">
      <w:bodyDiv w:val="1"/>
      <w:marLeft w:val="0"/>
      <w:marRight w:val="0"/>
      <w:marTop w:val="0"/>
      <w:marBottom w:val="0"/>
      <w:divBdr>
        <w:top w:val="none" w:sz="0" w:space="0" w:color="auto"/>
        <w:left w:val="none" w:sz="0" w:space="0" w:color="auto"/>
        <w:bottom w:val="none" w:sz="0" w:space="0" w:color="auto"/>
        <w:right w:val="none" w:sz="0" w:space="0" w:color="auto"/>
      </w:divBdr>
    </w:div>
    <w:div w:id="924844293">
      <w:bodyDiv w:val="1"/>
      <w:marLeft w:val="0"/>
      <w:marRight w:val="0"/>
      <w:marTop w:val="0"/>
      <w:marBottom w:val="0"/>
      <w:divBdr>
        <w:top w:val="none" w:sz="0" w:space="0" w:color="auto"/>
        <w:left w:val="none" w:sz="0" w:space="0" w:color="auto"/>
        <w:bottom w:val="none" w:sz="0" w:space="0" w:color="auto"/>
        <w:right w:val="none" w:sz="0" w:space="0" w:color="auto"/>
      </w:divBdr>
    </w:div>
    <w:div w:id="927814438">
      <w:bodyDiv w:val="1"/>
      <w:marLeft w:val="0"/>
      <w:marRight w:val="0"/>
      <w:marTop w:val="0"/>
      <w:marBottom w:val="0"/>
      <w:divBdr>
        <w:top w:val="none" w:sz="0" w:space="0" w:color="auto"/>
        <w:left w:val="none" w:sz="0" w:space="0" w:color="auto"/>
        <w:bottom w:val="none" w:sz="0" w:space="0" w:color="auto"/>
        <w:right w:val="none" w:sz="0" w:space="0" w:color="auto"/>
      </w:divBdr>
    </w:div>
    <w:div w:id="928005795">
      <w:bodyDiv w:val="1"/>
      <w:marLeft w:val="0"/>
      <w:marRight w:val="0"/>
      <w:marTop w:val="0"/>
      <w:marBottom w:val="0"/>
      <w:divBdr>
        <w:top w:val="none" w:sz="0" w:space="0" w:color="auto"/>
        <w:left w:val="none" w:sz="0" w:space="0" w:color="auto"/>
        <w:bottom w:val="none" w:sz="0" w:space="0" w:color="auto"/>
        <w:right w:val="none" w:sz="0" w:space="0" w:color="auto"/>
      </w:divBdr>
    </w:div>
    <w:div w:id="931546336">
      <w:bodyDiv w:val="1"/>
      <w:marLeft w:val="0"/>
      <w:marRight w:val="0"/>
      <w:marTop w:val="0"/>
      <w:marBottom w:val="0"/>
      <w:divBdr>
        <w:top w:val="none" w:sz="0" w:space="0" w:color="auto"/>
        <w:left w:val="none" w:sz="0" w:space="0" w:color="auto"/>
        <w:bottom w:val="none" w:sz="0" w:space="0" w:color="auto"/>
        <w:right w:val="none" w:sz="0" w:space="0" w:color="auto"/>
      </w:divBdr>
    </w:div>
    <w:div w:id="932470663">
      <w:bodyDiv w:val="1"/>
      <w:marLeft w:val="0"/>
      <w:marRight w:val="0"/>
      <w:marTop w:val="0"/>
      <w:marBottom w:val="0"/>
      <w:divBdr>
        <w:top w:val="none" w:sz="0" w:space="0" w:color="auto"/>
        <w:left w:val="none" w:sz="0" w:space="0" w:color="auto"/>
        <w:bottom w:val="none" w:sz="0" w:space="0" w:color="auto"/>
        <w:right w:val="none" w:sz="0" w:space="0" w:color="auto"/>
      </w:divBdr>
    </w:div>
    <w:div w:id="933131428">
      <w:bodyDiv w:val="1"/>
      <w:marLeft w:val="0"/>
      <w:marRight w:val="0"/>
      <w:marTop w:val="0"/>
      <w:marBottom w:val="0"/>
      <w:divBdr>
        <w:top w:val="none" w:sz="0" w:space="0" w:color="auto"/>
        <w:left w:val="none" w:sz="0" w:space="0" w:color="auto"/>
        <w:bottom w:val="none" w:sz="0" w:space="0" w:color="auto"/>
        <w:right w:val="none" w:sz="0" w:space="0" w:color="auto"/>
      </w:divBdr>
    </w:div>
    <w:div w:id="934558350">
      <w:bodyDiv w:val="1"/>
      <w:marLeft w:val="0"/>
      <w:marRight w:val="0"/>
      <w:marTop w:val="0"/>
      <w:marBottom w:val="0"/>
      <w:divBdr>
        <w:top w:val="none" w:sz="0" w:space="0" w:color="auto"/>
        <w:left w:val="none" w:sz="0" w:space="0" w:color="auto"/>
        <w:bottom w:val="none" w:sz="0" w:space="0" w:color="auto"/>
        <w:right w:val="none" w:sz="0" w:space="0" w:color="auto"/>
      </w:divBdr>
    </w:div>
    <w:div w:id="936325155">
      <w:bodyDiv w:val="1"/>
      <w:marLeft w:val="0"/>
      <w:marRight w:val="0"/>
      <w:marTop w:val="0"/>
      <w:marBottom w:val="0"/>
      <w:divBdr>
        <w:top w:val="none" w:sz="0" w:space="0" w:color="auto"/>
        <w:left w:val="none" w:sz="0" w:space="0" w:color="auto"/>
        <w:bottom w:val="none" w:sz="0" w:space="0" w:color="auto"/>
        <w:right w:val="none" w:sz="0" w:space="0" w:color="auto"/>
      </w:divBdr>
    </w:div>
    <w:div w:id="937716740">
      <w:bodyDiv w:val="1"/>
      <w:marLeft w:val="0"/>
      <w:marRight w:val="0"/>
      <w:marTop w:val="0"/>
      <w:marBottom w:val="0"/>
      <w:divBdr>
        <w:top w:val="none" w:sz="0" w:space="0" w:color="auto"/>
        <w:left w:val="none" w:sz="0" w:space="0" w:color="auto"/>
        <w:bottom w:val="none" w:sz="0" w:space="0" w:color="auto"/>
        <w:right w:val="none" w:sz="0" w:space="0" w:color="auto"/>
      </w:divBdr>
    </w:div>
    <w:div w:id="938681241">
      <w:bodyDiv w:val="1"/>
      <w:marLeft w:val="0"/>
      <w:marRight w:val="0"/>
      <w:marTop w:val="0"/>
      <w:marBottom w:val="0"/>
      <w:divBdr>
        <w:top w:val="none" w:sz="0" w:space="0" w:color="auto"/>
        <w:left w:val="none" w:sz="0" w:space="0" w:color="auto"/>
        <w:bottom w:val="none" w:sz="0" w:space="0" w:color="auto"/>
        <w:right w:val="none" w:sz="0" w:space="0" w:color="auto"/>
      </w:divBdr>
    </w:div>
    <w:div w:id="938756063">
      <w:bodyDiv w:val="1"/>
      <w:marLeft w:val="0"/>
      <w:marRight w:val="0"/>
      <w:marTop w:val="0"/>
      <w:marBottom w:val="0"/>
      <w:divBdr>
        <w:top w:val="none" w:sz="0" w:space="0" w:color="auto"/>
        <w:left w:val="none" w:sz="0" w:space="0" w:color="auto"/>
        <w:bottom w:val="none" w:sz="0" w:space="0" w:color="auto"/>
        <w:right w:val="none" w:sz="0" w:space="0" w:color="auto"/>
      </w:divBdr>
    </w:div>
    <w:div w:id="939410017">
      <w:bodyDiv w:val="1"/>
      <w:marLeft w:val="0"/>
      <w:marRight w:val="0"/>
      <w:marTop w:val="0"/>
      <w:marBottom w:val="0"/>
      <w:divBdr>
        <w:top w:val="none" w:sz="0" w:space="0" w:color="auto"/>
        <w:left w:val="none" w:sz="0" w:space="0" w:color="auto"/>
        <w:bottom w:val="none" w:sz="0" w:space="0" w:color="auto"/>
        <w:right w:val="none" w:sz="0" w:space="0" w:color="auto"/>
      </w:divBdr>
    </w:div>
    <w:div w:id="941649569">
      <w:bodyDiv w:val="1"/>
      <w:marLeft w:val="0"/>
      <w:marRight w:val="0"/>
      <w:marTop w:val="0"/>
      <w:marBottom w:val="0"/>
      <w:divBdr>
        <w:top w:val="none" w:sz="0" w:space="0" w:color="auto"/>
        <w:left w:val="none" w:sz="0" w:space="0" w:color="auto"/>
        <w:bottom w:val="none" w:sz="0" w:space="0" w:color="auto"/>
        <w:right w:val="none" w:sz="0" w:space="0" w:color="auto"/>
      </w:divBdr>
    </w:div>
    <w:div w:id="942298163">
      <w:bodyDiv w:val="1"/>
      <w:marLeft w:val="0"/>
      <w:marRight w:val="0"/>
      <w:marTop w:val="0"/>
      <w:marBottom w:val="0"/>
      <w:divBdr>
        <w:top w:val="none" w:sz="0" w:space="0" w:color="auto"/>
        <w:left w:val="none" w:sz="0" w:space="0" w:color="auto"/>
        <w:bottom w:val="none" w:sz="0" w:space="0" w:color="auto"/>
        <w:right w:val="none" w:sz="0" w:space="0" w:color="auto"/>
      </w:divBdr>
    </w:div>
    <w:div w:id="943347955">
      <w:bodyDiv w:val="1"/>
      <w:marLeft w:val="0"/>
      <w:marRight w:val="0"/>
      <w:marTop w:val="0"/>
      <w:marBottom w:val="0"/>
      <w:divBdr>
        <w:top w:val="none" w:sz="0" w:space="0" w:color="auto"/>
        <w:left w:val="none" w:sz="0" w:space="0" w:color="auto"/>
        <w:bottom w:val="none" w:sz="0" w:space="0" w:color="auto"/>
        <w:right w:val="none" w:sz="0" w:space="0" w:color="auto"/>
      </w:divBdr>
    </w:div>
    <w:div w:id="943535305">
      <w:bodyDiv w:val="1"/>
      <w:marLeft w:val="0"/>
      <w:marRight w:val="0"/>
      <w:marTop w:val="0"/>
      <w:marBottom w:val="0"/>
      <w:divBdr>
        <w:top w:val="none" w:sz="0" w:space="0" w:color="auto"/>
        <w:left w:val="none" w:sz="0" w:space="0" w:color="auto"/>
        <w:bottom w:val="none" w:sz="0" w:space="0" w:color="auto"/>
        <w:right w:val="none" w:sz="0" w:space="0" w:color="auto"/>
      </w:divBdr>
    </w:div>
    <w:div w:id="943538907">
      <w:bodyDiv w:val="1"/>
      <w:marLeft w:val="0"/>
      <w:marRight w:val="0"/>
      <w:marTop w:val="0"/>
      <w:marBottom w:val="0"/>
      <w:divBdr>
        <w:top w:val="none" w:sz="0" w:space="0" w:color="auto"/>
        <w:left w:val="none" w:sz="0" w:space="0" w:color="auto"/>
        <w:bottom w:val="none" w:sz="0" w:space="0" w:color="auto"/>
        <w:right w:val="none" w:sz="0" w:space="0" w:color="auto"/>
      </w:divBdr>
    </w:div>
    <w:div w:id="944726340">
      <w:bodyDiv w:val="1"/>
      <w:marLeft w:val="0"/>
      <w:marRight w:val="0"/>
      <w:marTop w:val="0"/>
      <w:marBottom w:val="0"/>
      <w:divBdr>
        <w:top w:val="none" w:sz="0" w:space="0" w:color="auto"/>
        <w:left w:val="none" w:sz="0" w:space="0" w:color="auto"/>
        <w:bottom w:val="none" w:sz="0" w:space="0" w:color="auto"/>
        <w:right w:val="none" w:sz="0" w:space="0" w:color="auto"/>
      </w:divBdr>
    </w:div>
    <w:div w:id="946422562">
      <w:bodyDiv w:val="1"/>
      <w:marLeft w:val="0"/>
      <w:marRight w:val="0"/>
      <w:marTop w:val="0"/>
      <w:marBottom w:val="0"/>
      <w:divBdr>
        <w:top w:val="none" w:sz="0" w:space="0" w:color="auto"/>
        <w:left w:val="none" w:sz="0" w:space="0" w:color="auto"/>
        <w:bottom w:val="none" w:sz="0" w:space="0" w:color="auto"/>
        <w:right w:val="none" w:sz="0" w:space="0" w:color="auto"/>
      </w:divBdr>
    </w:div>
    <w:div w:id="949433318">
      <w:bodyDiv w:val="1"/>
      <w:marLeft w:val="0"/>
      <w:marRight w:val="0"/>
      <w:marTop w:val="0"/>
      <w:marBottom w:val="0"/>
      <w:divBdr>
        <w:top w:val="none" w:sz="0" w:space="0" w:color="auto"/>
        <w:left w:val="none" w:sz="0" w:space="0" w:color="auto"/>
        <w:bottom w:val="none" w:sz="0" w:space="0" w:color="auto"/>
        <w:right w:val="none" w:sz="0" w:space="0" w:color="auto"/>
      </w:divBdr>
    </w:div>
    <w:div w:id="951328856">
      <w:bodyDiv w:val="1"/>
      <w:marLeft w:val="0"/>
      <w:marRight w:val="0"/>
      <w:marTop w:val="0"/>
      <w:marBottom w:val="0"/>
      <w:divBdr>
        <w:top w:val="none" w:sz="0" w:space="0" w:color="auto"/>
        <w:left w:val="none" w:sz="0" w:space="0" w:color="auto"/>
        <w:bottom w:val="none" w:sz="0" w:space="0" w:color="auto"/>
        <w:right w:val="none" w:sz="0" w:space="0" w:color="auto"/>
      </w:divBdr>
    </w:div>
    <w:div w:id="958026444">
      <w:bodyDiv w:val="1"/>
      <w:marLeft w:val="0"/>
      <w:marRight w:val="0"/>
      <w:marTop w:val="0"/>
      <w:marBottom w:val="0"/>
      <w:divBdr>
        <w:top w:val="none" w:sz="0" w:space="0" w:color="auto"/>
        <w:left w:val="none" w:sz="0" w:space="0" w:color="auto"/>
        <w:bottom w:val="none" w:sz="0" w:space="0" w:color="auto"/>
        <w:right w:val="none" w:sz="0" w:space="0" w:color="auto"/>
      </w:divBdr>
    </w:div>
    <w:div w:id="958150028">
      <w:bodyDiv w:val="1"/>
      <w:marLeft w:val="0"/>
      <w:marRight w:val="0"/>
      <w:marTop w:val="0"/>
      <w:marBottom w:val="0"/>
      <w:divBdr>
        <w:top w:val="none" w:sz="0" w:space="0" w:color="auto"/>
        <w:left w:val="none" w:sz="0" w:space="0" w:color="auto"/>
        <w:bottom w:val="none" w:sz="0" w:space="0" w:color="auto"/>
        <w:right w:val="none" w:sz="0" w:space="0" w:color="auto"/>
      </w:divBdr>
    </w:div>
    <w:div w:id="961376529">
      <w:bodyDiv w:val="1"/>
      <w:marLeft w:val="0"/>
      <w:marRight w:val="0"/>
      <w:marTop w:val="0"/>
      <w:marBottom w:val="0"/>
      <w:divBdr>
        <w:top w:val="none" w:sz="0" w:space="0" w:color="auto"/>
        <w:left w:val="none" w:sz="0" w:space="0" w:color="auto"/>
        <w:bottom w:val="none" w:sz="0" w:space="0" w:color="auto"/>
        <w:right w:val="none" w:sz="0" w:space="0" w:color="auto"/>
      </w:divBdr>
    </w:div>
    <w:div w:id="962270495">
      <w:bodyDiv w:val="1"/>
      <w:marLeft w:val="0"/>
      <w:marRight w:val="0"/>
      <w:marTop w:val="0"/>
      <w:marBottom w:val="0"/>
      <w:divBdr>
        <w:top w:val="none" w:sz="0" w:space="0" w:color="auto"/>
        <w:left w:val="none" w:sz="0" w:space="0" w:color="auto"/>
        <w:bottom w:val="none" w:sz="0" w:space="0" w:color="auto"/>
        <w:right w:val="none" w:sz="0" w:space="0" w:color="auto"/>
      </w:divBdr>
    </w:div>
    <w:div w:id="963316903">
      <w:bodyDiv w:val="1"/>
      <w:marLeft w:val="0"/>
      <w:marRight w:val="0"/>
      <w:marTop w:val="0"/>
      <w:marBottom w:val="0"/>
      <w:divBdr>
        <w:top w:val="none" w:sz="0" w:space="0" w:color="auto"/>
        <w:left w:val="none" w:sz="0" w:space="0" w:color="auto"/>
        <w:bottom w:val="none" w:sz="0" w:space="0" w:color="auto"/>
        <w:right w:val="none" w:sz="0" w:space="0" w:color="auto"/>
      </w:divBdr>
    </w:div>
    <w:div w:id="965240863">
      <w:bodyDiv w:val="1"/>
      <w:marLeft w:val="0"/>
      <w:marRight w:val="0"/>
      <w:marTop w:val="0"/>
      <w:marBottom w:val="0"/>
      <w:divBdr>
        <w:top w:val="none" w:sz="0" w:space="0" w:color="auto"/>
        <w:left w:val="none" w:sz="0" w:space="0" w:color="auto"/>
        <w:bottom w:val="none" w:sz="0" w:space="0" w:color="auto"/>
        <w:right w:val="none" w:sz="0" w:space="0" w:color="auto"/>
      </w:divBdr>
    </w:div>
    <w:div w:id="966394309">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8902116">
      <w:bodyDiv w:val="1"/>
      <w:marLeft w:val="0"/>
      <w:marRight w:val="0"/>
      <w:marTop w:val="0"/>
      <w:marBottom w:val="0"/>
      <w:divBdr>
        <w:top w:val="none" w:sz="0" w:space="0" w:color="auto"/>
        <w:left w:val="none" w:sz="0" w:space="0" w:color="auto"/>
        <w:bottom w:val="none" w:sz="0" w:space="0" w:color="auto"/>
        <w:right w:val="none" w:sz="0" w:space="0" w:color="auto"/>
      </w:divBdr>
    </w:div>
    <w:div w:id="974915337">
      <w:bodyDiv w:val="1"/>
      <w:marLeft w:val="0"/>
      <w:marRight w:val="0"/>
      <w:marTop w:val="0"/>
      <w:marBottom w:val="0"/>
      <w:divBdr>
        <w:top w:val="none" w:sz="0" w:space="0" w:color="auto"/>
        <w:left w:val="none" w:sz="0" w:space="0" w:color="auto"/>
        <w:bottom w:val="none" w:sz="0" w:space="0" w:color="auto"/>
        <w:right w:val="none" w:sz="0" w:space="0" w:color="auto"/>
      </w:divBdr>
    </w:div>
    <w:div w:id="975910144">
      <w:bodyDiv w:val="1"/>
      <w:marLeft w:val="0"/>
      <w:marRight w:val="0"/>
      <w:marTop w:val="0"/>
      <w:marBottom w:val="0"/>
      <w:divBdr>
        <w:top w:val="none" w:sz="0" w:space="0" w:color="auto"/>
        <w:left w:val="none" w:sz="0" w:space="0" w:color="auto"/>
        <w:bottom w:val="none" w:sz="0" w:space="0" w:color="auto"/>
        <w:right w:val="none" w:sz="0" w:space="0" w:color="auto"/>
      </w:divBdr>
    </w:div>
    <w:div w:id="977077404">
      <w:bodyDiv w:val="1"/>
      <w:marLeft w:val="0"/>
      <w:marRight w:val="0"/>
      <w:marTop w:val="0"/>
      <w:marBottom w:val="0"/>
      <w:divBdr>
        <w:top w:val="none" w:sz="0" w:space="0" w:color="auto"/>
        <w:left w:val="none" w:sz="0" w:space="0" w:color="auto"/>
        <w:bottom w:val="none" w:sz="0" w:space="0" w:color="auto"/>
        <w:right w:val="none" w:sz="0" w:space="0" w:color="auto"/>
      </w:divBdr>
    </w:div>
    <w:div w:id="977417083">
      <w:bodyDiv w:val="1"/>
      <w:marLeft w:val="0"/>
      <w:marRight w:val="0"/>
      <w:marTop w:val="0"/>
      <w:marBottom w:val="0"/>
      <w:divBdr>
        <w:top w:val="none" w:sz="0" w:space="0" w:color="auto"/>
        <w:left w:val="none" w:sz="0" w:space="0" w:color="auto"/>
        <w:bottom w:val="none" w:sz="0" w:space="0" w:color="auto"/>
        <w:right w:val="none" w:sz="0" w:space="0" w:color="auto"/>
      </w:divBdr>
    </w:div>
    <w:div w:id="978388544">
      <w:bodyDiv w:val="1"/>
      <w:marLeft w:val="0"/>
      <w:marRight w:val="0"/>
      <w:marTop w:val="0"/>
      <w:marBottom w:val="0"/>
      <w:divBdr>
        <w:top w:val="none" w:sz="0" w:space="0" w:color="auto"/>
        <w:left w:val="none" w:sz="0" w:space="0" w:color="auto"/>
        <w:bottom w:val="none" w:sz="0" w:space="0" w:color="auto"/>
        <w:right w:val="none" w:sz="0" w:space="0" w:color="auto"/>
      </w:divBdr>
    </w:div>
    <w:div w:id="979575318">
      <w:bodyDiv w:val="1"/>
      <w:marLeft w:val="0"/>
      <w:marRight w:val="0"/>
      <w:marTop w:val="0"/>
      <w:marBottom w:val="0"/>
      <w:divBdr>
        <w:top w:val="none" w:sz="0" w:space="0" w:color="auto"/>
        <w:left w:val="none" w:sz="0" w:space="0" w:color="auto"/>
        <w:bottom w:val="none" w:sz="0" w:space="0" w:color="auto"/>
        <w:right w:val="none" w:sz="0" w:space="0" w:color="auto"/>
      </w:divBdr>
    </w:div>
    <w:div w:id="979652549">
      <w:bodyDiv w:val="1"/>
      <w:marLeft w:val="0"/>
      <w:marRight w:val="0"/>
      <w:marTop w:val="0"/>
      <w:marBottom w:val="0"/>
      <w:divBdr>
        <w:top w:val="none" w:sz="0" w:space="0" w:color="auto"/>
        <w:left w:val="none" w:sz="0" w:space="0" w:color="auto"/>
        <w:bottom w:val="none" w:sz="0" w:space="0" w:color="auto"/>
        <w:right w:val="none" w:sz="0" w:space="0" w:color="auto"/>
      </w:divBdr>
    </w:div>
    <w:div w:id="981498852">
      <w:bodyDiv w:val="1"/>
      <w:marLeft w:val="0"/>
      <w:marRight w:val="0"/>
      <w:marTop w:val="0"/>
      <w:marBottom w:val="0"/>
      <w:divBdr>
        <w:top w:val="none" w:sz="0" w:space="0" w:color="auto"/>
        <w:left w:val="none" w:sz="0" w:space="0" w:color="auto"/>
        <w:bottom w:val="none" w:sz="0" w:space="0" w:color="auto"/>
        <w:right w:val="none" w:sz="0" w:space="0" w:color="auto"/>
      </w:divBdr>
    </w:div>
    <w:div w:id="983510621">
      <w:bodyDiv w:val="1"/>
      <w:marLeft w:val="0"/>
      <w:marRight w:val="0"/>
      <w:marTop w:val="0"/>
      <w:marBottom w:val="0"/>
      <w:divBdr>
        <w:top w:val="none" w:sz="0" w:space="0" w:color="auto"/>
        <w:left w:val="none" w:sz="0" w:space="0" w:color="auto"/>
        <w:bottom w:val="none" w:sz="0" w:space="0" w:color="auto"/>
        <w:right w:val="none" w:sz="0" w:space="0" w:color="auto"/>
      </w:divBdr>
    </w:div>
    <w:div w:id="988241123">
      <w:bodyDiv w:val="1"/>
      <w:marLeft w:val="0"/>
      <w:marRight w:val="0"/>
      <w:marTop w:val="0"/>
      <w:marBottom w:val="0"/>
      <w:divBdr>
        <w:top w:val="none" w:sz="0" w:space="0" w:color="auto"/>
        <w:left w:val="none" w:sz="0" w:space="0" w:color="auto"/>
        <w:bottom w:val="none" w:sz="0" w:space="0" w:color="auto"/>
        <w:right w:val="none" w:sz="0" w:space="0" w:color="auto"/>
      </w:divBdr>
    </w:div>
    <w:div w:id="988481229">
      <w:bodyDiv w:val="1"/>
      <w:marLeft w:val="0"/>
      <w:marRight w:val="0"/>
      <w:marTop w:val="0"/>
      <w:marBottom w:val="0"/>
      <w:divBdr>
        <w:top w:val="none" w:sz="0" w:space="0" w:color="auto"/>
        <w:left w:val="none" w:sz="0" w:space="0" w:color="auto"/>
        <w:bottom w:val="none" w:sz="0" w:space="0" w:color="auto"/>
        <w:right w:val="none" w:sz="0" w:space="0" w:color="auto"/>
      </w:divBdr>
    </w:div>
    <w:div w:id="989216159">
      <w:bodyDiv w:val="1"/>
      <w:marLeft w:val="0"/>
      <w:marRight w:val="0"/>
      <w:marTop w:val="0"/>
      <w:marBottom w:val="0"/>
      <w:divBdr>
        <w:top w:val="none" w:sz="0" w:space="0" w:color="auto"/>
        <w:left w:val="none" w:sz="0" w:space="0" w:color="auto"/>
        <w:bottom w:val="none" w:sz="0" w:space="0" w:color="auto"/>
        <w:right w:val="none" w:sz="0" w:space="0" w:color="auto"/>
      </w:divBdr>
    </w:div>
    <w:div w:id="989947412">
      <w:bodyDiv w:val="1"/>
      <w:marLeft w:val="0"/>
      <w:marRight w:val="0"/>
      <w:marTop w:val="0"/>
      <w:marBottom w:val="0"/>
      <w:divBdr>
        <w:top w:val="none" w:sz="0" w:space="0" w:color="auto"/>
        <w:left w:val="none" w:sz="0" w:space="0" w:color="auto"/>
        <w:bottom w:val="none" w:sz="0" w:space="0" w:color="auto"/>
        <w:right w:val="none" w:sz="0" w:space="0" w:color="auto"/>
      </w:divBdr>
    </w:div>
    <w:div w:id="991064530">
      <w:bodyDiv w:val="1"/>
      <w:marLeft w:val="0"/>
      <w:marRight w:val="0"/>
      <w:marTop w:val="0"/>
      <w:marBottom w:val="0"/>
      <w:divBdr>
        <w:top w:val="none" w:sz="0" w:space="0" w:color="auto"/>
        <w:left w:val="none" w:sz="0" w:space="0" w:color="auto"/>
        <w:bottom w:val="none" w:sz="0" w:space="0" w:color="auto"/>
        <w:right w:val="none" w:sz="0" w:space="0" w:color="auto"/>
      </w:divBdr>
    </w:div>
    <w:div w:id="992103988">
      <w:bodyDiv w:val="1"/>
      <w:marLeft w:val="0"/>
      <w:marRight w:val="0"/>
      <w:marTop w:val="0"/>
      <w:marBottom w:val="0"/>
      <w:divBdr>
        <w:top w:val="none" w:sz="0" w:space="0" w:color="auto"/>
        <w:left w:val="none" w:sz="0" w:space="0" w:color="auto"/>
        <w:bottom w:val="none" w:sz="0" w:space="0" w:color="auto"/>
        <w:right w:val="none" w:sz="0" w:space="0" w:color="auto"/>
      </w:divBdr>
    </w:div>
    <w:div w:id="993531885">
      <w:bodyDiv w:val="1"/>
      <w:marLeft w:val="0"/>
      <w:marRight w:val="0"/>
      <w:marTop w:val="0"/>
      <w:marBottom w:val="0"/>
      <w:divBdr>
        <w:top w:val="none" w:sz="0" w:space="0" w:color="auto"/>
        <w:left w:val="none" w:sz="0" w:space="0" w:color="auto"/>
        <w:bottom w:val="none" w:sz="0" w:space="0" w:color="auto"/>
        <w:right w:val="none" w:sz="0" w:space="0" w:color="auto"/>
      </w:divBdr>
    </w:div>
    <w:div w:id="993605990">
      <w:bodyDiv w:val="1"/>
      <w:marLeft w:val="0"/>
      <w:marRight w:val="0"/>
      <w:marTop w:val="0"/>
      <w:marBottom w:val="0"/>
      <w:divBdr>
        <w:top w:val="none" w:sz="0" w:space="0" w:color="auto"/>
        <w:left w:val="none" w:sz="0" w:space="0" w:color="auto"/>
        <w:bottom w:val="none" w:sz="0" w:space="0" w:color="auto"/>
        <w:right w:val="none" w:sz="0" w:space="0" w:color="auto"/>
      </w:divBdr>
    </w:div>
    <w:div w:id="993951347">
      <w:bodyDiv w:val="1"/>
      <w:marLeft w:val="0"/>
      <w:marRight w:val="0"/>
      <w:marTop w:val="0"/>
      <w:marBottom w:val="0"/>
      <w:divBdr>
        <w:top w:val="none" w:sz="0" w:space="0" w:color="auto"/>
        <w:left w:val="none" w:sz="0" w:space="0" w:color="auto"/>
        <w:bottom w:val="none" w:sz="0" w:space="0" w:color="auto"/>
        <w:right w:val="none" w:sz="0" w:space="0" w:color="auto"/>
      </w:divBdr>
    </w:div>
    <w:div w:id="998078226">
      <w:bodyDiv w:val="1"/>
      <w:marLeft w:val="0"/>
      <w:marRight w:val="0"/>
      <w:marTop w:val="0"/>
      <w:marBottom w:val="0"/>
      <w:divBdr>
        <w:top w:val="none" w:sz="0" w:space="0" w:color="auto"/>
        <w:left w:val="none" w:sz="0" w:space="0" w:color="auto"/>
        <w:bottom w:val="none" w:sz="0" w:space="0" w:color="auto"/>
        <w:right w:val="none" w:sz="0" w:space="0" w:color="auto"/>
      </w:divBdr>
    </w:div>
    <w:div w:id="998846913">
      <w:bodyDiv w:val="1"/>
      <w:marLeft w:val="0"/>
      <w:marRight w:val="0"/>
      <w:marTop w:val="0"/>
      <w:marBottom w:val="0"/>
      <w:divBdr>
        <w:top w:val="none" w:sz="0" w:space="0" w:color="auto"/>
        <w:left w:val="none" w:sz="0" w:space="0" w:color="auto"/>
        <w:bottom w:val="none" w:sz="0" w:space="0" w:color="auto"/>
        <w:right w:val="none" w:sz="0" w:space="0" w:color="auto"/>
      </w:divBdr>
    </w:div>
    <w:div w:id="999311516">
      <w:bodyDiv w:val="1"/>
      <w:marLeft w:val="0"/>
      <w:marRight w:val="0"/>
      <w:marTop w:val="0"/>
      <w:marBottom w:val="0"/>
      <w:divBdr>
        <w:top w:val="none" w:sz="0" w:space="0" w:color="auto"/>
        <w:left w:val="none" w:sz="0" w:space="0" w:color="auto"/>
        <w:bottom w:val="none" w:sz="0" w:space="0" w:color="auto"/>
        <w:right w:val="none" w:sz="0" w:space="0" w:color="auto"/>
      </w:divBdr>
    </w:div>
    <w:div w:id="1001006145">
      <w:bodyDiv w:val="1"/>
      <w:marLeft w:val="0"/>
      <w:marRight w:val="0"/>
      <w:marTop w:val="0"/>
      <w:marBottom w:val="0"/>
      <w:divBdr>
        <w:top w:val="none" w:sz="0" w:space="0" w:color="auto"/>
        <w:left w:val="none" w:sz="0" w:space="0" w:color="auto"/>
        <w:bottom w:val="none" w:sz="0" w:space="0" w:color="auto"/>
        <w:right w:val="none" w:sz="0" w:space="0" w:color="auto"/>
      </w:divBdr>
    </w:div>
    <w:div w:id="1006787895">
      <w:bodyDiv w:val="1"/>
      <w:marLeft w:val="0"/>
      <w:marRight w:val="0"/>
      <w:marTop w:val="0"/>
      <w:marBottom w:val="0"/>
      <w:divBdr>
        <w:top w:val="none" w:sz="0" w:space="0" w:color="auto"/>
        <w:left w:val="none" w:sz="0" w:space="0" w:color="auto"/>
        <w:bottom w:val="none" w:sz="0" w:space="0" w:color="auto"/>
        <w:right w:val="none" w:sz="0" w:space="0" w:color="auto"/>
      </w:divBdr>
    </w:div>
    <w:div w:id="1008798866">
      <w:bodyDiv w:val="1"/>
      <w:marLeft w:val="0"/>
      <w:marRight w:val="0"/>
      <w:marTop w:val="0"/>
      <w:marBottom w:val="0"/>
      <w:divBdr>
        <w:top w:val="none" w:sz="0" w:space="0" w:color="auto"/>
        <w:left w:val="none" w:sz="0" w:space="0" w:color="auto"/>
        <w:bottom w:val="none" w:sz="0" w:space="0" w:color="auto"/>
        <w:right w:val="none" w:sz="0" w:space="0" w:color="auto"/>
      </w:divBdr>
    </w:div>
    <w:div w:id="1010990215">
      <w:bodyDiv w:val="1"/>
      <w:marLeft w:val="0"/>
      <w:marRight w:val="0"/>
      <w:marTop w:val="0"/>
      <w:marBottom w:val="0"/>
      <w:divBdr>
        <w:top w:val="none" w:sz="0" w:space="0" w:color="auto"/>
        <w:left w:val="none" w:sz="0" w:space="0" w:color="auto"/>
        <w:bottom w:val="none" w:sz="0" w:space="0" w:color="auto"/>
        <w:right w:val="none" w:sz="0" w:space="0" w:color="auto"/>
      </w:divBdr>
    </w:div>
    <w:div w:id="1014842916">
      <w:bodyDiv w:val="1"/>
      <w:marLeft w:val="0"/>
      <w:marRight w:val="0"/>
      <w:marTop w:val="0"/>
      <w:marBottom w:val="0"/>
      <w:divBdr>
        <w:top w:val="none" w:sz="0" w:space="0" w:color="auto"/>
        <w:left w:val="none" w:sz="0" w:space="0" w:color="auto"/>
        <w:bottom w:val="none" w:sz="0" w:space="0" w:color="auto"/>
        <w:right w:val="none" w:sz="0" w:space="0" w:color="auto"/>
      </w:divBdr>
    </w:div>
    <w:div w:id="1020549277">
      <w:bodyDiv w:val="1"/>
      <w:marLeft w:val="0"/>
      <w:marRight w:val="0"/>
      <w:marTop w:val="0"/>
      <w:marBottom w:val="0"/>
      <w:divBdr>
        <w:top w:val="none" w:sz="0" w:space="0" w:color="auto"/>
        <w:left w:val="none" w:sz="0" w:space="0" w:color="auto"/>
        <w:bottom w:val="none" w:sz="0" w:space="0" w:color="auto"/>
        <w:right w:val="none" w:sz="0" w:space="0" w:color="auto"/>
      </w:divBdr>
    </w:div>
    <w:div w:id="1024941524">
      <w:bodyDiv w:val="1"/>
      <w:marLeft w:val="0"/>
      <w:marRight w:val="0"/>
      <w:marTop w:val="0"/>
      <w:marBottom w:val="0"/>
      <w:divBdr>
        <w:top w:val="none" w:sz="0" w:space="0" w:color="auto"/>
        <w:left w:val="none" w:sz="0" w:space="0" w:color="auto"/>
        <w:bottom w:val="none" w:sz="0" w:space="0" w:color="auto"/>
        <w:right w:val="none" w:sz="0" w:space="0" w:color="auto"/>
      </w:divBdr>
    </w:div>
    <w:div w:id="1026904166">
      <w:bodyDiv w:val="1"/>
      <w:marLeft w:val="0"/>
      <w:marRight w:val="0"/>
      <w:marTop w:val="0"/>
      <w:marBottom w:val="0"/>
      <w:divBdr>
        <w:top w:val="none" w:sz="0" w:space="0" w:color="auto"/>
        <w:left w:val="none" w:sz="0" w:space="0" w:color="auto"/>
        <w:bottom w:val="none" w:sz="0" w:space="0" w:color="auto"/>
        <w:right w:val="none" w:sz="0" w:space="0" w:color="auto"/>
      </w:divBdr>
      <w:divsChild>
        <w:div w:id="1838184188">
          <w:marLeft w:val="144"/>
          <w:marRight w:val="0"/>
          <w:marTop w:val="240"/>
          <w:marBottom w:val="40"/>
          <w:divBdr>
            <w:top w:val="none" w:sz="0" w:space="0" w:color="auto"/>
            <w:left w:val="none" w:sz="0" w:space="0" w:color="auto"/>
            <w:bottom w:val="none" w:sz="0" w:space="0" w:color="auto"/>
            <w:right w:val="none" w:sz="0" w:space="0" w:color="auto"/>
          </w:divBdr>
        </w:div>
      </w:divsChild>
    </w:div>
    <w:div w:id="1030758715">
      <w:bodyDiv w:val="1"/>
      <w:marLeft w:val="0"/>
      <w:marRight w:val="0"/>
      <w:marTop w:val="0"/>
      <w:marBottom w:val="0"/>
      <w:divBdr>
        <w:top w:val="none" w:sz="0" w:space="0" w:color="auto"/>
        <w:left w:val="none" w:sz="0" w:space="0" w:color="auto"/>
        <w:bottom w:val="none" w:sz="0" w:space="0" w:color="auto"/>
        <w:right w:val="none" w:sz="0" w:space="0" w:color="auto"/>
      </w:divBdr>
    </w:div>
    <w:div w:id="1032803368">
      <w:bodyDiv w:val="1"/>
      <w:marLeft w:val="0"/>
      <w:marRight w:val="0"/>
      <w:marTop w:val="0"/>
      <w:marBottom w:val="0"/>
      <w:divBdr>
        <w:top w:val="none" w:sz="0" w:space="0" w:color="auto"/>
        <w:left w:val="none" w:sz="0" w:space="0" w:color="auto"/>
        <w:bottom w:val="none" w:sz="0" w:space="0" w:color="auto"/>
        <w:right w:val="none" w:sz="0" w:space="0" w:color="auto"/>
      </w:divBdr>
    </w:div>
    <w:div w:id="1033731789">
      <w:bodyDiv w:val="1"/>
      <w:marLeft w:val="0"/>
      <w:marRight w:val="0"/>
      <w:marTop w:val="0"/>
      <w:marBottom w:val="0"/>
      <w:divBdr>
        <w:top w:val="none" w:sz="0" w:space="0" w:color="auto"/>
        <w:left w:val="none" w:sz="0" w:space="0" w:color="auto"/>
        <w:bottom w:val="none" w:sz="0" w:space="0" w:color="auto"/>
        <w:right w:val="none" w:sz="0" w:space="0" w:color="auto"/>
      </w:divBdr>
    </w:div>
    <w:div w:id="1034190260">
      <w:bodyDiv w:val="1"/>
      <w:marLeft w:val="0"/>
      <w:marRight w:val="0"/>
      <w:marTop w:val="0"/>
      <w:marBottom w:val="0"/>
      <w:divBdr>
        <w:top w:val="none" w:sz="0" w:space="0" w:color="auto"/>
        <w:left w:val="none" w:sz="0" w:space="0" w:color="auto"/>
        <w:bottom w:val="none" w:sz="0" w:space="0" w:color="auto"/>
        <w:right w:val="none" w:sz="0" w:space="0" w:color="auto"/>
      </w:divBdr>
    </w:div>
    <w:div w:id="1036082408">
      <w:bodyDiv w:val="1"/>
      <w:marLeft w:val="0"/>
      <w:marRight w:val="0"/>
      <w:marTop w:val="0"/>
      <w:marBottom w:val="0"/>
      <w:divBdr>
        <w:top w:val="none" w:sz="0" w:space="0" w:color="auto"/>
        <w:left w:val="none" w:sz="0" w:space="0" w:color="auto"/>
        <w:bottom w:val="none" w:sz="0" w:space="0" w:color="auto"/>
        <w:right w:val="none" w:sz="0" w:space="0" w:color="auto"/>
      </w:divBdr>
    </w:div>
    <w:div w:id="1036663837">
      <w:bodyDiv w:val="1"/>
      <w:marLeft w:val="0"/>
      <w:marRight w:val="0"/>
      <w:marTop w:val="0"/>
      <w:marBottom w:val="0"/>
      <w:divBdr>
        <w:top w:val="none" w:sz="0" w:space="0" w:color="auto"/>
        <w:left w:val="none" w:sz="0" w:space="0" w:color="auto"/>
        <w:bottom w:val="none" w:sz="0" w:space="0" w:color="auto"/>
        <w:right w:val="none" w:sz="0" w:space="0" w:color="auto"/>
      </w:divBdr>
    </w:div>
    <w:div w:id="1037506198">
      <w:bodyDiv w:val="1"/>
      <w:marLeft w:val="0"/>
      <w:marRight w:val="0"/>
      <w:marTop w:val="0"/>
      <w:marBottom w:val="0"/>
      <w:divBdr>
        <w:top w:val="none" w:sz="0" w:space="0" w:color="auto"/>
        <w:left w:val="none" w:sz="0" w:space="0" w:color="auto"/>
        <w:bottom w:val="none" w:sz="0" w:space="0" w:color="auto"/>
        <w:right w:val="none" w:sz="0" w:space="0" w:color="auto"/>
      </w:divBdr>
    </w:div>
    <w:div w:id="1037512157">
      <w:bodyDiv w:val="1"/>
      <w:marLeft w:val="0"/>
      <w:marRight w:val="0"/>
      <w:marTop w:val="0"/>
      <w:marBottom w:val="0"/>
      <w:divBdr>
        <w:top w:val="none" w:sz="0" w:space="0" w:color="auto"/>
        <w:left w:val="none" w:sz="0" w:space="0" w:color="auto"/>
        <w:bottom w:val="none" w:sz="0" w:space="0" w:color="auto"/>
        <w:right w:val="none" w:sz="0" w:space="0" w:color="auto"/>
      </w:divBdr>
    </w:div>
    <w:div w:id="1037899135">
      <w:bodyDiv w:val="1"/>
      <w:marLeft w:val="0"/>
      <w:marRight w:val="0"/>
      <w:marTop w:val="0"/>
      <w:marBottom w:val="0"/>
      <w:divBdr>
        <w:top w:val="none" w:sz="0" w:space="0" w:color="auto"/>
        <w:left w:val="none" w:sz="0" w:space="0" w:color="auto"/>
        <w:bottom w:val="none" w:sz="0" w:space="0" w:color="auto"/>
        <w:right w:val="none" w:sz="0" w:space="0" w:color="auto"/>
      </w:divBdr>
    </w:div>
    <w:div w:id="1043990423">
      <w:bodyDiv w:val="1"/>
      <w:marLeft w:val="0"/>
      <w:marRight w:val="0"/>
      <w:marTop w:val="0"/>
      <w:marBottom w:val="0"/>
      <w:divBdr>
        <w:top w:val="none" w:sz="0" w:space="0" w:color="auto"/>
        <w:left w:val="none" w:sz="0" w:space="0" w:color="auto"/>
        <w:bottom w:val="none" w:sz="0" w:space="0" w:color="auto"/>
        <w:right w:val="none" w:sz="0" w:space="0" w:color="auto"/>
      </w:divBdr>
    </w:div>
    <w:div w:id="1045593716">
      <w:bodyDiv w:val="1"/>
      <w:marLeft w:val="0"/>
      <w:marRight w:val="0"/>
      <w:marTop w:val="0"/>
      <w:marBottom w:val="0"/>
      <w:divBdr>
        <w:top w:val="none" w:sz="0" w:space="0" w:color="auto"/>
        <w:left w:val="none" w:sz="0" w:space="0" w:color="auto"/>
        <w:bottom w:val="none" w:sz="0" w:space="0" w:color="auto"/>
        <w:right w:val="none" w:sz="0" w:space="0" w:color="auto"/>
      </w:divBdr>
    </w:div>
    <w:div w:id="1046487190">
      <w:bodyDiv w:val="1"/>
      <w:marLeft w:val="0"/>
      <w:marRight w:val="0"/>
      <w:marTop w:val="0"/>
      <w:marBottom w:val="0"/>
      <w:divBdr>
        <w:top w:val="none" w:sz="0" w:space="0" w:color="auto"/>
        <w:left w:val="none" w:sz="0" w:space="0" w:color="auto"/>
        <w:bottom w:val="none" w:sz="0" w:space="0" w:color="auto"/>
        <w:right w:val="none" w:sz="0" w:space="0" w:color="auto"/>
      </w:divBdr>
    </w:div>
    <w:div w:id="1047877576">
      <w:bodyDiv w:val="1"/>
      <w:marLeft w:val="0"/>
      <w:marRight w:val="0"/>
      <w:marTop w:val="0"/>
      <w:marBottom w:val="0"/>
      <w:divBdr>
        <w:top w:val="none" w:sz="0" w:space="0" w:color="auto"/>
        <w:left w:val="none" w:sz="0" w:space="0" w:color="auto"/>
        <w:bottom w:val="none" w:sz="0" w:space="0" w:color="auto"/>
        <w:right w:val="none" w:sz="0" w:space="0" w:color="auto"/>
      </w:divBdr>
    </w:div>
    <w:div w:id="1048457072">
      <w:bodyDiv w:val="1"/>
      <w:marLeft w:val="0"/>
      <w:marRight w:val="0"/>
      <w:marTop w:val="0"/>
      <w:marBottom w:val="0"/>
      <w:divBdr>
        <w:top w:val="none" w:sz="0" w:space="0" w:color="auto"/>
        <w:left w:val="none" w:sz="0" w:space="0" w:color="auto"/>
        <w:bottom w:val="none" w:sz="0" w:space="0" w:color="auto"/>
        <w:right w:val="none" w:sz="0" w:space="0" w:color="auto"/>
      </w:divBdr>
    </w:div>
    <w:div w:id="1055853133">
      <w:bodyDiv w:val="1"/>
      <w:marLeft w:val="0"/>
      <w:marRight w:val="0"/>
      <w:marTop w:val="0"/>
      <w:marBottom w:val="0"/>
      <w:divBdr>
        <w:top w:val="none" w:sz="0" w:space="0" w:color="auto"/>
        <w:left w:val="none" w:sz="0" w:space="0" w:color="auto"/>
        <w:bottom w:val="none" w:sz="0" w:space="0" w:color="auto"/>
        <w:right w:val="none" w:sz="0" w:space="0" w:color="auto"/>
      </w:divBdr>
    </w:div>
    <w:div w:id="1063216955">
      <w:bodyDiv w:val="1"/>
      <w:marLeft w:val="0"/>
      <w:marRight w:val="0"/>
      <w:marTop w:val="0"/>
      <w:marBottom w:val="0"/>
      <w:divBdr>
        <w:top w:val="none" w:sz="0" w:space="0" w:color="auto"/>
        <w:left w:val="none" w:sz="0" w:space="0" w:color="auto"/>
        <w:bottom w:val="none" w:sz="0" w:space="0" w:color="auto"/>
        <w:right w:val="none" w:sz="0" w:space="0" w:color="auto"/>
      </w:divBdr>
    </w:div>
    <w:div w:id="1067997011">
      <w:bodyDiv w:val="1"/>
      <w:marLeft w:val="0"/>
      <w:marRight w:val="0"/>
      <w:marTop w:val="0"/>
      <w:marBottom w:val="0"/>
      <w:divBdr>
        <w:top w:val="none" w:sz="0" w:space="0" w:color="auto"/>
        <w:left w:val="none" w:sz="0" w:space="0" w:color="auto"/>
        <w:bottom w:val="none" w:sz="0" w:space="0" w:color="auto"/>
        <w:right w:val="none" w:sz="0" w:space="0" w:color="auto"/>
      </w:divBdr>
    </w:div>
    <w:div w:id="1068378885">
      <w:bodyDiv w:val="1"/>
      <w:marLeft w:val="0"/>
      <w:marRight w:val="0"/>
      <w:marTop w:val="0"/>
      <w:marBottom w:val="0"/>
      <w:divBdr>
        <w:top w:val="none" w:sz="0" w:space="0" w:color="auto"/>
        <w:left w:val="none" w:sz="0" w:space="0" w:color="auto"/>
        <w:bottom w:val="none" w:sz="0" w:space="0" w:color="auto"/>
        <w:right w:val="none" w:sz="0" w:space="0" w:color="auto"/>
      </w:divBdr>
    </w:div>
    <w:div w:id="1068990279">
      <w:bodyDiv w:val="1"/>
      <w:marLeft w:val="0"/>
      <w:marRight w:val="0"/>
      <w:marTop w:val="0"/>
      <w:marBottom w:val="0"/>
      <w:divBdr>
        <w:top w:val="none" w:sz="0" w:space="0" w:color="auto"/>
        <w:left w:val="none" w:sz="0" w:space="0" w:color="auto"/>
        <w:bottom w:val="none" w:sz="0" w:space="0" w:color="auto"/>
        <w:right w:val="none" w:sz="0" w:space="0" w:color="auto"/>
      </w:divBdr>
    </w:div>
    <w:div w:id="1070931835">
      <w:bodyDiv w:val="1"/>
      <w:marLeft w:val="0"/>
      <w:marRight w:val="0"/>
      <w:marTop w:val="0"/>
      <w:marBottom w:val="0"/>
      <w:divBdr>
        <w:top w:val="none" w:sz="0" w:space="0" w:color="auto"/>
        <w:left w:val="none" w:sz="0" w:space="0" w:color="auto"/>
        <w:bottom w:val="none" w:sz="0" w:space="0" w:color="auto"/>
        <w:right w:val="none" w:sz="0" w:space="0" w:color="auto"/>
      </w:divBdr>
    </w:div>
    <w:div w:id="1072117458">
      <w:bodyDiv w:val="1"/>
      <w:marLeft w:val="0"/>
      <w:marRight w:val="0"/>
      <w:marTop w:val="0"/>
      <w:marBottom w:val="0"/>
      <w:divBdr>
        <w:top w:val="none" w:sz="0" w:space="0" w:color="auto"/>
        <w:left w:val="none" w:sz="0" w:space="0" w:color="auto"/>
        <w:bottom w:val="none" w:sz="0" w:space="0" w:color="auto"/>
        <w:right w:val="none" w:sz="0" w:space="0" w:color="auto"/>
      </w:divBdr>
    </w:div>
    <w:div w:id="1072893311">
      <w:bodyDiv w:val="1"/>
      <w:marLeft w:val="0"/>
      <w:marRight w:val="0"/>
      <w:marTop w:val="0"/>
      <w:marBottom w:val="0"/>
      <w:divBdr>
        <w:top w:val="none" w:sz="0" w:space="0" w:color="auto"/>
        <w:left w:val="none" w:sz="0" w:space="0" w:color="auto"/>
        <w:bottom w:val="none" w:sz="0" w:space="0" w:color="auto"/>
        <w:right w:val="none" w:sz="0" w:space="0" w:color="auto"/>
      </w:divBdr>
    </w:div>
    <w:div w:id="1075056522">
      <w:bodyDiv w:val="1"/>
      <w:marLeft w:val="0"/>
      <w:marRight w:val="0"/>
      <w:marTop w:val="0"/>
      <w:marBottom w:val="0"/>
      <w:divBdr>
        <w:top w:val="none" w:sz="0" w:space="0" w:color="auto"/>
        <w:left w:val="none" w:sz="0" w:space="0" w:color="auto"/>
        <w:bottom w:val="none" w:sz="0" w:space="0" w:color="auto"/>
        <w:right w:val="none" w:sz="0" w:space="0" w:color="auto"/>
      </w:divBdr>
    </w:div>
    <w:div w:id="1076319839">
      <w:bodyDiv w:val="1"/>
      <w:marLeft w:val="0"/>
      <w:marRight w:val="0"/>
      <w:marTop w:val="0"/>
      <w:marBottom w:val="0"/>
      <w:divBdr>
        <w:top w:val="none" w:sz="0" w:space="0" w:color="auto"/>
        <w:left w:val="none" w:sz="0" w:space="0" w:color="auto"/>
        <w:bottom w:val="none" w:sz="0" w:space="0" w:color="auto"/>
        <w:right w:val="none" w:sz="0" w:space="0" w:color="auto"/>
      </w:divBdr>
    </w:div>
    <w:div w:id="1076586279">
      <w:bodyDiv w:val="1"/>
      <w:marLeft w:val="0"/>
      <w:marRight w:val="0"/>
      <w:marTop w:val="0"/>
      <w:marBottom w:val="0"/>
      <w:divBdr>
        <w:top w:val="none" w:sz="0" w:space="0" w:color="auto"/>
        <w:left w:val="none" w:sz="0" w:space="0" w:color="auto"/>
        <w:bottom w:val="none" w:sz="0" w:space="0" w:color="auto"/>
        <w:right w:val="none" w:sz="0" w:space="0" w:color="auto"/>
      </w:divBdr>
    </w:div>
    <w:div w:id="1077551772">
      <w:bodyDiv w:val="1"/>
      <w:marLeft w:val="0"/>
      <w:marRight w:val="0"/>
      <w:marTop w:val="0"/>
      <w:marBottom w:val="0"/>
      <w:divBdr>
        <w:top w:val="none" w:sz="0" w:space="0" w:color="auto"/>
        <w:left w:val="none" w:sz="0" w:space="0" w:color="auto"/>
        <w:bottom w:val="none" w:sz="0" w:space="0" w:color="auto"/>
        <w:right w:val="none" w:sz="0" w:space="0" w:color="auto"/>
      </w:divBdr>
    </w:div>
    <w:div w:id="1077555147">
      <w:bodyDiv w:val="1"/>
      <w:marLeft w:val="0"/>
      <w:marRight w:val="0"/>
      <w:marTop w:val="0"/>
      <w:marBottom w:val="0"/>
      <w:divBdr>
        <w:top w:val="none" w:sz="0" w:space="0" w:color="auto"/>
        <w:left w:val="none" w:sz="0" w:space="0" w:color="auto"/>
        <w:bottom w:val="none" w:sz="0" w:space="0" w:color="auto"/>
        <w:right w:val="none" w:sz="0" w:space="0" w:color="auto"/>
      </w:divBdr>
    </w:div>
    <w:div w:id="1078088820">
      <w:bodyDiv w:val="1"/>
      <w:marLeft w:val="0"/>
      <w:marRight w:val="0"/>
      <w:marTop w:val="0"/>
      <w:marBottom w:val="0"/>
      <w:divBdr>
        <w:top w:val="none" w:sz="0" w:space="0" w:color="auto"/>
        <w:left w:val="none" w:sz="0" w:space="0" w:color="auto"/>
        <w:bottom w:val="none" w:sz="0" w:space="0" w:color="auto"/>
        <w:right w:val="none" w:sz="0" w:space="0" w:color="auto"/>
      </w:divBdr>
    </w:div>
    <w:div w:id="1079060831">
      <w:bodyDiv w:val="1"/>
      <w:marLeft w:val="0"/>
      <w:marRight w:val="0"/>
      <w:marTop w:val="0"/>
      <w:marBottom w:val="0"/>
      <w:divBdr>
        <w:top w:val="none" w:sz="0" w:space="0" w:color="auto"/>
        <w:left w:val="none" w:sz="0" w:space="0" w:color="auto"/>
        <w:bottom w:val="none" w:sz="0" w:space="0" w:color="auto"/>
        <w:right w:val="none" w:sz="0" w:space="0" w:color="auto"/>
      </w:divBdr>
    </w:div>
    <w:div w:id="1080758677">
      <w:bodyDiv w:val="1"/>
      <w:marLeft w:val="0"/>
      <w:marRight w:val="0"/>
      <w:marTop w:val="0"/>
      <w:marBottom w:val="0"/>
      <w:divBdr>
        <w:top w:val="none" w:sz="0" w:space="0" w:color="auto"/>
        <w:left w:val="none" w:sz="0" w:space="0" w:color="auto"/>
        <w:bottom w:val="none" w:sz="0" w:space="0" w:color="auto"/>
        <w:right w:val="none" w:sz="0" w:space="0" w:color="auto"/>
      </w:divBdr>
    </w:div>
    <w:div w:id="1081295960">
      <w:bodyDiv w:val="1"/>
      <w:marLeft w:val="0"/>
      <w:marRight w:val="0"/>
      <w:marTop w:val="0"/>
      <w:marBottom w:val="0"/>
      <w:divBdr>
        <w:top w:val="none" w:sz="0" w:space="0" w:color="auto"/>
        <w:left w:val="none" w:sz="0" w:space="0" w:color="auto"/>
        <w:bottom w:val="none" w:sz="0" w:space="0" w:color="auto"/>
        <w:right w:val="none" w:sz="0" w:space="0" w:color="auto"/>
      </w:divBdr>
    </w:div>
    <w:div w:id="1086537030">
      <w:bodyDiv w:val="1"/>
      <w:marLeft w:val="0"/>
      <w:marRight w:val="0"/>
      <w:marTop w:val="0"/>
      <w:marBottom w:val="0"/>
      <w:divBdr>
        <w:top w:val="none" w:sz="0" w:space="0" w:color="auto"/>
        <w:left w:val="none" w:sz="0" w:space="0" w:color="auto"/>
        <w:bottom w:val="none" w:sz="0" w:space="0" w:color="auto"/>
        <w:right w:val="none" w:sz="0" w:space="0" w:color="auto"/>
      </w:divBdr>
    </w:div>
    <w:div w:id="1086614386">
      <w:bodyDiv w:val="1"/>
      <w:marLeft w:val="0"/>
      <w:marRight w:val="0"/>
      <w:marTop w:val="0"/>
      <w:marBottom w:val="0"/>
      <w:divBdr>
        <w:top w:val="none" w:sz="0" w:space="0" w:color="auto"/>
        <w:left w:val="none" w:sz="0" w:space="0" w:color="auto"/>
        <w:bottom w:val="none" w:sz="0" w:space="0" w:color="auto"/>
        <w:right w:val="none" w:sz="0" w:space="0" w:color="auto"/>
      </w:divBdr>
    </w:div>
    <w:div w:id="1088237082">
      <w:bodyDiv w:val="1"/>
      <w:marLeft w:val="0"/>
      <w:marRight w:val="0"/>
      <w:marTop w:val="0"/>
      <w:marBottom w:val="0"/>
      <w:divBdr>
        <w:top w:val="none" w:sz="0" w:space="0" w:color="auto"/>
        <w:left w:val="none" w:sz="0" w:space="0" w:color="auto"/>
        <w:bottom w:val="none" w:sz="0" w:space="0" w:color="auto"/>
        <w:right w:val="none" w:sz="0" w:space="0" w:color="auto"/>
      </w:divBdr>
    </w:div>
    <w:div w:id="1091393035">
      <w:bodyDiv w:val="1"/>
      <w:marLeft w:val="0"/>
      <w:marRight w:val="0"/>
      <w:marTop w:val="0"/>
      <w:marBottom w:val="0"/>
      <w:divBdr>
        <w:top w:val="none" w:sz="0" w:space="0" w:color="auto"/>
        <w:left w:val="none" w:sz="0" w:space="0" w:color="auto"/>
        <w:bottom w:val="none" w:sz="0" w:space="0" w:color="auto"/>
        <w:right w:val="none" w:sz="0" w:space="0" w:color="auto"/>
      </w:divBdr>
    </w:div>
    <w:div w:id="1092895370">
      <w:bodyDiv w:val="1"/>
      <w:marLeft w:val="0"/>
      <w:marRight w:val="0"/>
      <w:marTop w:val="0"/>
      <w:marBottom w:val="0"/>
      <w:divBdr>
        <w:top w:val="none" w:sz="0" w:space="0" w:color="auto"/>
        <w:left w:val="none" w:sz="0" w:space="0" w:color="auto"/>
        <w:bottom w:val="none" w:sz="0" w:space="0" w:color="auto"/>
        <w:right w:val="none" w:sz="0" w:space="0" w:color="auto"/>
      </w:divBdr>
    </w:div>
    <w:div w:id="1094058694">
      <w:bodyDiv w:val="1"/>
      <w:marLeft w:val="0"/>
      <w:marRight w:val="0"/>
      <w:marTop w:val="0"/>
      <w:marBottom w:val="0"/>
      <w:divBdr>
        <w:top w:val="none" w:sz="0" w:space="0" w:color="auto"/>
        <w:left w:val="none" w:sz="0" w:space="0" w:color="auto"/>
        <w:bottom w:val="none" w:sz="0" w:space="0" w:color="auto"/>
        <w:right w:val="none" w:sz="0" w:space="0" w:color="auto"/>
      </w:divBdr>
    </w:div>
    <w:div w:id="1094284741">
      <w:bodyDiv w:val="1"/>
      <w:marLeft w:val="0"/>
      <w:marRight w:val="0"/>
      <w:marTop w:val="0"/>
      <w:marBottom w:val="0"/>
      <w:divBdr>
        <w:top w:val="none" w:sz="0" w:space="0" w:color="auto"/>
        <w:left w:val="none" w:sz="0" w:space="0" w:color="auto"/>
        <w:bottom w:val="none" w:sz="0" w:space="0" w:color="auto"/>
        <w:right w:val="none" w:sz="0" w:space="0" w:color="auto"/>
      </w:divBdr>
    </w:div>
    <w:div w:id="1096245024">
      <w:bodyDiv w:val="1"/>
      <w:marLeft w:val="0"/>
      <w:marRight w:val="0"/>
      <w:marTop w:val="0"/>
      <w:marBottom w:val="0"/>
      <w:divBdr>
        <w:top w:val="none" w:sz="0" w:space="0" w:color="auto"/>
        <w:left w:val="none" w:sz="0" w:space="0" w:color="auto"/>
        <w:bottom w:val="none" w:sz="0" w:space="0" w:color="auto"/>
        <w:right w:val="none" w:sz="0" w:space="0" w:color="auto"/>
      </w:divBdr>
    </w:div>
    <w:div w:id="1098912211">
      <w:bodyDiv w:val="1"/>
      <w:marLeft w:val="0"/>
      <w:marRight w:val="0"/>
      <w:marTop w:val="0"/>
      <w:marBottom w:val="0"/>
      <w:divBdr>
        <w:top w:val="none" w:sz="0" w:space="0" w:color="auto"/>
        <w:left w:val="none" w:sz="0" w:space="0" w:color="auto"/>
        <w:bottom w:val="none" w:sz="0" w:space="0" w:color="auto"/>
        <w:right w:val="none" w:sz="0" w:space="0" w:color="auto"/>
      </w:divBdr>
    </w:div>
    <w:div w:id="1099108274">
      <w:bodyDiv w:val="1"/>
      <w:marLeft w:val="0"/>
      <w:marRight w:val="0"/>
      <w:marTop w:val="0"/>
      <w:marBottom w:val="0"/>
      <w:divBdr>
        <w:top w:val="none" w:sz="0" w:space="0" w:color="auto"/>
        <w:left w:val="none" w:sz="0" w:space="0" w:color="auto"/>
        <w:bottom w:val="none" w:sz="0" w:space="0" w:color="auto"/>
        <w:right w:val="none" w:sz="0" w:space="0" w:color="auto"/>
      </w:divBdr>
    </w:div>
    <w:div w:id="1101072903">
      <w:bodyDiv w:val="1"/>
      <w:marLeft w:val="0"/>
      <w:marRight w:val="0"/>
      <w:marTop w:val="0"/>
      <w:marBottom w:val="0"/>
      <w:divBdr>
        <w:top w:val="none" w:sz="0" w:space="0" w:color="auto"/>
        <w:left w:val="none" w:sz="0" w:space="0" w:color="auto"/>
        <w:bottom w:val="none" w:sz="0" w:space="0" w:color="auto"/>
        <w:right w:val="none" w:sz="0" w:space="0" w:color="auto"/>
      </w:divBdr>
    </w:div>
    <w:div w:id="1103498514">
      <w:bodyDiv w:val="1"/>
      <w:marLeft w:val="0"/>
      <w:marRight w:val="0"/>
      <w:marTop w:val="0"/>
      <w:marBottom w:val="0"/>
      <w:divBdr>
        <w:top w:val="none" w:sz="0" w:space="0" w:color="auto"/>
        <w:left w:val="none" w:sz="0" w:space="0" w:color="auto"/>
        <w:bottom w:val="none" w:sz="0" w:space="0" w:color="auto"/>
        <w:right w:val="none" w:sz="0" w:space="0" w:color="auto"/>
      </w:divBdr>
    </w:div>
    <w:div w:id="1111514098">
      <w:bodyDiv w:val="1"/>
      <w:marLeft w:val="0"/>
      <w:marRight w:val="0"/>
      <w:marTop w:val="0"/>
      <w:marBottom w:val="0"/>
      <w:divBdr>
        <w:top w:val="none" w:sz="0" w:space="0" w:color="auto"/>
        <w:left w:val="none" w:sz="0" w:space="0" w:color="auto"/>
        <w:bottom w:val="none" w:sz="0" w:space="0" w:color="auto"/>
        <w:right w:val="none" w:sz="0" w:space="0" w:color="auto"/>
      </w:divBdr>
    </w:div>
    <w:div w:id="1112941744">
      <w:bodyDiv w:val="1"/>
      <w:marLeft w:val="0"/>
      <w:marRight w:val="0"/>
      <w:marTop w:val="0"/>
      <w:marBottom w:val="0"/>
      <w:divBdr>
        <w:top w:val="none" w:sz="0" w:space="0" w:color="auto"/>
        <w:left w:val="none" w:sz="0" w:space="0" w:color="auto"/>
        <w:bottom w:val="none" w:sz="0" w:space="0" w:color="auto"/>
        <w:right w:val="none" w:sz="0" w:space="0" w:color="auto"/>
      </w:divBdr>
    </w:div>
    <w:div w:id="1114982368">
      <w:bodyDiv w:val="1"/>
      <w:marLeft w:val="0"/>
      <w:marRight w:val="0"/>
      <w:marTop w:val="0"/>
      <w:marBottom w:val="0"/>
      <w:divBdr>
        <w:top w:val="none" w:sz="0" w:space="0" w:color="auto"/>
        <w:left w:val="none" w:sz="0" w:space="0" w:color="auto"/>
        <w:bottom w:val="none" w:sz="0" w:space="0" w:color="auto"/>
        <w:right w:val="none" w:sz="0" w:space="0" w:color="auto"/>
      </w:divBdr>
    </w:div>
    <w:div w:id="1115296496">
      <w:bodyDiv w:val="1"/>
      <w:marLeft w:val="0"/>
      <w:marRight w:val="0"/>
      <w:marTop w:val="0"/>
      <w:marBottom w:val="0"/>
      <w:divBdr>
        <w:top w:val="none" w:sz="0" w:space="0" w:color="auto"/>
        <w:left w:val="none" w:sz="0" w:space="0" w:color="auto"/>
        <w:bottom w:val="none" w:sz="0" w:space="0" w:color="auto"/>
        <w:right w:val="none" w:sz="0" w:space="0" w:color="auto"/>
      </w:divBdr>
    </w:div>
    <w:div w:id="1115566365">
      <w:bodyDiv w:val="1"/>
      <w:marLeft w:val="0"/>
      <w:marRight w:val="0"/>
      <w:marTop w:val="0"/>
      <w:marBottom w:val="0"/>
      <w:divBdr>
        <w:top w:val="none" w:sz="0" w:space="0" w:color="auto"/>
        <w:left w:val="none" w:sz="0" w:space="0" w:color="auto"/>
        <w:bottom w:val="none" w:sz="0" w:space="0" w:color="auto"/>
        <w:right w:val="none" w:sz="0" w:space="0" w:color="auto"/>
      </w:divBdr>
    </w:div>
    <w:div w:id="1116295131">
      <w:bodyDiv w:val="1"/>
      <w:marLeft w:val="0"/>
      <w:marRight w:val="0"/>
      <w:marTop w:val="0"/>
      <w:marBottom w:val="0"/>
      <w:divBdr>
        <w:top w:val="none" w:sz="0" w:space="0" w:color="auto"/>
        <w:left w:val="none" w:sz="0" w:space="0" w:color="auto"/>
        <w:bottom w:val="none" w:sz="0" w:space="0" w:color="auto"/>
        <w:right w:val="none" w:sz="0" w:space="0" w:color="auto"/>
      </w:divBdr>
    </w:div>
    <w:div w:id="1119255227">
      <w:bodyDiv w:val="1"/>
      <w:marLeft w:val="0"/>
      <w:marRight w:val="0"/>
      <w:marTop w:val="0"/>
      <w:marBottom w:val="0"/>
      <w:divBdr>
        <w:top w:val="none" w:sz="0" w:space="0" w:color="auto"/>
        <w:left w:val="none" w:sz="0" w:space="0" w:color="auto"/>
        <w:bottom w:val="none" w:sz="0" w:space="0" w:color="auto"/>
        <w:right w:val="none" w:sz="0" w:space="0" w:color="auto"/>
      </w:divBdr>
    </w:div>
    <w:div w:id="1120759795">
      <w:bodyDiv w:val="1"/>
      <w:marLeft w:val="0"/>
      <w:marRight w:val="0"/>
      <w:marTop w:val="0"/>
      <w:marBottom w:val="0"/>
      <w:divBdr>
        <w:top w:val="none" w:sz="0" w:space="0" w:color="auto"/>
        <w:left w:val="none" w:sz="0" w:space="0" w:color="auto"/>
        <w:bottom w:val="none" w:sz="0" w:space="0" w:color="auto"/>
        <w:right w:val="none" w:sz="0" w:space="0" w:color="auto"/>
      </w:divBdr>
    </w:div>
    <w:div w:id="1122966471">
      <w:bodyDiv w:val="1"/>
      <w:marLeft w:val="0"/>
      <w:marRight w:val="0"/>
      <w:marTop w:val="0"/>
      <w:marBottom w:val="0"/>
      <w:divBdr>
        <w:top w:val="none" w:sz="0" w:space="0" w:color="auto"/>
        <w:left w:val="none" w:sz="0" w:space="0" w:color="auto"/>
        <w:bottom w:val="none" w:sz="0" w:space="0" w:color="auto"/>
        <w:right w:val="none" w:sz="0" w:space="0" w:color="auto"/>
      </w:divBdr>
    </w:div>
    <w:div w:id="1124036800">
      <w:bodyDiv w:val="1"/>
      <w:marLeft w:val="0"/>
      <w:marRight w:val="0"/>
      <w:marTop w:val="0"/>
      <w:marBottom w:val="0"/>
      <w:divBdr>
        <w:top w:val="none" w:sz="0" w:space="0" w:color="auto"/>
        <w:left w:val="none" w:sz="0" w:space="0" w:color="auto"/>
        <w:bottom w:val="none" w:sz="0" w:space="0" w:color="auto"/>
        <w:right w:val="none" w:sz="0" w:space="0" w:color="auto"/>
      </w:divBdr>
    </w:div>
    <w:div w:id="1124352053">
      <w:bodyDiv w:val="1"/>
      <w:marLeft w:val="0"/>
      <w:marRight w:val="0"/>
      <w:marTop w:val="0"/>
      <w:marBottom w:val="0"/>
      <w:divBdr>
        <w:top w:val="none" w:sz="0" w:space="0" w:color="auto"/>
        <w:left w:val="none" w:sz="0" w:space="0" w:color="auto"/>
        <w:bottom w:val="none" w:sz="0" w:space="0" w:color="auto"/>
        <w:right w:val="none" w:sz="0" w:space="0" w:color="auto"/>
      </w:divBdr>
      <w:divsChild>
        <w:div w:id="953095368">
          <w:marLeft w:val="0"/>
          <w:marRight w:val="0"/>
          <w:marTop w:val="0"/>
          <w:marBottom w:val="0"/>
          <w:divBdr>
            <w:top w:val="none" w:sz="0" w:space="0" w:color="auto"/>
            <w:left w:val="none" w:sz="0" w:space="0" w:color="auto"/>
            <w:bottom w:val="none" w:sz="0" w:space="0" w:color="auto"/>
            <w:right w:val="none" w:sz="0" w:space="0" w:color="auto"/>
          </w:divBdr>
        </w:div>
      </w:divsChild>
    </w:div>
    <w:div w:id="1124537202">
      <w:bodyDiv w:val="1"/>
      <w:marLeft w:val="0"/>
      <w:marRight w:val="0"/>
      <w:marTop w:val="0"/>
      <w:marBottom w:val="0"/>
      <w:divBdr>
        <w:top w:val="none" w:sz="0" w:space="0" w:color="auto"/>
        <w:left w:val="none" w:sz="0" w:space="0" w:color="auto"/>
        <w:bottom w:val="none" w:sz="0" w:space="0" w:color="auto"/>
        <w:right w:val="none" w:sz="0" w:space="0" w:color="auto"/>
      </w:divBdr>
    </w:div>
    <w:div w:id="1127436443">
      <w:bodyDiv w:val="1"/>
      <w:marLeft w:val="0"/>
      <w:marRight w:val="0"/>
      <w:marTop w:val="0"/>
      <w:marBottom w:val="0"/>
      <w:divBdr>
        <w:top w:val="none" w:sz="0" w:space="0" w:color="auto"/>
        <w:left w:val="none" w:sz="0" w:space="0" w:color="auto"/>
        <w:bottom w:val="none" w:sz="0" w:space="0" w:color="auto"/>
        <w:right w:val="none" w:sz="0" w:space="0" w:color="auto"/>
      </w:divBdr>
    </w:div>
    <w:div w:id="1129398954">
      <w:bodyDiv w:val="1"/>
      <w:marLeft w:val="0"/>
      <w:marRight w:val="0"/>
      <w:marTop w:val="0"/>
      <w:marBottom w:val="0"/>
      <w:divBdr>
        <w:top w:val="none" w:sz="0" w:space="0" w:color="auto"/>
        <w:left w:val="none" w:sz="0" w:space="0" w:color="auto"/>
        <w:bottom w:val="none" w:sz="0" w:space="0" w:color="auto"/>
        <w:right w:val="none" w:sz="0" w:space="0" w:color="auto"/>
      </w:divBdr>
    </w:div>
    <w:div w:id="1131243419">
      <w:bodyDiv w:val="1"/>
      <w:marLeft w:val="0"/>
      <w:marRight w:val="0"/>
      <w:marTop w:val="0"/>
      <w:marBottom w:val="0"/>
      <w:divBdr>
        <w:top w:val="none" w:sz="0" w:space="0" w:color="auto"/>
        <w:left w:val="none" w:sz="0" w:space="0" w:color="auto"/>
        <w:bottom w:val="none" w:sz="0" w:space="0" w:color="auto"/>
        <w:right w:val="none" w:sz="0" w:space="0" w:color="auto"/>
      </w:divBdr>
    </w:div>
    <w:div w:id="1132207876">
      <w:bodyDiv w:val="1"/>
      <w:marLeft w:val="0"/>
      <w:marRight w:val="0"/>
      <w:marTop w:val="0"/>
      <w:marBottom w:val="0"/>
      <w:divBdr>
        <w:top w:val="none" w:sz="0" w:space="0" w:color="auto"/>
        <w:left w:val="none" w:sz="0" w:space="0" w:color="auto"/>
        <w:bottom w:val="none" w:sz="0" w:space="0" w:color="auto"/>
        <w:right w:val="none" w:sz="0" w:space="0" w:color="auto"/>
      </w:divBdr>
    </w:div>
    <w:div w:id="1144391577">
      <w:bodyDiv w:val="1"/>
      <w:marLeft w:val="0"/>
      <w:marRight w:val="0"/>
      <w:marTop w:val="0"/>
      <w:marBottom w:val="0"/>
      <w:divBdr>
        <w:top w:val="none" w:sz="0" w:space="0" w:color="auto"/>
        <w:left w:val="none" w:sz="0" w:space="0" w:color="auto"/>
        <w:bottom w:val="none" w:sz="0" w:space="0" w:color="auto"/>
        <w:right w:val="none" w:sz="0" w:space="0" w:color="auto"/>
      </w:divBdr>
    </w:div>
    <w:div w:id="1145123766">
      <w:bodyDiv w:val="1"/>
      <w:marLeft w:val="0"/>
      <w:marRight w:val="0"/>
      <w:marTop w:val="0"/>
      <w:marBottom w:val="0"/>
      <w:divBdr>
        <w:top w:val="none" w:sz="0" w:space="0" w:color="auto"/>
        <w:left w:val="none" w:sz="0" w:space="0" w:color="auto"/>
        <w:bottom w:val="none" w:sz="0" w:space="0" w:color="auto"/>
        <w:right w:val="none" w:sz="0" w:space="0" w:color="auto"/>
      </w:divBdr>
    </w:div>
    <w:div w:id="1149983187">
      <w:bodyDiv w:val="1"/>
      <w:marLeft w:val="0"/>
      <w:marRight w:val="0"/>
      <w:marTop w:val="0"/>
      <w:marBottom w:val="0"/>
      <w:divBdr>
        <w:top w:val="none" w:sz="0" w:space="0" w:color="auto"/>
        <w:left w:val="none" w:sz="0" w:space="0" w:color="auto"/>
        <w:bottom w:val="none" w:sz="0" w:space="0" w:color="auto"/>
        <w:right w:val="none" w:sz="0" w:space="0" w:color="auto"/>
      </w:divBdr>
    </w:div>
    <w:div w:id="1151866911">
      <w:bodyDiv w:val="1"/>
      <w:marLeft w:val="0"/>
      <w:marRight w:val="0"/>
      <w:marTop w:val="0"/>
      <w:marBottom w:val="0"/>
      <w:divBdr>
        <w:top w:val="none" w:sz="0" w:space="0" w:color="auto"/>
        <w:left w:val="none" w:sz="0" w:space="0" w:color="auto"/>
        <w:bottom w:val="none" w:sz="0" w:space="0" w:color="auto"/>
        <w:right w:val="none" w:sz="0" w:space="0" w:color="auto"/>
      </w:divBdr>
    </w:div>
    <w:div w:id="1153717426">
      <w:bodyDiv w:val="1"/>
      <w:marLeft w:val="0"/>
      <w:marRight w:val="0"/>
      <w:marTop w:val="0"/>
      <w:marBottom w:val="0"/>
      <w:divBdr>
        <w:top w:val="none" w:sz="0" w:space="0" w:color="auto"/>
        <w:left w:val="none" w:sz="0" w:space="0" w:color="auto"/>
        <w:bottom w:val="none" w:sz="0" w:space="0" w:color="auto"/>
        <w:right w:val="none" w:sz="0" w:space="0" w:color="auto"/>
      </w:divBdr>
    </w:div>
    <w:div w:id="1154101584">
      <w:bodyDiv w:val="1"/>
      <w:marLeft w:val="0"/>
      <w:marRight w:val="0"/>
      <w:marTop w:val="0"/>
      <w:marBottom w:val="0"/>
      <w:divBdr>
        <w:top w:val="none" w:sz="0" w:space="0" w:color="auto"/>
        <w:left w:val="none" w:sz="0" w:space="0" w:color="auto"/>
        <w:bottom w:val="none" w:sz="0" w:space="0" w:color="auto"/>
        <w:right w:val="none" w:sz="0" w:space="0" w:color="auto"/>
      </w:divBdr>
    </w:div>
    <w:div w:id="1154372630">
      <w:bodyDiv w:val="1"/>
      <w:marLeft w:val="0"/>
      <w:marRight w:val="0"/>
      <w:marTop w:val="0"/>
      <w:marBottom w:val="0"/>
      <w:divBdr>
        <w:top w:val="none" w:sz="0" w:space="0" w:color="auto"/>
        <w:left w:val="none" w:sz="0" w:space="0" w:color="auto"/>
        <w:bottom w:val="none" w:sz="0" w:space="0" w:color="auto"/>
        <w:right w:val="none" w:sz="0" w:space="0" w:color="auto"/>
      </w:divBdr>
    </w:div>
    <w:div w:id="1155531009">
      <w:bodyDiv w:val="1"/>
      <w:marLeft w:val="0"/>
      <w:marRight w:val="0"/>
      <w:marTop w:val="0"/>
      <w:marBottom w:val="0"/>
      <w:divBdr>
        <w:top w:val="none" w:sz="0" w:space="0" w:color="auto"/>
        <w:left w:val="none" w:sz="0" w:space="0" w:color="auto"/>
        <w:bottom w:val="none" w:sz="0" w:space="0" w:color="auto"/>
        <w:right w:val="none" w:sz="0" w:space="0" w:color="auto"/>
      </w:divBdr>
    </w:div>
    <w:div w:id="1155952355">
      <w:bodyDiv w:val="1"/>
      <w:marLeft w:val="0"/>
      <w:marRight w:val="0"/>
      <w:marTop w:val="0"/>
      <w:marBottom w:val="0"/>
      <w:divBdr>
        <w:top w:val="none" w:sz="0" w:space="0" w:color="auto"/>
        <w:left w:val="none" w:sz="0" w:space="0" w:color="auto"/>
        <w:bottom w:val="none" w:sz="0" w:space="0" w:color="auto"/>
        <w:right w:val="none" w:sz="0" w:space="0" w:color="auto"/>
      </w:divBdr>
    </w:div>
    <w:div w:id="1157916603">
      <w:bodyDiv w:val="1"/>
      <w:marLeft w:val="0"/>
      <w:marRight w:val="0"/>
      <w:marTop w:val="0"/>
      <w:marBottom w:val="0"/>
      <w:divBdr>
        <w:top w:val="none" w:sz="0" w:space="0" w:color="auto"/>
        <w:left w:val="none" w:sz="0" w:space="0" w:color="auto"/>
        <w:bottom w:val="none" w:sz="0" w:space="0" w:color="auto"/>
        <w:right w:val="none" w:sz="0" w:space="0" w:color="auto"/>
      </w:divBdr>
    </w:div>
    <w:div w:id="1159342761">
      <w:bodyDiv w:val="1"/>
      <w:marLeft w:val="0"/>
      <w:marRight w:val="0"/>
      <w:marTop w:val="0"/>
      <w:marBottom w:val="0"/>
      <w:divBdr>
        <w:top w:val="none" w:sz="0" w:space="0" w:color="auto"/>
        <w:left w:val="none" w:sz="0" w:space="0" w:color="auto"/>
        <w:bottom w:val="none" w:sz="0" w:space="0" w:color="auto"/>
        <w:right w:val="none" w:sz="0" w:space="0" w:color="auto"/>
      </w:divBdr>
    </w:div>
    <w:div w:id="1161195098">
      <w:bodyDiv w:val="1"/>
      <w:marLeft w:val="0"/>
      <w:marRight w:val="0"/>
      <w:marTop w:val="0"/>
      <w:marBottom w:val="0"/>
      <w:divBdr>
        <w:top w:val="none" w:sz="0" w:space="0" w:color="auto"/>
        <w:left w:val="none" w:sz="0" w:space="0" w:color="auto"/>
        <w:bottom w:val="none" w:sz="0" w:space="0" w:color="auto"/>
        <w:right w:val="none" w:sz="0" w:space="0" w:color="auto"/>
      </w:divBdr>
    </w:div>
    <w:div w:id="1161895951">
      <w:bodyDiv w:val="1"/>
      <w:marLeft w:val="0"/>
      <w:marRight w:val="0"/>
      <w:marTop w:val="0"/>
      <w:marBottom w:val="0"/>
      <w:divBdr>
        <w:top w:val="none" w:sz="0" w:space="0" w:color="auto"/>
        <w:left w:val="none" w:sz="0" w:space="0" w:color="auto"/>
        <w:bottom w:val="none" w:sz="0" w:space="0" w:color="auto"/>
        <w:right w:val="none" w:sz="0" w:space="0" w:color="auto"/>
      </w:divBdr>
    </w:div>
    <w:div w:id="1163859591">
      <w:bodyDiv w:val="1"/>
      <w:marLeft w:val="0"/>
      <w:marRight w:val="0"/>
      <w:marTop w:val="0"/>
      <w:marBottom w:val="0"/>
      <w:divBdr>
        <w:top w:val="none" w:sz="0" w:space="0" w:color="auto"/>
        <w:left w:val="none" w:sz="0" w:space="0" w:color="auto"/>
        <w:bottom w:val="none" w:sz="0" w:space="0" w:color="auto"/>
        <w:right w:val="none" w:sz="0" w:space="0" w:color="auto"/>
      </w:divBdr>
    </w:div>
    <w:div w:id="1164316867">
      <w:bodyDiv w:val="1"/>
      <w:marLeft w:val="0"/>
      <w:marRight w:val="0"/>
      <w:marTop w:val="0"/>
      <w:marBottom w:val="0"/>
      <w:divBdr>
        <w:top w:val="none" w:sz="0" w:space="0" w:color="auto"/>
        <w:left w:val="none" w:sz="0" w:space="0" w:color="auto"/>
        <w:bottom w:val="none" w:sz="0" w:space="0" w:color="auto"/>
        <w:right w:val="none" w:sz="0" w:space="0" w:color="auto"/>
      </w:divBdr>
    </w:div>
    <w:div w:id="1173565223">
      <w:bodyDiv w:val="1"/>
      <w:marLeft w:val="0"/>
      <w:marRight w:val="0"/>
      <w:marTop w:val="0"/>
      <w:marBottom w:val="0"/>
      <w:divBdr>
        <w:top w:val="none" w:sz="0" w:space="0" w:color="auto"/>
        <w:left w:val="none" w:sz="0" w:space="0" w:color="auto"/>
        <w:bottom w:val="none" w:sz="0" w:space="0" w:color="auto"/>
        <w:right w:val="none" w:sz="0" w:space="0" w:color="auto"/>
      </w:divBdr>
    </w:div>
    <w:div w:id="1174148617">
      <w:bodyDiv w:val="1"/>
      <w:marLeft w:val="0"/>
      <w:marRight w:val="0"/>
      <w:marTop w:val="0"/>
      <w:marBottom w:val="0"/>
      <w:divBdr>
        <w:top w:val="none" w:sz="0" w:space="0" w:color="auto"/>
        <w:left w:val="none" w:sz="0" w:space="0" w:color="auto"/>
        <w:bottom w:val="none" w:sz="0" w:space="0" w:color="auto"/>
        <w:right w:val="none" w:sz="0" w:space="0" w:color="auto"/>
      </w:divBdr>
    </w:div>
    <w:div w:id="1177764700">
      <w:bodyDiv w:val="1"/>
      <w:marLeft w:val="0"/>
      <w:marRight w:val="0"/>
      <w:marTop w:val="0"/>
      <w:marBottom w:val="0"/>
      <w:divBdr>
        <w:top w:val="none" w:sz="0" w:space="0" w:color="auto"/>
        <w:left w:val="none" w:sz="0" w:space="0" w:color="auto"/>
        <w:bottom w:val="none" w:sz="0" w:space="0" w:color="auto"/>
        <w:right w:val="none" w:sz="0" w:space="0" w:color="auto"/>
      </w:divBdr>
    </w:div>
    <w:div w:id="1182158782">
      <w:bodyDiv w:val="1"/>
      <w:marLeft w:val="0"/>
      <w:marRight w:val="0"/>
      <w:marTop w:val="0"/>
      <w:marBottom w:val="0"/>
      <w:divBdr>
        <w:top w:val="none" w:sz="0" w:space="0" w:color="auto"/>
        <w:left w:val="none" w:sz="0" w:space="0" w:color="auto"/>
        <w:bottom w:val="none" w:sz="0" w:space="0" w:color="auto"/>
        <w:right w:val="none" w:sz="0" w:space="0" w:color="auto"/>
      </w:divBdr>
    </w:div>
    <w:div w:id="1182278064">
      <w:bodyDiv w:val="1"/>
      <w:marLeft w:val="0"/>
      <w:marRight w:val="0"/>
      <w:marTop w:val="0"/>
      <w:marBottom w:val="0"/>
      <w:divBdr>
        <w:top w:val="none" w:sz="0" w:space="0" w:color="auto"/>
        <w:left w:val="none" w:sz="0" w:space="0" w:color="auto"/>
        <w:bottom w:val="none" w:sz="0" w:space="0" w:color="auto"/>
        <w:right w:val="none" w:sz="0" w:space="0" w:color="auto"/>
      </w:divBdr>
    </w:div>
    <w:div w:id="1183013770">
      <w:bodyDiv w:val="1"/>
      <w:marLeft w:val="0"/>
      <w:marRight w:val="0"/>
      <w:marTop w:val="0"/>
      <w:marBottom w:val="0"/>
      <w:divBdr>
        <w:top w:val="none" w:sz="0" w:space="0" w:color="auto"/>
        <w:left w:val="none" w:sz="0" w:space="0" w:color="auto"/>
        <w:bottom w:val="none" w:sz="0" w:space="0" w:color="auto"/>
        <w:right w:val="none" w:sz="0" w:space="0" w:color="auto"/>
      </w:divBdr>
    </w:div>
    <w:div w:id="1185366441">
      <w:bodyDiv w:val="1"/>
      <w:marLeft w:val="0"/>
      <w:marRight w:val="0"/>
      <w:marTop w:val="0"/>
      <w:marBottom w:val="0"/>
      <w:divBdr>
        <w:top w:val="none" w:sz="0" w:space="0" w:color="auto"/>
        <w:left w:val="none" w:sz="0" w:space="0" w:color="auto"/>
        <w:bottom w:val="none" w:sz="0" w:space="0" w:color="auto"/>
        <w:right w:val="none" w:sz="0" w:space="0" w:color="auto"/>
      </w:divBdr>
    </w:div>
    <w:div w:id="1185443529">
      <w:bodyDiv w:val="1"/>
      <w:marLeft w:val="0"/>
      <w:marRight w:val="0"/>
      <w:marTop w:val="0"/>
      <w:marBottom w:val="0"/>
      <w:divBdr>
        <w:top w:val="none" w:sz="0" w:space="0" w:color="auto"/>
        <w:left w:val="none" w:sz="0" w:space="0" w:color="auto"/>
        <w:bottom w:val="none" w:sz="0" w:space="0" w:color="auto"/>
        <w:right w:val="none" w:sz="0" w:space="0" w:color="auto"/>
      </w:divBdr>
    </w:div>
    <w:div w:id="1189219098">
      <w:bodyDiv w:val="1"/>
      <w:marLeft w:val="0"/>
      <w:marRight w:val="0"/>
      <w:marTop w:val="0"/>
      <w:marBottom w:val="0"/>
      <w:divBdr>
        <w:top w:val="none" w:sz="0" w:space="0" w:color="auto"/>
        <w:left w:val="none" w:sz="0" w:space="0" w:color="auto"/>
        <w:bottom w:val="none" w:sz="0" w:space="0" w:color="auto"/>
        <w:right w:val="none" w:sz="0" w:space="0" w:color="auto"/>
      </w:divBdr>
    </w:div>
    <w:div w:id="1190148604">
      <w:bodyDiv w:val="1"/>
      <w:marLeft w:val="0"/>
      <w:marRight w:val="0"/>
      <w:marTop w:val="0"/>
      <w:marBottom w:val="0"/>
      <w:divBdr>
        <w:top w:val="none" w:sz="0" w:space="0" w:color="auto"/>
        <w:left w:val="none" w:sz="0" w:space="0" w:color="auto"/>
        <w:bottom w:val="none" w:sz="0" w:space="0" w:color="auto"/>
        <w:right w:val="none" w:sz="0" w:space="0" w:color="auto"/>
      </w:divBdr>
    </w:div>
    <w:div w:id="1190338864">
      <w:bodyDiv w:val="1"/>
      <w:marLeft w:val="0"/>
      <w:marRight w:val="0"/>
      <w:marTop w:val="0"/>
      <w:marBottom w:val="0"/>
      <w:divBdr>
        <w:top w:val="none" w:sz="0" w:space="0" w:color="auto"/>
        <w:left w:val="none" w:sz="0" w:space="0" w:color="auto"/>
        <w:bottom w:val="none" w:sz="0" w:space="0" w:color="auto"/>
        <w:right w:val="none" w:sz="0" w:space="0" w:color="auto"/>
      </w:divBdr>
    </w:div>
    <w:div w:id="1191337289">
      <w:bodyDiv w:val="1"/>
      <w:marLeft w:val="0"/>
      <w:marRight w:val="0"/>
      <w:marTop w:val="0"/>
      <w:marBottom w:val="0"/>
      <w:divBdr>
        <w:top w:val="none" w:sz="0" w:space="0" w:color="auto"/>
        <w:left w:val="none" w:sz="0" w:space="0" w:color="auto"/>
        <w:bottom w:val="none" w:sz="0" w:space="0" w:color="auto"/>
        <w:right w:val="none" w:sz="0" w:space="0" w:color="auto"/>
      </w:divBdr>
    </w:div>
    <w:div w:id="1192570841">
      <w:bodyDiv w:val="1"/>
      <w:marLeft w:val="0"/>
      <w:marRight w:val="0"/>
      <w:marTop w:val="0"/>
      <w:marBottom w:val="0"/>
      <w:divBdr>
        <w:top w:val="none" w:sz="0" w:space="0" w:color="auto"/>
        <w:left w:val="none" w:sz="0" w:space="0" w:color="auto"/>
        <w:bottom w:val="none" w:sz="0" w:space="0" w:color="auto"/>
        <w:right w:val="none" w:sz="0" w:space="0" w:color="auto"/>
      </w:divBdr>
    </w:div>
    <w:div w:id="1194617489">
      <w:bodyDiv w:val="1"/>
      <w:marLeft w:val="0"/>
      <w:marRight w:val="0"/>
      <w:marTop w:val="0"/>
      <w:marBottom w:val="0"/>
      <w:divBdr>
        <w:top w:val="none" w:sz="0" w:space="0" w:color="auto"/>
        <w:left w:val="none" w:sz="0" w:space="0" w:color="auto"/>
        <w:bottom w:val="none" w:sz="0" w:space="0" w:color="auto"/>
        <w:right w:val="none" w:sz="0" w:space="0" w:color="auto"/>
      </w:divBdr>
    </w:div>
    <w:div w:id="1198083803">
      <w:bodyDiv w:val="1"/>
      <w:marLeft w:val="0"/>
      <w:marRight w:val="0"/>
      <w:marTop w:val="0"/>
      <w:marBottom w:val="0"/>
      <w:divBdr>
        <w:top w:val="none" w:sz="0" w:space="0" w:color="auto"/>
        <w:left w:val="none" w:sz="0" w:space="0" w:color="auto"/>
        <w:bottom w:val="none" w:sz="0" w:space="0" w:color="auto"/>
        <w:right w:val="none" w:sz="0" w:space="0" w:color="auto"/>
      </w:divBdr>
    </w:div>
    <w:div w:id="1199007213">
      <w:bodyDiv w:val="1"/>
      <w:marLeft w:val="0"/>
      <w:marRight w:val="0"/>
      <w:marTop w:val="0"/>
      <w:marBottom w:val="0"/>
      <w:divBdr>
        <w:top w:val="none" w:sz="0" w:space="0" w:color="auto"/>
        <w:left w:val="none" w:sz="0" w:space="0" w:color="auto"/>
        <w:bottom w:val="none" w:sz="0" w:space="0" w:color="auto"/>
        <w:right w:val="none" w:sz="0" w:space="0" w:color="auto"/>
      </w:divBdr>
    </w:div>
    <w:div w:id="1202092553">
      <w:bodyDiv w:val="1"/>
      <w:marLeft w:val="0"/>
      <w:marRight w:val="0"/>
      <w:marTop w:val="0"/>
      <w:marBottom w:val="0"/>
      <w:divBdr>
        <w:top w:val="none" w:sz="0" w:space="0" w:color="auto"/>
        <w:left w:val="none" w:sz="0" w:space="0" w:color="auto"/>
        <w:bottom w:val="none" w:sz="0" w:space="0" w:color="auto"/>
        <w:right w:val="none" w:sz="0" w:space="0" w:color="auto"/>
      </w:divBdr>
    </w:div>
    <w:div w:id="1202858128">
      <w:bodyDiv w:val="1"/>
      <w:marLeft w:val="0"/>
      <w:marRight w:val="0"/>
      <w:marTop w:val="0"/>
      <w:marBottom w:val="0"/>
      <w:divBdr>
        <w:top w:val="none" w:sz="0" w:space="0" w:color="auto"/>
        <w:left w:val="none" w:sz="0" w:space="0" w:color="auto"/>
        <w:bottom w:val="none" w:sz="0" w:space="0" w:color="auto"/>
        <w:right w:val="none" w:sz="0" w:space="0" w:color="auto"/>
      </w:divBdr>
    </w:div>
    <w:div w:id="1202867125">
      <w:bodyDiv w:val="1"/>
      <w:marLeft w:val="0"/>
      <w:marRight w:val="0"/>
      <w:marTop w:val="0"/>
      <w:marBottom w:val="0"/>
      <w:divBdr>
        <w:top w:val="none" w:sz="0" w:space="0" w:color="auto"/>
        <w:left w:val="none" w:sz="0" w:space="0" w:color="auto"/>
        <w:bottom w:val="none" w:sz="0" w:space="0" w:color="auto"/>
        <w:right w:val="none" w:sz="0" w:space="0" w:color="auto"/>
      </w:divBdr>
    </w:div>
    <w:div w:id="1204562994">
      <w:bodyDiv w:val="1"/>
      <w:marLeft w:val="0"/>
      <w:marRight w:val="0"/>
      <w:marTop w:val="0"/>
      <w:marBottom w:val="0"/>
      <w:divBdr>
        <w:top w:val="none" w:sz="0" w:space="0" w:color="auto"/>
        <w:left w:val="none" w:sz="0" w:space="0" w:color="auto"/>
        <w:bottom w:val="none" w:sz="0" w:space="0" w:color="auto"/>
        <w:right w:val="none" w:sz="0" w:space="0" w:color="auto"/>
      </w:divBdr>
    </w:div>
    <w:div w:id="1204950036">
      <w:bodyDiv w:val="1"/>
      <w:marLeft w:val="0"/>
      <w:marRight w:val="0"/>
      <w:marTop w:val="0"/>
      <w:marBottom w:val="0"/>
      <w:divBdr>
        <w:top w:val="none" w:sz="0" w:space="0" w:color="auto"/>
        <w:left w:val="none" w:sz="0" w:space="0" w:color="auto"/>
        <w:bottom w:val="none" w:sz="0" w:space="0" w:color="auto"/>
        <w:right w:val="none" w:sz="0" w:space="0" w:color="auto"/>
      </w:divBdr>
    </w:div>
    <w:div w:id="1206021163">
      <w:bodyDiv w:val="1"/>
      <w:marLeft w:val="0"/>
      <w:marRight w:val="0"/>
      <w:marTop w:val="0"/>
      <w:marBottom w:val="0"/>
      <w:divBdr>
        <w:top w:val="none" w:sz="0" w:space="0" w:color="auto"/>
        <w:left w:val="none" w:sz="0" w:space="0" w:color="auto"/>
        <w:bottom w:val="none" w:sz="0" w:space="0" w:color="auto"/>
        <w:right w:val="none" w:sz="0" w:space="0" w:color="auto"/>
      </w:divBdr>
    </w:div>
    <w:div w:id="1206793876">
      <w:bodyDiv w:val="1"/>
      <w:marLeft w:val="0"/>
      <w:marRight w:val="0"/>
      <w:marTop w:val="0"/>
      <w:marBottom w:val="0"/>
      <w:divBdr>
        <w:top w:val="none" w:sz="0" w:space="0" w:color="auto"/>
        <w:left w:val="none" w:sz="0" w:space="0" w:color="auto"/>
        <w:bottom w:val="none" w:sz="0" w:space="0" w:color="auto"/>
        <w:right w:val="none" w:sz="0" w:space="0" w:color="auto"/>
      </w:divBdr>
    </w:div>
    <w:div w:id="1208029458">
      <w:bodyDiv w:val="1"/>
      <w:marLeft w:val="0"/>
      <w:marRight w:val="0"/>
      <w:marTop w:val="0"/>
      <w:marBottom w:val="0"/>
      <w:divBdr>
        <w:top w:val="none" w:sz="0" w:space="0" w:color="auto"/>
        <w:left w:val="none" w:sz="0" w:space="0" w:color="auto"/>
        <w:bottom w:val="none" w:sz="0" w:space="0" w:color="auto"/>
        <w:right w:val="none" w:sz="0" w:space="0" w:color="auto"/>
      </w:divBdr>
    </w:div>
    <w:div w:id="1210649439">
      <w:bodyDiv w:val="1"/>
      <w:marLeft w:val="0"/>
      <w:marRight w:val="0"/>
      <w:marTop w:val="0"/>
      <w:marBottom w:val="0"/>
      <w:divBdr>
        <w:top w:val="none" w:sz="0" w:space="0" w:color="auto"/>
        <w:left w:val="none" w:sz="0" w:space="0" w:color="auto"/>
        <w:bottom w:val="none" w:sz="0" w:space="0" w:color="auto"/>
        <w:right w:val="none" w:sz="0" w:space="0" w:color="auto"/>
      </w:divBdr>
    </w:div>
    <w:div w:id="1210914673">
      <w:bodyDiv w:val="1"/>
      <w:marLeft w:val="0"/>
      <w:marRight w:val="0"/>
      <w:marTop w:val="0"/>
      <w:marBottom w:val="0"/>
      <w:divBdr>
        <w:top w:val="none" w:sz="0" w:space="0" w:color="auto"/>
        <w:left w:val="none" w:sz="0" w:space="0" w:color="auto"/>
        <w:bottom w:val="none" w:sz="0" w:space="0" w:color="auto"/>
        <w:right w:val="none" w:sz="0" w:space="0" w:color="auto"/>
      </w:divBdr>
    </w:div>
    <w:div w:id="1212692158">
      <w:bodyDiv w:val="1"/>
      <w:marLeft w:val="0"/>
      <w:marRight w:val="0"/>
      <w:marTop w:val="0"/>
      <w:marBottom w:val="0"/>
      <w:divBdr>
        <w:top w:val="none" w:sz="0" w:space="0" w:color="auto"/>
        <w:left w:val="none" w:sz="0" w:space="0" w:color="auto"/>
        <w:bottom w:val="none" w:sz="0" w:space="0" w:color="auto"/>
        <w:right w:val="none" w:sz="0" w:space="0" w:color="auto"/>
      </w:divBdr>
    </w:div>
    <w:div w:id="1212772156">
      <w:bodyDiv w:val="1"/>
      <w:marLeft w:val="0"/>
      <w:marRight w:val="0"/>
      <w:marTop w:val="0"/>
      <w:marBottom w:val="0"/>
      <w:divBdr>
        <w:top w:val="none" w:sz="0" w:space="0" w:color="auto"/>
        <w:left w:val="none" w:sz="0" w:space="0" w:color="auto"/>
        <w:bottom w:val="none" w:sz="0" w:space="0" w:color="auto"/>
        <w:right w:val="none" w:sz="0" w:space="0" w:color="auto"/>
      </w:divBdr>
    </w:div>
    <w:div w:id="1213073849">
      <w:bodyDiv w:val="1"/>
      <w:marLeft w:val="0"/>
      <w:marRight w:val="0"/>
      <w:marTop w:val="0"/>
      <w:marBottom w:val="0"/>
      <w:divBdr>
        <w:top w:val="none" w:sz="0" w:space="0" w:color="auto"/>
        <w:left w:val="none" w:sz="0" w:space="0" w:color="auto"/>
        <w:bottom w:val="none" w:sz="0" w:space="0" w:color="auto"/>
        <w:right w:val="none" w:sz="0" w:space="0" w:color="auto"/>
      </w:divBdr>
    </w:div>
    <w:div w:id="1216627985">
      <w:bodyDiv w:val="1"/>
      <w:marLeft w:val="0"/>
      <w:marRight w:val="0"/>
      <w:marTop w:val="0"/>
      <w:marBottom w:val="0"/>
      <w:divBdr>
        <w:top w:val="none" w:sz="0" w:space="0" w:color="auto"/>
        <w:left w:val="none" w:sz="0" w:space="0" w:color="auto"/>
        <w:bottom w:val="none" w:sz="0" w:space="0" w:color="auto"/>
        <w:right w:val="none" w:sz="0" w:space="0" w:color="auto"/>
      </w:divBdr>
    </w:div>
    <w:div w:id="1222135611">
      <w:bodyDiv w:val="1"/>
      <w:marLeft w:val="0"/>
      <w:marRight w:val="0"/>
      <w:marTop w:val="0"/>
      <w:marBottom w:val="0"/>
      <w:divBdr>
        <w:top w:val="none" w:sz="0" w:space="0" w:color="auto"/>
        <w:left w:val="none" w:sz="0" w:space="0" w:color="auto"/>
        <w:bottom w:val="none" w:sz="0" w:space="0" w:color="auto"/>
        <w:right w:val="none" w:sz="0" w:space="0" w:color="auto"/>
      </w:divBdr>
    </w:div>
    <w:div w:id="1230265239">
      <w:bodyDiv w:val="1"/>
      <w:marLeft w:val="0"/>
      <w:marRight w:val="0"/>
      <w:marTop w:val="0"/>
      <w:marBottom w:val="0"/>
      <w:divBdr>
        <w:top w:val="none" w:sz="0" w:space="0" w:color="auto"/>
        <w:left w:val="none" w:sz="0" w:space="0" w:color="auto"/>
        <w:bottom w:val="none" w:sz="0" w:space="0" w:color="auto"/>
        <w:right w:val="none" w:sz="0" w:space="0" w:color="auto"/>
      </w:divBdr>
    </w:div>
    <w:div w:id="1230460127">
      <w:bodyDiv w:val="1"/>
      <w:marLeft w:val="0"/>
      <w:marRight w:val="0"/>
      <w:marTop w:val="0"/>
      <w:marBottom w:val="0"/>
      <w:divBdr>
        <w:top w:val="none" w:sz="0" w:space="0" w:color="auto"/>
        <w:left w:val="none" w:sz="0" w:space="0" w:color="auto"/>
        <w:bottom w:val="none" w:sz="0" w:space="0" w:color="auto"/>
        <w:right w:val="none" w:sz="0" w:space="0" w:color="auto"/>
      </w:divBdr>
    </w:div>
    <w:div w:id="1232302882">
      <w:bodyDiv w:val="1"/>
      <w:marLeft w:val="0"/>
      <w:marRight w:val="0"/>
      <w:marTop w:val="0"/>
      <w:marBottom w:val="0"/>
      <w:divBdr>
        <w:top w:val="none" w:sz="0" w:space="0" w:color="auto"/>
        <w:left w:val="none" w:sz="0" w:space="0" w:color="auto"/>
        <w:bottom w:val="none" w:sz="0" w:space="0" w:color="auto"/>
        <w:right w:val="none" w:sz="0" w:space="0" w:color="auto"/>
      </w:divBdr>
    </w:div>
    <w:div w:id="1232695114">
      <w:bodyDiv w:val="1"/>
      <w:marLeft w:val="0"/>
      <w:marRight w:val="0"/>
      <w:marTop w:val="0"/>
      <w:marBottom w:val="0"/>
      <w:divBdr>
        <w:top w:val="none" w:sz="0" w:space="0" w:color="auto"/>
        <w:left w:val="none" w:sz="0" w:space="0" w:color="auto"/>
        <w:bottom w:val="none" w:sz="0" w:space="0" w:color="auto"/>
        <w:right w:val="none" w:sz="0" w:space="0" w:color="auto"/>
      </w:divBdr>
    </w:div>
    <w:div w:id="1233807180">
      <w:bodyDiv w:val="1"/>
      <w:marLeft w:val="0"/>
      <w:marRight w:val="0"/>
      <w:marTop w:val="0"/>
      <w:marBottom w:val="0"/>
      <w:divBdr>
        <w:top w:val="none" w:sz="0" w:space="0" w:color="auto"/>
        <w:left w:val="none" w:sz="0" w:space="0" w:color="auto"/>
        <w:bottom w:val="none" w:sz="0" w:space="0" w:color="auto"/>
        <w:right w:val="none" w:sz="0" w:space="0" w:color="auto"/>
      </w:divBdr>
    </w:div>
    <w:div w:id="1236814661">
      <w:bodyDiv w:val="1"/>
      <w:marLeft w:val="0"/>
      <w:marRight w:val="0"/>
      <w:marTop w:val="0"/>
      <w:marBottom w:val="0"/>
      <w:divBdr>
        <w:top w:val="none" w:sz="0" w:space="0" w:color="auto"/>
        <w:left w:val="none" w:sz="0" w:space="0" w:color="auto"/>
        <w:bottom w:val="none" w:sz="0" w:space="0" w:color="auto"/>
        <w:right w:val="none" w:sz="0" w:space="0" w:color="auto"/>
      </w:divBdr>
    </w:div>
    <w:div w:id="1240216568">
      <w:bodyDiv w:val="1"/>
      <w:marLeft w:val="0"/>
      <w:marRight w:val="0"/>
      <w:marTop w:val="0"/>
      <w:marBottom w:val="0"/>
      <w:divBdr>
        <w:top w:val="none" w:sz="0" w:space="0" w:color="auto"/>
        <w:left w:val="none" w:sz="0" w:space="0" w:color="auto"/>
        <w:bottom w:val="none" w:sz="0" w:space="0" w:color="auto"/>
        <w:right w:val="none" w:sz="0" w:space="0" w:color="auto"/>
      </w:divBdr>
    </w:div>
    <w:div w:id="1244101125">
      <w:bodyDiv w:val="1"/>
      <w:marLeft w:val="0"/>
      <w:marRight w:val="0"/>
      <w:marTop w:val="0"/>
      <w:marBottom w:val="0"/>
      <w:divBdr>
        <w:top w:val="none" w:sz="0" w:space="0" w:color="auto"/>
        <w:left w:val="none" w:sz="0" w:space="0" w:color="auto"/>
        <w:bottom w:val="none" w:sz="0" w:space="0" w:color="auto"/>
        <w:right w:val="none" w:sz="0" w:space="0" w:color="auto"/>
      </w:divBdr>
    </w:div>
    <w:div w:id="1247806066">
      <w:bodyDiv w:val="1"/>
      <w:marLeft w:val="0"/>
      <w:marRight w:val="0"/>
      <w:marTop w:val="0"/>
      <w:marBottom w:val="0"/>
      <w:divBdr>
        <w:top w:val="none" w:sz="0" w:space="0" w:color="auto"/>
        <w:left w:val="none" w:sz="0" w:space="0" w:color="auto"/>
        <w:bottom w:val="none" w:sz="0" w:space="0" w:color="auto"/>
        <w:right w:val="none" w:sz="0" w:space="0" w:color="auto"/>
      </w:divBdr>
    </w:div>
    <w:div w:id="1253710086">
      <w:bodyDiv w:val="1"/>
      <w:marLeft w:val="0"/>
      <w:marRight w:val="0"/>
      <w:marTop w:val="0"/>
      <w:marBottom w:val="0"/>
      <w:divBdr>
        <w:top w:val="none" w:sz="0" w:space="0" w:color="auto"/>
        <w:left w:val="none" w:sz="0" w:space="0" w:color="auto"/>
        <w:bottom w:val="none" w:sz="0" w:space="0" w:color="auto"/>
        <w:right w:val="none" w:sz="0" w:space="0" w:color="auto"/>
      </w:divBdr>
    </w:div>
    <w:div w:id="1253781266">
      <w:bodyDiv w:val="1"/>
      <w:marLeft w:val="0"/>
      <w:marRight w:val="0"/>
      <w:marTop w:val="0"/>
      <w:marBottom w:val="0"/>
      <w:divBdr>
        <w:top w:val="none" w:sz="0" w:space="0" w:color="auto"/>
        <w:left w:val="none" w:sz="0" w:space="0" w:color="auto"/>
        <w:bottom w:val="none" w:sz="0" w:space="0" w:color="auto"/>
        <w:right w:val="none" w:sz="0" w:space="0" w:color="auto"/>
      </w:divBdr>
    </w:div>
    <w:div w:id="1258905042">
      <w:bodyDiv w:val="1"/>
      <w:marLeft w:val="0"/>
      <w:marRight w:val="0"/>
      <w:marTop w:val="0"/>
      <w:marBottom w:val="0"/>
      <w:divBdr>
        <w:top w:val="none" w:sz="0" w:space="0" w:color="auto"/>
        <w:left w:val="none" w:sz="0" w:space="0" w:color="auto"/>
        <w:bottom w:val="none" w:sz="0" w:space="0" w:color="auto"/>
        <w:right w:val="none" w:sz="0" w:space="0" w:color="auto"/>
      </w:divBdr>
    </w:div>
    <w:div w:id="1259019747">
      <w:bodyDiv w:val="1"/>
      <w:marLeft w:val="0"/>
      <w:marRight w:val="0"/>
      <w:marTop w:val="0"/>
      <w:marBottom w:val="0"/>
      <w:divBdr>
        <w:top w:val="none" w:sz="0" w:space="0" w:color="auto"/>
        <w:left w:val="none" w:sz="0" w:space="0" w:color="auto"/>
        <w:bottom w:val="none" w:sz="0" w:space="0" w:color="auto"/>
        <w:right w:val="none" w:sz="0" w:space="0" w:color="auto"/>
      </w:divBdr>
    </w:div>
    <w:div w:id="1260943195">
      <w:bodyDiv w:val="1"/>
      <w:marLeft w:val="0"/>
      <w:marRight w:val="0"/>
      <w:marTop w:val="0"/>
      <w:marBottom w:val="0"/>
      <w:divBdr>
        <w:top w:val="none" w:sz="0" w:space="0" w:color="auto"/>
        <w:left w:val="none" w:sz="0" w:space="0" w:color="auto"/>
        <w:bottom w:val="none" w:sz="0" w:space="0" w:color="auto"/>
        <w:right w:val="none" w:sz="0" w:space="0" w:color="auto"/>
      </w:divBdr>
    </w:div>
    <w:div w:id="1262294400">
      <w:bodyDiv w:val="1"/>
      <w:marLeft w:val="0"/>
      <w:marRight w:val="0"/>
      <w:marTop w:val="0"/>
      <w:marBottom w:val="0"/>
      <w:divBdr>
        <w:top w:val="none" w:sz="0" w:space="0" w:color="auto"/>
        <w:left w:val="none" w:sz="0" w:space="0" w:color="auto"/>
        <w:bottom w:val="none" w:sz="0" w:space="0" w:color="auto"/>
        <w:right w:val="none" w:sz="0" w:space="0" w:color="auto"/>
      </w:divBdr>
    </w:div>
    <w:div w:id="1264342774">
      <w:bodyDiv w:val="1"/>
      <w:marLeft w:val="0"/>
      <w:marRight w:val="0"/>
      <w:marTop w:val="0"/>
      <w:marBottom w:val="0"/>
      <w:divBdr>
        <w:top w:val="none" w:sz="0" w:space="0" w:color="auto"/>
        <w:left w:val="none" w:sz="0" w:space="0" w:color="auto"/>
        <w:bottom w:val="none" w:sz="0" w:space="0" w:color="auto"/>
        <w:right w:val="none" w:sz="0" w:space="0" w:color="auto"/>
      </w:divBdr>
    </w:div>
    <w:div w:id="1264727356">
      <w:bodyDiv w:val="1"/>
      <w:marLeft w:val="0"/>
      <w:marRight w:val="0"/>
      <w:marTop w:val="0"/>
      <w:marBottom w:val="0"/>
      <w:divBdr>
        <w:top w:val="none" w:sz="0" w:space="0" w:color="auto"/>
        <w:left w:val="none" w:sz="0" w:space="0" w:color="auto"/>
        <w:bottom w:val="none" w:sz="0" w:space="0" w:color="auto"/>
        <w:right w:val="none" w:sz="0" w:space="0" w:color="auto"/>
      </w:divBdr>
    </w:div>
    <w:div w:id="1265188366">
      <w:bodyDiv w:val="1"/>
      <w:marLeft w:val="0"/>
      <w:marRight w:val="0"/>
      <w:marTop w:val="0"/>
      <w:marBottom w:val="0"/>
      <w:divBdr>
        <w:top w:val="none" w:sz="0" w:space="0" w:color="auto"/>
        <w:left w:val="none" w:sz="0" w:space="0" w:color="auto"/>
        <w:bottom w:val="none" w:sz="0" w:space="0" w:color="auto"/>
        <w:right w:val="none" w:sz="0" w:space="0" w:color="auto"/>
      </w:divBdr>
    </w:div>
    <w:div w:id="1270049164">
      <w:bodyDiv w:val="1"/>
      <w:marLeft w:val="0"/>
      <w:marRight w:val="0"/>
      <w:marTop w:val="0"/>
      <w:marBottom w:val="0"/>
      <w:divBdr>
        <w:top w:val="none" w:sz="0" w:space="0" w:color="auto"/>
        <w:left w:val="none" w:sz="0" w:space="0" w:color="auto"/>
        <w:bottom w:val="none" w:sz="0" w:space="0" w:color="auto"/>
        <w:right w:val="none" w:sz="0" w:space="0" w:color="auto"/>
      </w:divBdr>
    </w:div>
    <w:div w:id="1272008753">
      <w:bodyDiv w:val="1"/>
      <w:marLeft w:val="0"/>
      <w:marRight w:val="0"/>
      <w:marTop w:val="0"/>
      <w:marBottom w:val="0"/>
      <w:divBdr>
        <w:top w:val="none" w:sz="0" w:space="0" w:color="auto"/>
        <w:left w:val="none" w:sz="0" w:space="0" w:color="auto"/>
        <w:bottom w:val="none" w:sz="0" w:space="0" w:color="auto"/>
        <w:right w:val="none" w:sz="0" w:space="0" w:color="auto"/>
      </w:divBdr>
    </w:div>
    <w:div w:id="1272278302">
      <w:bodyDiv w:val="1"/>
      <w:marLeft w:val="0"/>
      <w:marRight w:val="0"/>
      <w:marTop w:val="0"/>
      <w:marBottom w:val="0"/>
      <w:divBdr>
        <w:top w:val="none" w:sz="0" w:space="0" w:color="auto"/>
        <w:left w:val="none" w:sz="0" w:space="0" w:color="auto"/>
        <w:bottom w:val="none" w:sz="0" w:space="0" w:color="auto"/>
        <w:right w:val="none" w:sz="0" w:space="0" w:color="auto"/>
      </w:divBdr>
    </w:div>
    <w:div w:id="1272392418">
      <w:bodyDiv w:val="1"/>
      <w:marLeft w:val="0"/>
      <w:marRight w:val="0"/>
      <w:marTop w:val="0"/>
      <w:marBottom w:val="0"/>
      <w:divBdr>
        <w:top w:val="none" w:sz="0" w:space="0" w:color="auto"/>
        <w:left w:val="none" w:sz="0" w:space="0" w:color="auto"/>
        <w:bottom w:val="none" w:sz="0" w:space="0" w:color="auto"/>
        <w:right w:val="none" w:sz="0" w:space="0" w:color="auto"/>
      </w:divBdr>
    </w:div>
    <w:div w:id="1281257590">
      <w:bodyDiv w:val="1"/>
      <w:marLeft w:val="0"/>
      <w:marRight w:val="0"/>
      <w:marTop w:val="0"/>
      <w:marBottom w:val="0"/>
      <w:divBdr>
        <w:top w:val="none" w:sz="0" w:space="0" w:color="auto"/>
        <w:left w:val="none" w:sz="0" w:space="0" w:color="auto"/>
        <w:bottom w:val="none" w:sz="0" w:space="0" w:color="auto"/>
        <w:right w:val="none" w:sz="0" w:space="0" w:color="auto"/>
      </w:divBdr>
    </w:div>
    <w:div w:id="1284582355">
      <w:bodyDiv w:val="1"/>
      <w:marLeft w:val="0"/>
      <w:marRight w:val="0"/>
      <w:marTop w:val="0"/>
      <w:marBottom w:val="0"/>
      <w:divBdr>
        <w:top w:val="none" w:sz="0" w:space="0" w:color="auto"/>
        <w:left w:val="none" w:sz="0" w:space="0" w:color="auto"/>
        <w:bottom w:val="none" w:sz="0" w:space="0" w:color="auto"/>
        <w:right w:val="none" w:sz="0" w:space="0" w:color="auto"/>
      </w:divBdr>
    </w:div>
    <w:div w:id="1285162949">
      <w:bodyDiv w:val="1"/>
      <w:marLeft w:val="0"/>
      <w:marRight w:val="0"/>
      <w:marTop w:val="0"/>
      <w:marBottom w:val="0"/>
      <w:divBdr>
        <w:top w:val="none" w:sz="0" w:space="0" w:color="auto"/>
        <w:left w:val="none" w:sz="0" w:space="0" w:color="auto"/>
        <w:bottom w:val="none" w:sz="0" w:space="0" w:color="auto"/>
        <w:right w:val="none" w:sz="0" w:space="0" w:color="auto"/>
      </w:divBdr>
    </w:div>
    <w:div w:id="1298534193">
      <w:bodyDiv w:val="1"/>
      <w:marLeft w:val="0"/>
      <w:marRight w:val="0"/>
      <w:marTop w:val="0"/>
      <w:marBottom w:val="0"/>
      <w:divBdr>
        <w:top w:val="none" w:sz="0" w:space="0" w:color="auto"/>
        <w:left w:val="none" w:sz="0" w:space="0" w:color="auto"/>
        <w:bottom w:val="none" w:sz="0" w:space="0" w:color="auto"/>
        <w:right w:val="none" w:sz="0" w:space="0" w:color="auto"/>
      </w:divBdr>
    </w:div>
    <w:div w:id="1298991620">
      <w:bodyDiv w:val="1"/>
      <w:marLeft w:val="0"/>
      <w:marRight w:val="0"/>
      <w:marTop w:val="0"/>
      <w:marBottom w:val="0"/>
      <w:divBdr>
        <w:top w:val="none" w:sz="0" w:space="0" w:color="auto"/>
        <w:left w:val="none" w:sz="0" w:space="0" w:color="auto"/>
        <w:bottom w:val="none" w:sz="0" w:space="0" w:color="auto"/>
        <w:right w:val="none" w:sz="0" w:space="0" w:color="auto"/>
      </w:divBdr>
    </w:div>
    <w:div w:id="1299140081">
      <w:bodyDiv w:val="1"/>
      <w:marLeft w:val="0"/>
      <w:marRight w:val="0"/>
      <w:marTop w:val="0"/>
      <w:marBottom w:val="0"/>
      <w:divBdr>
        <w:top w:val="none" w:sz="0" w:space="0" w:color="auto"/>
        <w:left w:val="none" w:sz="0" w:space="0" w:color="auto"/>
        <w:bottom w:val="none" w:sz="0" w:space="0" w:color="auto"/>
        <w:right w:val="none" w:sz="0" w:space="0" w:color="auto"/>
      </w:divBdr>
    </w:div>
    <w:div w:id="1299842065">
      <w:bodyDiv w:val="1"/>
      <w:marLeft w:val="0"/>
      <w:marRight w:val="0"/>
      <w:marTop w:val="0"/>
      <w:marBottom w:val="0"/>
      <w:divBdr>
        <w:top w:val="none" w:sz="0" w:space="0" w:color="auto"/>
        <w:left w:val="none" w:sz="0" w:space="0" w:color="auto"/>
        <w:bottom w:val="none" w:sz="0" w:space="0" w:color="auto"/>
        <w:right w:val="none" w:sz="0" w:space="0" w:color="auto"/>
      </w:divBdr>
    </w:div>
    <w:div w:id="1300762714">
      <w:bodyDiv w:val="1"/>
      <w:marLeft w:val="0"/>
      <w:marRight w:val="0"/>
      <w:marTop w:val="0"/>
      <w:marBottom w:val="0"/>
      <w:divBdr>
        <w:top w:val="none" w:sz="0" w:space="0" w:color="auto"/>
        <w:left w:val="none" w:sz="0" w:space="0" w:color="auto"/>
        <w:bottom w:val="none" w:sz="0" w:space="0" w:color="auto"/>
        <w:right w:val="none" w:sz="0" w:space="0" w:color="auto"/>
      </w:divBdr>
    </w:div>
    <w:div w:id="1301958928">
      <w:bodyDiv w:val="1"/>
      <w:marLeft w:val="0"/>
      <w:marRight w:val="0"/>
      <w:marTop w:val="0"/>
      <w:marBottom w:val="0"/>
      <w:divBdr>
        <w:top w:val="none" w:sz="0" w:space="0" w:color="auto"/>
        <w:left w:val="none" w:sz="0" w:space="0" w:color="auto"/>
        <w:bottom w:val="none" w:sz="0" w:space="0" w:color="auto"/>
        <w:right w:val="none" w:sz="0" w:space="0" w:color="auto"/>
      </w:divBdr>
    </w:div>
    <w:div w:id="1304507470">
      <w:bodyDiv w:val="1"/>
      <w:marLeft w:val="0"/>
      <w:marRight w:val="0"/>
      <w:marTop w:val="0"/>
      <w:marBottom w:val="0"/>
      <w:divBdr>
        <w:top w:val="none" w:sz="0" w:space="0" w:color="auto"/>
        <w:left w:val="none" w:sz="0" w:space="0" w:color="auto"/>
        <w:bottom w:val="none" w:sz="0" w:space="0" w:color="auto"/>
        <w:right w:val="none" w:sz="0" w:space="0" w:color="auto"/>
      </w:divBdr>
    </w:div>
    <w:div w:id="1305086531">
      <w:bodyDiv w:val="1"/>
      <w:marLeft w:val="0"/>
      <w:marRight w:val="0"/>
      <w:marTop w:val="0"/>
      <w:marBottom w:val="0"/>
      <w:divBdr>
        <w:top w:val="none" w:sz="0" w:space="0" w:color="auto"/>
        <w:left w:val="none" w:sz="0" w:space="0" w:color="auto"/>
        <w:bottom w:val="none" w:sz="0" w:space="0" w:color="auto"/>
        <w:right w:val="none" w:sz="0" w:space="0" w:color="auto"/>
      </w:divBdr>
    </w:div>
    <w:div w:id="1307662716">
      <w:bodyDiv w:val="1"/>
      <w:marLeft w:val="0"/>
      <w:marRight w:val="0"/>
      <w:marTop w:val="0"/>
      <w:marBottom w:val="0"/>
      <w:divBdr>
        <w:top w:val="none" w:sz="0" w:space="0" w:color="auto"/>
        <w:left w:val="none" w:sz="0" w:space="0" w:color="auto"/>
        <w:bottom w:val="none" w:sz="0" w:space="0" w:color="auto"/>
        <w:right w:val="none" w:sz="0" w:space="0" w:color="auto"/>
      </w:divBdr>
      <w:divsChild>
        <w:div w:id="868253080">
          <w:marLeft w:val="0"/>
          <w:marRight w:val="0"/>
          <w:marTop w:val="0"/>
          <w:marBottom w:val="0"/>
          <w:divBdr>
            <w:top w:val="none" w:sz="0" w:space="0" w:color="auto"/>
            <w:left w:val="none" w:sz="0" w:space="0" w:color="auto"/>
            <w:bottom w:val="none" w:sz="0" w:space="0" w:color="auto"/>
            <w:right w:val="none" w:sz="0" w:space="0" w:color="auto"/>
          </w:divBdr>
        </w:div>
      </w:divsChild>
    </w:div>
    <w:div w:id="1307860812">
      <w:bodyDiv w:val="1"/>
      <w:marLeft w:val="0"/>
      <w:marRight w:val="0"/>
      <w:marTop w:val="0"/>
      <w:marBottom w:val="0"/>
      <w:divBdr>
        <w:top w:val="none" w:sz="0" w:space="0" w:color="auto"/>
        <w:left w:val="none" w:sz="0" w:space="0" w:color="auto"/>
        <w:bottom w:val="none" w:sz="0" w:space="0" w:color="auto"/>
        <w:right w:val="none" w:sz="0" w:space="0" w:color="auto"/>
      </w:divBdr>
    </w:div>
    <w:div w:id="1308976486">
      <w:bodyDiv w:val="1"/>
      <w:marLeft w:val="0"/>
      <w:marRight w:val="0"/>
      <w:marTop w:val="0"/>
      <w:marBottom w:val="0"/>
      <w:divBdr>
        <w:top w:val="none" w:sz="0" w:space="0" w:color="auto"/>
        <w:left w:val="none" w:sz="0" w:space="0" w:color="auto"/>
        <w:bottom w:val="none" w:sz="0" w:space="0" w:color="auto"/>
        <w:right w:val="none" w:sz="0" w:space="0" w:color="auto"/>
      </w:divBdr>
    </w:div>
    <w:div w:id="1310478265">
      <w:bodyDiv w:val="1"/>
      <w:marLeft w:val="0"/>
      <w:marRight w:val="0"/>
      <w:marTop w:val="0"/>
      <w:marBottom w:val="0"/>
      <w:divBdr>
        <w:top w:val="none" w:sz="0" w:space="0" w:color="auto"/>
        <w:left w:val="none" w:sz="0" w:space="0" w:color="auto"/>
        <w:bottom w:val="none" w:sz="0" w:space="0" w:color="auto"/>
        <w:right w:val="none" w:sz="0" w:space="0" w:color="auto"/>
      </w:divBdr>
    </w:div>
    <w:div w:id="1312246448">
      <w:bodyDiv w:val="1"/>
      <w:marLeft w:val="0"/>
      <w:marRight w:val="0"/>
      <w:marTop w:val="0"/>
      <w:marBottom w:val="0"/>
      <w:divBdr>
        <w:top w:val="none" w:sz="0" w:space="0" w:color="auto"/>
        <w:left w:val="none" w:sz="0" w:space="0" w:color="auto"/>
        <w:bottom w:val="none" w:sz="0" w:space="0" w:color="auto"/>
        <w:right w:val="none" w:sz="0" w:space="0" w:color="auto"/>
      </w:divBdr>
    </w:div>
    <w:div w:id="1312977723">
      <w:bodyDiv w:val="1"/>
      <w:marLeft w:val="0"/>
      <w:marRight w:val="0"/>
      <w:marTop w:val="0"/>
      <w:marBottom w:val="0"/>
      <w:divBdr>
        <w:top w:val="none" w:sz="0" w:space="0" w:color="auto"/>
        <w:left w:val="none" w:sz="0" w:space="0" w:color="auto"/>
        <w:bottom w:val="none" w:sz="0" w:space="0" w:color="auto"/>
        <w:right w:val="none" w:sz="0" w:space="0" w:color="auto"/>
      </w:divBdr>
    </w:div>
    <w:div w:id="1315257420">
      <w:bodyDiv w:val="1"/>
      <w:marLeft w:val="0"/>
      <w:marRight w:val="0"/>
      <w:marTop w:val="0"/>
      <w:marBottom w:val="0"/>
      <w:divBdr>
        <w:top w:val="none" w:sz="0" w:space="0" w:color="auto"/>
        <w:left w:val="none" w:sz="0" w:space="0" w:color="auto"/>
        <w:bottom w:val="none" w:sz="0" w:space="0" w:color="auto"/>
        <w:right w:val="none" w:sz="0" w:space="0" w:color="auto"/>
      </w:divBdr>
    </w:div>
    <w:div w:id="1318800245">
      <w:bodyDiv w:val="1"/>
      <w:marLeft w:val="0"/>
      <w:marRight w:val="0"/>
      <w:marTop w:val="0"/>
      <w:marBottom w:val="0"/>
      <w:divBdr>
        <w:top w:val="none" w:sz="0" w:space="0" w:color="auto"/>
        <w:left w:val="none" w:sz="0" w:space="0" w:color="auto"/>
        <w:bottom w:val="none" w:sz="0" w:space="0" w:color="auto"/>
        <w:right w:val="none" w:sz="0" w:space="0" w:color="auto"/>
      </w:divBdr>
    </w:div>
    <w:div w:id="1321882800">
      <w:bodyDiv w:val="1"/>
      <w:marLeft w:val="0"/>
      <w:marRight w:val="0"/>
      <w:marTop w:val="0"/>
      <w:marBottom w:val="0"/>
      <w:divBdr>
        <w:top w:val="none" w:sz="0" w:space="0" w:color="auto"/>
        <w:left w:val="none" w:sz="0" w:space="0" w:color="auto"/>
        <w:bottom w:val="none" w:sz="0" w:space="0" w:color="auto"/>
        <w:right w:val="none" w:sz="0" w:space="0" w:color="auto"/>
      </w:divBdr>
    </w:div>
    <w:div w:id="1322663247">
      <w:bodyDiv w:val="1"/>
      <w:marLeft w:val="0"/>
      <w:marRight w:val="0"/>
      <w:marTop w:val="0"/>
      <w:marBottom w:val="0"/>
      <w:divBdr>
        <w:top w:val="none" w:sz="0" w:space="0" w:color="auto"/>
        <w:left w:val="none" w:sz="0" w:space="0" w:color="auto"/>
        <w:bottom w:val="none" w:sz="0" w:space="0" w:color="auto"/>
        <w:right w:val="none" w:sz="0" w:space="0" w:color="auto"/>
      </w:divBdr>
    </w:div>
    <w:div w:id="1323464847">
      <w:bodyDiv w:val="1"/>
      <w:marLeft w:val="0"/>
      <w:marRight w:val="0"/>
      <w:marTop w:val="0"/>
      <w:marBottom w:val="0"/>
      <w:divBdr>
        <w:top w:val="none" w:sz="0" w:space="0" w:color="auto"/>
        <w:left w:val="none" w:sz="0" w:space="0" w:color="auto"/>
        <w:bottom w:val="none" w:sz="0" w:space="0" w:color="auto"/>
        <w:right w:val="none" w:sz="0" w:space="0" w:color="auto"/>
      </w:divBdr>
    </w:div>
    <w:div w:id="1325204637">
      <w:bodyDiv w:val="1"/>
      <w:marLeft w:val="0"/>
      <w:marRight w:val="0"/>
      <w:marTop w:val="0"/>
      <w:marBottom w:val="0"/>
      <w:divBdr>
        <w:top w:val="none" w:sz="0" w:space="0" w:color="auto"/>
        <w:left w:val="none" w:sz="0" w:space="0" w:color="auto"/>
        <w:bottom w:val="none" w:sz="0" w:space="0" w:color="auto"/>
        <w:right w:val="none" w:sz="0" w:space="0" w:color="auto"/>
      </w:divBdr>
    </w:div>
    <w:div w:id="1327133032">
      <w:bodyDiv w:val="1"/>
      <w:marLeft w:val="0"/>
      <w:marRight w:val="0"/>
      <w:marTop w:val="0"/>
      <w:marBottom w:val="0"/>
      <w:divBdr>
        <w:top w:val="none" w:sz="0" w:space="0" w:color="auto"/>
        <w:left w:val="none" w:sz="0" w:space="0" w:color="auto"/>
        <w:bottom w:val="none" w:sz="0" w:space="0" w:color="auto"/>
        <w:right w:val="none" w:sz="0" w:space="0" w:color="auto"/>
      </w:divBdr>
    </w:div>
    <w:div w:id="1329016863">
      <w:bodyDiv w:val="1"/>
      <w:marLeft w:val="0"/>
      <w:marRight w:val="0"/>
      <w:marTop w:val="0"/>
      <w:marBottom w:val="0"/>
      <w:divBdr>
        <w:top w:val="none" w:sz="0" w:space="0" w:color="auto"/>
        <w:left w:val="none" w:sz="0" w:space="0" w:color="auto"/>
        <w:bottom w:val="none" w:sz="0" w:space="0" w:color="auto"/>
        <w:right w:val="none" w:sz="0" w:space="0" w:color="auto"/>
      </w:divBdr>
    </w:div>
    <w:div w:id="1329020331">
      <w:bodyDiv w:val="1"/>
      <w:marLeft w:val="0"/>
      <w:marRight w:val="0"/>
      <w:marTop w:val="0"/>
      <w:marBottom w:val="0"/>
      <w:divBdr>
        <w:top w:val="none" w:sz="0" w:space="0" w:color="auto"/>
        <w:left w:val="none" w:sz="0" w:space="0" w:color="auto"/>
        <w:bottom w:val="none" w:sz="0" w:space="0" w:color="auto"/>
        <w:right w:val="none" w:sz="0" w:space="0" w:color="auto"/>
      </w:divBdr>
    </w:div>
    <w:div w:id="1332902952">
      <w:bodyDiv w:val="1"/>
      <w:marLeft w:val="0"/>
      <w:marRight w:val="0"/>
      <w:marTop w:val="0"/>
      <w:marBottom w:val="0"/>
      <w:divBdr>
        <w:top w:val="none" w:sz="0" w:space="0" w:color="auto"/>
        <w:left w:val="none" w:sz="0" w:space="0" w:color="auto"/>
        <w:bottom w:val="none" w:sz="0" w:space="0" w:color="auto"/>
        <w:right w:val="none" w:sz="0" w:space="0" w:color="auto"/>
      </w:divBdr>
    </w:div>
    <w:div w:id="1333530816">
      <w:bodyDiv w:val="1"/>
      <w:marLeft w:val="0"/>
      <w:marRight w:val="0"/>
      <w:marTop w:val="0"/>
      <w:marBottom w:val="0"/>
      <w:divBdr>
        <w:top w:val="none" w:sz="0" w:space="0" w:color="auto"/>
        <w:left w:val="none" w:sz="0" w:space="0" w:color="auto"/>
        <w:bottom w:val="none" w:sz="0" w:space="0" w:color="auto"/>
        <w:right w:val="none" w:sz="0" w:space="0" w:color="auto"/>
      </w:divBdr>
    </w:div>
    <w:div w:id="1333996916">
      <w:bodyDiv w:val="1"/>
      <w:marLeft w:val="0"/>
      <w:marRight w:val="0"/>
      <w:marTop w:val="0"/>
      <w:marBottom w:val="0"/>
      <w:divBdr>
        <w:top w:val="none" w:sz="0" w:space="0" w:color="auto"/>
        <w:left w:val="none" w:sz="0" w:space="0" w:color="auto"/>
        <w:bottom w:val="none" w:sz="0" w:space="0" w:color="auto"/>
        <w:right w:val="none" w:sz="0" w:space="0" w:color="auto"/>
      </w:divBdr>
    </w:div>
    <w:div w:id="1337537882">
      <w:bodyDiv w:val="1"/>
      <w:marLeft w:val="0"/>
      <w:marRight w:val="0"/>
      <w:marTop w:val="0"/>
      <w:marBottom w:val="0"/>
      <w:divBdr>
        <w:top w:val="none" w:sz="0" w:space="0" w:color="auto"/>
        <w:left w:val="none" w:sz="0" w:space="0" w:color="auto"/>
        <w:bottom w:val="none" w:sz="0" w:space="0" w:color="auto"/>
        <w:right w:val="none" w:sz="0" w:space="0" w:color="auto"/>
      </w:divBdr>
    </w:div>
    <w:div w:id="1343896368">
      <w:bodyDiv w:val="1"/>
      <w:marLeft w:val="0"/>
      <w:marRight w:val="0"/>
      <w:marTop w:val="0"/>
      <w:marBottom w:val="0"/>
      <w:divBdr>
        <w:top w:val="none" w:sz="0" w:space="0" w:color="auto"/>
        <w:left w:val="none" w:sz="0" w:space="0" w:color="auto"/>
        <w:bottom w:val="none" w:sz="0" w:space="0" w:color="auto"/>
        <w:right w:val="none" w:sz="0" w:space="0" w:color="auto"/>
      </w:divBdr>
    </w:div>
    <w:div w:id="1345671947">
      <w:bodyDiv w:val="1"/>
      <w:marLeft w:val="0"/>
      <w:marRight w:val="0"/>
      <w:marTop w:val="0"/>
      <w:marBottom w:val="0"/>
      <w:divBdr>
        <w:top w:val="none" w:sz="0" w:space="0" w:color="auto"/>
        <w:left w:val="none" w:sz="0" w:space="0" w:color="auto"/>
        <w:bottom w:val="none" w:sz="0" w:space="0" w:color="auto"/>
        <w:right w:val="none" w:sz="0" w:space="0" w:color="auto"/>
      </w:divBdr>
    </w:div>
    <w:div w:id="1346056803">
      <w:bodyDiv w:val="1"/>
      <w:marLeft w:val="0"/>
      <w:marRight w:val="0"/>
      <w:marTop w:val="0"/>
      <w:marBottom w:val="0"/>
      <w:divBdr>
        <w:top w:val="none" w:sz="0" w:space="0" w:color="auto"/>
        <w:left w:val="none" w:sz="0" w:space="0" w:color="auto"/>
        <w:bottom w:val="none" w:sz="0" w:space="0" w:color="auto"/>
        <w:right w:val="none" w:sz="0" w:space="0" w:color="auto"/>
      </w:divBdr>
    </w:div>
    <w:div w:id="1346127799">
      <w:bodyDiv w:val="1"/>
      <w:marLeft w:val="0"/>
      <w:marRight w:val="0"/>
      <w:marTop w:val="0"/>
      <w:marBottom w:val="0"/>
      <w:divBdr>
        <w:top w:val="none" w:sz="0" w:space="0" w:color="auto"/>
        <w:left w:val="none" w:sz="0" w:space="0" w:color="auto"/>
        <w:bottom w:val="none" w:sz="0" w:space="0" w:color="auto"/>
        <w:right w:val="none" w:sz="0" w:space="0" w:color="auto"/>
      </w:divBdr>
    </w:div>
    <w:div w:id="1348560720">
      <w:bodyDiv w:val="1"/>
      <w:marLeft w:val="0"/>
      <w:marRight w:val="0"/>
      <w:marTop w:val="0"/>
      <w:marBottom w:val="0"/>
      <w:divBdr>
        <w:top w:val="none" w:sz="0" w:space="0" w:color="auto"/>
        <w:left w:val="none" w:sz="0" w:space="0" w:color="auto"/>
        <w:bottom w:val="none" w:sz="0" w:space="0" w:color="auto"/>
        <w:right w:val="none" w:sz="0" w:space="0" w:color="auto"/>
      </w:divBdr>
    </w:div>
    <w:div w:id="1349211124">
      <w:bodyDiv w:val="1"/>
      <w:marLeft w:val="0"/>
      <w:marRight w:val="0"/>
      <w:marTop w:val="0"/>
      <w:marBottom w:val="0"/>
      <w:divBdr>
        <w:top w:val="none" w:sz="0" w:space="0" w:color="auto"/>
        <w:left w:val="none" w:sz="0" w:space="0" w:color="auto"/>
        <w:bottom w:val="none" w:sz="0" w:space="0" w:color="auto"/>
        <w:right w:val="none" w:sz="0" w:space="0" w:color="auto"/>
      </w:divBdr>
    </w:div>
    <w:div w:id="1352876355">
      <w:bodyDiv w:val="1"/>
      <w:marLeft w:val="0"/>
      <w:marRight w:val="0"/>
      <w:marTop w:val="0"/>
      <w:marBottom w:val="0"/>
      <w:divBdr>
        <w:top w:val="none" w:sz="0" w:space="0" w:color="auto"/>
        <w:left w:val="none" w:sz="0" w:space="0" w:color="auto"/>
        <w:bottom w:val="none" w:sz="0" w:space="0" w:color="auto"/>
        <w:right w:val="none" w:sz="0" w:space="0" w:color="auto"/>
      </w:divBdr>
    </w:div>
    <w:div w:id="1356619947">
      <w:bodyDiv w:val="1"/>
      <w:marLeft w:val="0"/>
      <w:marRight w:val="0"/>
      <w:marTop w:val="0"/>
      <w:marBottom w:val="0"/>
      <w:divBdr>
        <w:top w:val="none" w:sz="0" w:space="0" w:color="auto"/>
        <w:left w:val="none" w:sz="0" w:space="0" w:color="auto"/>
        <w:bottom w:val="none" w:sz="0" w:space="0" w:color="auto"/>
        <w:right w:val="none" w:sz="0" w:space="0" w:color="auto"/>
      </w:divBdr>
    </w:div>
    <w:div w:id="1362438954">
      <w:bodyDiv w:val="1"/>
      <w:marLeft w:val="0"/>
      <w:marRight w:val="0"/>
      <w:marTop w:val="0"/>
      <w:marBottom w:val="0"/>
      <w:divBdr>
        <w:top w:val="none" w:sz="0" w:space="0" w:color="auto"/>
        <w:left w:val="none" w:sz="0" w:space="0" w:color="auto"/>
        <w:bottom w:val="none" w:sz="0" w:space="0" w:color="auto"/>
        <w:right w:val="none" w:sz="0" w:space="0" w:color="auto"/>
      </w:divBdr>
    </w:div>
    <w:div w:id="1363480038">
      <w:bodyDiv w:val="1"/>
      <w:marLeft w:val="0"/>
      <w:marRight w:val="0"/>
      <w:marTop w:val="0"/>
      <w:marBottom w:val="0"/>
      <w:divBdr>
        <w:top w:val="none" w:sz="0" w:space="0" w:color="auto"/>
        <w:left w:val="none" w:sz="0" w:space="0" w:color="auto"/>
        <w:bottom w:val="none" w:sz="0" w:space="0" w:color="auto"/>
        <w:right w:val="none" w:sz="0" w:space="0" w:color="auto"/>
      </w:divBdr>
    </w:div>
    <w:div w:id="1364406734">
      <w:bodyDiv w:val="1"/>
      <w:marLeft w:val="0"/>
      <w:marRight w:val="0"/>
      <w:marTop w:val="0"/>
      <w:marBottom w:val="0"/>
      <w:divBdr>
        <w:top w:val="none" w:sz="0" w:space="0" w:color="auto"/>
        <w:left w:val="none" w:sz="0" w:space="0" w:color="auto"/>
        <w:bottom w:val="none" w:sz="0" w:space="0" w:color="auto"/>
        <w:right w:val="none" w:sz="0" w:space="0" w:color="auto"/>
      </w:divBdr>
    </w:div>
    <w:div w:id="1367412818">
      <w:bodyDiv w:val="1"/>
      <w:marLeft w:val="0"/>
      <w:marRight w:val="0"/>
      <w:marTop w:val="0"/>
      <w:marBottom w:val="0"/>
      <w:divBdr>
        <w:top w:val="none" w:sz="0" w:space="0" w:color="auto"/>
        <w:left w:val="none" w:sz="0" w:space="0" w:color="auto"/>
        <w:bottom w:val="none" w:sz="0" w:space="0" w:color="auto"/>
        <w:right w:val="none" w:sz="0" w:space="0" w:color="auto"/>
      </w:divBdr>
    </w:div>
    <w:div w:id="1370645220">
      <w:bodyDiv w:val="1"/>
      <w:marLeft w:val="0"/>
      <w:marRight w:val="0"/>
      <w:marTop w:val="0"/>
      <w:marBottom w:val="0"/>
      <w:divBdr>
        <w:top w:val="none" w:sz="0" w:space="0" w:color="auto"/>
        <w:left w:val="none" w:sz="0" w:space="0" w:color="auto"/>
        <w:bottom w:val="none" w:sz="0" w:space="0" w:color="auto"/>
        <w:right w:val="none" w:sz="0" w:space="0" w:color="auto"/>
      </w:divBdr>
    </w:div>
    <w:div w:id="1376075600">
      <w:bodyDiv w:val="1"/>
      <w:marLeft w:val="0"/>
      <w:marRight w:val="0"/>
      <w:marTop w:val="0"/>
      <w:marBottom w:val="0"/>
      <w:divBdr>
        <w:top w:val="none" w:sz="0" w:space="0" w:color="auto"/>
        <w:left w:val="none" w:sz="0" w:space="0" w:color="auto"/>
        <w:bottom w:val="none" w:sz="0" w:space="0" w:color="auto"/>
        <w:right w:val="none" w:sz="0" w:space="0" w:color="auto"/>
      </w:divBdr>
    </w:div>
    <w:div w:id="1377316670">
      <w:bodyDiv w:val="1"/>
      <w:marLeft w:val="0"/>
      <w:marRight w:val="0"/>
      <w:marTop w:val="0"/>
      <w:marBottom w:val="0"/>
      <w:divBdr>
        <w:top w:val="none" w:sz="0" w:space="0" w:color="auto"/>
        <w:left w:val="none" w:sz="0" w:space="0" w:color="auto"/>
        <w:bottom w:val="none" w:sz="0" w:space="0" w:color="auto"/>
        <w:right w:val="none" w:sz="0" w:space="0" w:color="auto"/>
      </w:divBdr>
    </w:div>
    <w:div w:id="1378163351">
      <w:bodyDiv w:val="1"/>
      <w:marLeft w:val="0"/>
      <w:marRight w:val="0"/>
      <w:marTop w:val="0"/>
      <w:marBottom w:val="0"/>
      <w:divBdr>
        <w:top w:val="none" w:sz="0" w:space="0" w:color="auto"/>
        <w:left w:val="none" w:sz="0" w:space="0" w:color="auto"/>
        <w:bottom w:val="none" w:sz="0" w:space="0" w:color="auto"/>
        <w:right w:val="none" w:sz="0" w:space="0" w:color="auto"/>
      </w:divBdr>
    </w:div>
    <w:div w:id="1380208962">
      <w:bodyDiv w:val="1"/>
      <w:marLeft w:val="0"/>
      <w:marRight w:val="0"/>
      <w:marTop w:val="0"/>
      <w:marBottom w:val="0"/>
      <w:divBdr>
        <w:top w:val="none" w:sz="0" w:space="0" w:color="auto"/>
        <w:left w:val="none" w:sz="0" w:space="0" w:color="auto"/>
        <w:bottom w:val="none" w:sz="0" w:space="0" w:color="auto"/>
        <w:right w:val="none" w:sz="0" w:space="0" w:color="auto"/>
      </w:divBdr>
    </w:div>
    <w:div w:id="1381515844">
      <w:bodyDiv w:val="1"/>
      <w:marLeft w:val="0"/>
      <w:marRight w:val="0"/>
      <w:marTop w:val="0"/>
      <w:marBottom w:val="0"/>
      <w:divBdr>
        <w:top w:val="none" w:sz="0" w:space="0" w:color="auto"/>
        <w:left w:val="none" w:sz="0" w:space="0" w:color="auto"/>
        <w:bottom w:val="none" w:sz="0" w:space="0" w:color="auto"/>
        <w:right w:val="none" w:sz="0" w:space="0" w:color="auto"/>
      </w:divBdr>
    </w:div>
    <w:div w:id="1386638166">
      <w:bodyDiv w:val="1"/>
      <w:marLeft w:val="0"/>
      <w:marRight w:val="0"/>
      <w:marTop w:val="0"/>
      <w:marBottom w:val="0"/>
      <w:divBdr>
        <w:top w:val="none" w:sz="0" w:space="0" w:color="auto"/>
        <w:left w:val="none" w:sz="0" w:space="0" w:color="auto"/>
        <w:bottom w:val="none" w:sz="0" w:space="0" w:color="auto"/>
        <w:right w:val="none" w:sz="0" w:space="0" w:color="auto"/>
      </w:divBdr>
    </w:div>
    <w:div w:id="1390154468">
      <w:bodyDiv w:val="1"/>
      <w:marLeft w:val="0"/>
      <w:marRight w:val="0"/>
      <w:marTop w:val="0"/>
      <w:marBottom w:val="0"/>
      <w:divBdr>
        <w:top w:val="none" w:sz="0" w:space="0" w:color="auto"/>
        <w:left w:val="none" w:sz="0" w:space="0" w:color="auto"/>
        <w:bottom w:val="none" w:sz="0" w:space="0" w:color="auto"/>
        <w:right w:val="none" w:sz="0" w:space="0" w:color="auto"/>
      </w:divBdr>
    </w:div>
    <w:div w:id="1392192794">
      <w:bodyDiv w:val="1"/>
      <w:marLeft w:val="0"/>
      <w:marRight w:val="0"/>
      <w:marTop w:val="0"/>
      <w:marBottom w:val="0"/>
      <w:divBdr>
        <w:top w:val="none" w:sz="0" w:space="0" w:color="auto"/>
        <w:left w:val="none" w:sz="0" w:space="0" w:color="auto"/>
        <w:bottom w:val="none" w:sz="0" w:space="0" w:color="auto"/>
        <w:right w:val="none" w:sz="0" w:space="0" w:color="auto"/>
      </w:divBdr>
    </w:div>
    <w:div w:id="1393846586">
      <w:bodyDiv w:val="1"/>
      <w:marLeft w:val="0"/>
      <w:marRight w:val="0"/>
      <w:marTop w:val="0"/>
      <w:marBottom w:val="0"/>
      <w:divBdr>
        <w:top w:val="none" w:sz="0" w:space="0" w:color="auto"/>
        <w:left w:val="none" w:sz="0" w:space="0" w:color="auto"/>
        <w:bottom w:val="none" w:sz="0" w:space="0" w:color="auto"/>
        <w:right w:val="none" w:sz="0" w:space="0" w:color="auto"/>
      </w:divBdr>
    </w:div>
    <w:div w:id="1394232751">
      <w:bodyDiv w:val="1"/>
      <w:marLeft w:val="0"/>
      <w:marRight w:val="0"/>
      <w:marTop w:val="0"/>
      <w:marBottom w:val="0"/>
      <w:divBdr>
        <w:top w:val="none" w:sz="0" w:space="0" w:color="auto"/>
        <w:left w:val="none" w:sz="0" w:space="0" w:color="auto"/>
        <w:bottom w:val="none" w:sz="0" w:space="0" w:color="auto"/>
        <w:right w:val="none" w:sz="0" w:space="0" w:color="auto"/>
      </w:divBdr>
    </w:div>
    <w:div w:id="1396053140">
      <w:bodyDiv w:val="1"/>
      <w:marLeft w:val="0"/>
      <w:marRight w:val="0"/>
      <w:marTop w:val="0"/>
      <w:marBottom w:val="0"/>
      <w:divBdr>
        <w:top w:val="none" w:sz="0" w:space="0" w:color="auto"/>
        <w:left w:val="none" w:sz="0" w:space="0" w:color="auto"/>
        <w:bottom w:val="none" w:sz="0" w:space="0" w:color="auto"/>
        <w:right w:val="none" w:sz="0" w:space="0" w:color="auto"/>
      </w:divBdr>
    </w:div>
    <w:div w:id="1396926273">
      <w:bodyDiv w:val="1"/>
      <w:marLeft w:val="0"/>
      <w:marRight w:val="0"/>
      <w:marTop w:val="0"/>
      <w:marBottom w:val="0"/>
      <w:divBdr>
        <w:top w:val="none" w:sz="0" w:space="0" w:color="auto"/>
        <w:left w:val="none" w:sz="0" w:space="0" w:color="auto"/>
        <w:bottom w:val="none" w:sz="0" w:space="0" w:color="auto"/>
        <w:right w:val="none" w:sz="0" w:space="0" w:color="auto"/>
      </w:divBdr>
    </w:div>
    <w:div w:id="1397388471">
      <w:bodyDiv w:val="1"/>
      <w:marLeft w:val="0"/>
      <w:marRight w:val="0"/>
      <w:marTop w:val="0"/>
      <w:marBottom w:val="0"/>
      <w:divBdr>
        <w:top w:val="none" w:sz="0" w:space="0" w:color="auto"/>
        <w:left w:val="none" w:sz="0" w:space="0" w:color="auto"/>
        <w:bottom w:val="none" w:sz="0" w:space="0" w:color="auto"/>
        <w:right w:val="none" w:sz="0" w:space="0" w:color="auto"/>
      </w:divBdr>
    </w:div>
    <w:div w:id="1398741661">
      <w:bodyDiv w:val="1"/>
      <w:marLeft w:val="0"/>
      <w:marRight w:val="0"/>
      <w:marTop w:val="0"/>
      <w:marBottom w:val="0"/>
      <w:divBdr>
        <w:top w:val="none" w:sz="0" w:space="0" w:color="auto"/>
        <w:left w:val="none" w:sz="0" w:space="0" w:color="auto"/>
        <w:bottom w:val="none" w:sz="0" w:space="0" w:color="auto"/>
        <w:right w:val="none" w:sz="0" w:space="0" w:color="auto"/>
      </w:divBdr>
    </w:div>
    <w:div w:id="1399595665">
      <w:bodyDiv w:val="1"/>
      <w:marLeft w:val="0"/>
      <w:marRight w:val="0"/>
      <w:marTop w:val="0"/>
      <w:marBottom w:val="0"/>
      <w:divBdr>
        <w:top w:val="none" w:sz="0" w:space="0" w:color="auto"/>
        <w:left w:val="none" w:sz="0" w:space="0" w:color="auto"/>
        <w:bottom w:val="none" w:sz="0" w:space="0" w:color="auto"/>
        <w:right w:val="none" w:sz="0" w:space="0" w:color="auto"/>
      </w:divBdr>
    </w:div>
    <w:div w:id="1402632138">
      <w:bodyDiv w:val="1"/>
      <w:marLeft w:val="0"/>
      <w:marRight w:val="0"/>
      <w:marTop w:val="0"/>
      <w:marBottom w:val="0"/>
      <w:divBdr>
        <w:top w:val="none" w:sz="0" w:space="0" w:color="auto"/>
        <w:left w:val="none" w:sz="0" w:space="0" w:color="auto"/>
        <w:bottom w:val="none" w:sz="0" w:space="0" w:color="auto"/>
        <w:right w:val="none" w:sz="0" w:space="0" w:color="auto"/>
      </w:divBdr>
    </w:div>
    <w:div w:id="1403941880">
      <w:bodyDiv w:val="1"/>
      <w:marLeft w:val="0"/>
      <w:marRight w:val="0"/>
      <w:marTop w:val="0"/>
      <w:marBottom w:val="0"/>
      <w:divBdr>
        <w:top w:val="none" w:sz="0" w:space="0" w:color="auto"/>
        <w:left w:val="none" w:sz="0" w:space="0" w:color="auto"/>
        <w:bottom w:val="none" w:sz="0" w:space="0" w:color="auto"/>
        <w:right w:val="none" w:sz="0" w:space="0" w:color="auto"/>
      </w:divBdr>
    </w:div>
    <w:div w:id="1404180291">
      <w:bodyDiv w:val="1"/>
      <w:marLeft w:val="0"/>
      <w:marRight w:val="0"/>
      <w:marTop w:val="0"/>
      <w:marBottom w:val="0"/>
      <w:divBdr>
        <w:top w:val="none" w:sz="0" w:space="0" w:color="auto"/>
        <w:left w:val="none" w:sz="0" w:space="0" w:color="auto"/>
        <w:bottom w:val="none" w:sz="0" w:space="0" w:color="auto"/>
        <w:right w:val="none" w:sz="0" w:space="0" w:color="auto"/>
      </w:divBdr>
    </w:div>
    <w:div w:id="1405490034">
      <w:bodyDiv w:val="1"/>
      <w:marLeft w:val="0"/>
      <w:marRight w:val="0"/>
      <w:marTop w:val="0"/>
      <w:marBottom w:val="0"/>
      <w:divBdr>
        <w:top w:val="none" w:sz="0" w:space="0" w:color="auto"/>
        <w:left w:val="none" w:sz="0" w:space="0" w:color="auto"/>
        <w:bottom w:val="none" w:sz="0" w:space="0" w:color="auto"/>
        <w:right w:val="none" w:sz="0" w:space="0" w:color="auto"/>
      </w:divBdr>
    </w:div>
    <w:div w:id="1405683895">
      <w:bodyDiv w:val="1"/>
      <w:marLeft w:val="0"/>
      <w:marRight w:val="0"/>
      <w:marTop w:val="0"/>
      <w:marBottom w:val="0"/>
      <w:divBdr>
        <w:top w:val="none" w:sz="0" w:space="0" w:color="auto"/>
        <w:left w:val="none" w:sz="0" w:space="0" w:color="auto"/>
        <w:bottom w:val="none" w:sz="0" w:space="0" w:color="auto"/>
        <w:right w:val="none" w:sz="0" w:space="0" w:color="auto"/>
      </w:divBdr>
    </w:div>
    <w:div w:id="1406561542">
      <w:bodyDiv w:val="1"/>
      <w:marLeft w:val="0"/>
      <w:marRight w:val="0"/>
      <w:marTop w:val="0"/>
      <w:marBottom w:val="0"/>
      <w:divBdr>
        <w:top w:val="none" w:sz="0" w:space="0" w:color="auto"/>
        <w:left w:val="none" w:sz="0" w:space="0" w:color="auto"/>
        <w:bottom w:val="none" w:sz="0" w:space="0" w:color="auto"/>
        <w:right w:val="none" w:sz="0" w:space="0" w:color="auto"/>
      </w:divBdr>
    </w:div>
    <w:div w:id="1406607431">
      <w:bodyDiv w:val="1"/>
      <w:marLeft w:val="0"/>
      <w:marRight w:val="0"/>
      <w:marTop w:val="0"/>
      <w:marBottom w:val="0"/>
      <w:divBdr>
        <w:top w:val="none" w:sz="0" w:space="0" w:color="auto"/>
        <w:left w:val="none" w:sz="0" w:space="0" w:color="auto"/>
        <w:bottom w:val="none" w:sz="0" w:space="0" w:color="auto"/>
        <w:right w:val="none" w:sz="0" w:space="0" w:color="auto"/>
      </w:divBdr>
    </w:div>
    <w:div w:id="1407074608">
      <w:bodyDiv w:val="1"/>
      <w:marLeft w:val="0"/>
      <w:marRight w:val="0"/>
      <w:marTop w:val="0"/>
      <w:marBottom w:val="0"/>
      <w:divBdr>
        <w:top w:val="none" w:sz="0" w:space="0" w:color="auto"/>
        <w:left w:val="none" w:sz="0" w:space="0" w:color="auto"/>
        <w:bottom w:val="none" w:sz="0" w:space="0" w:color="auto"/>
        <w:right w:val="none" w:sz="0" w:space="0" w:color="auto"/>
      </w:divBdr>
    </w:div>
    <w:div w:id="1407532680">
      <w:bodyDiv w:val="1"/>
      <w:marLeft w:val="0"/>
      <w:marRight w:val="0"/>
      <w:marTop w:val="0"/>
      <w:marBottom w:val="0"/>
      <w:divBdr>
        <w:top w:val="none" w:sz="0" w:space="0" w:color="auto"/>
        <w:left w:val="none" w:sz="0" w:space="0" w:color="auto"/>
        <w:bottom w:val="none" w:sz="0" w:space="0" w:color="auto"/>
        <w:right w:val="none" w:sz="0" w:space="0" w:color="auto"/>
      </w:divBdr>
    </w:div>
    <w:div w:id="1407924004">
      <w:bodyDiv w:val="1"/>
      <w:marLeft w:val="0"/>
      <w:marRight w:val="0"/>
      <w:marTop w:val="0"/>
      <w:marBottom w:val="0"/>
      <w:divBdr>
        <w:top w:val="none" w:sz="0" w:space="0" w:color="auto"/>
        <w:left w:val="none" w:sz="0" w:space="0" w:color="auto"/>
        <w:bottom w:val="none" w:sz="0" w:space="0" w:color="auto"/>
        <w:right w:val="none" w:sz="0" w:space="0" w:color="auto"/>
      </w:divBdr>
    </w:div>
    <w:div w:id="1408576490">
      <w:bodyDiv w:val="1"/>
      <w:marLeft w:val="0"/>
      <w:marRight w:val="0"/>
      <w:marTop w:val="0"/>
      <w:marBottom w:val="0"/>
      <w:divBdr>
        <w:top w:val="none" w:sz="0" w:space="0" w:color="auto"/>
        <w:left w:val="none" w:sz="0" w:space="0" w:color="auto"/>
        <w:bottom w:val="none" w:sz="0" w:space="0" w:color="auto"/>
        <w:right w:val="none" w:sz="0" w:space="0" w:color="auto"/>
      </w:divBdr>
    </w:div>
    <w:div w:id="1415977286">
      <w:bodyDiv w:val="1"/>
      <w:marLeft w:val="0"/>
      <w:marRight w:val="0"/>
      <w:marTop w:val="0"/>
      <w:marBottom w:val="0"/>
      <w:divBdr>
        <w:top w:val="none" w:sz="0" w:space="0" w:color="auto"/>
        <w:left w:val="none" w:sz="0" w:space="0" w:color="auto"/>
        <w:bottom w:val="none" w:sz="0" w:space="0" w:color="auto"/>
        <w:right w:val="none" w:sz="0" w:space="0" w:color="auto"/>
      </w:divBdr>
    </w:div>
    <w:div w:id="1421215977">
      <w:bodyDiv w:val="1"/>
      <w:marLeft w:val="0"/>
      <w:marRight w:val="0"/>
      <w:marTop w:val="0"/>
      <w:marBottom w:val="0"/>
      <w:divBdr>
        <w:top w:val="none" w:sz="0" w:space="0" w:color="auto"/>
        <w:left w:val="none" w:sz="0" w:space="0" w:color="auto"/>
        <w:bottom w:val="none" w:sz="0" w:space="0" w:color="auto"/>
        <w:right w:val="none" w:sz="0" w:space="0" w:color="auto"/>
      </w:divBdr>
    </w:div>
    <w:div w:id="1424033361">
      <w:bodyDiv w:val="1"/>
      <w:marLeft w:val="0"/>
      <w:marRight w:val="0"/>
      <w:marTop w:val="0"/>
      <w:marBottom w:val="0"/>
      <w:divBdr>
        <w:top w:val="none" w:sz="0" w:space="0" w:color="auto"/>
        <w:left w:val="none" w:sz="0" w:space="0" w:color="auto"/>
        <w:bottom w:val="none" w:sz="0" w:space="0" w:color="auto"/>
        <w:right w:val="none" w:sz="0" w:space="0" w:color="auto"/>
      </w:divBdr>
    </w:div>
    <w:div w:id="1426222946">
      <w:bodyDiv w:val="1"/>
      <w:marLeft w:val="0"/>
      <w:marRight w:val="0"/>
      <w:marTop w:val="0"/>
      <w:marBottom w:val="0"/>
      <w:divBdr>
        <w:top w:val="none" w:sz="0" w:space="0" w:color="auto"/>
        <w:left w:val="none" w:sz="0" w:space="0" w:color="auto"/>
        <w:bottom w:val="none" w:sz="0" w:space="0" w:color="auto"/>
        <w:right w:val="none" w:sz="0" w:space="0" w:color="auto"/>
      </w:divBdr>
    </w:div>
    <w:div w:id="1427531762">
      <w:bodyDiv w:val="1"/>
      <w:marLeft w:val="0"/>
      <w:marRight w:val="0"/>
      <w:marTop w:val="0"/>
      <w:marBottom w:val="0"/>
      <w:divBdr>
        <w:top w:val="none" w:sz="0" w:space="0" w:color="auto"/>
        <w:left w:val="none" w:sz="0" w:space="0" w:color="auto"/>
        <w:bottom w:val="none" w:sz="0" w:space="0" w:color="auto"/>
        <w:right w:val="none" w:sz="0" w:space="0" w:color="auto"/>
      </w:divBdr>
    </w:div>
    <w:div w:id="1427846684">
      <w:bodyDiv w:val="1"/>
      <w:marLeft w:val="0"/>
      <w:marRight w:val="0"/>
      <w:marTop w:val="0"/>
      <w:marBottom w:val="0"/>
      <w:divBdr>
        <w:top w:val="none" w:sz="0" w:space="0" w:color="auto"/>
        <w:left w:val="none" w:sz="0" w:space="0" w:color="auto"/>
        <w:bottom w:val="none" w:sz="0" w:space="0" w:color="auto"/>
        <w:right w:val="none" w:sz="0" w:space="0" w:color="auto"/>
      </w:divBdr>
    </w:div>
    <w:div w:id="1429735560">
      <w:bodyDiv w:val="1"/>
      <w:marLeft w:val="0"/>
      <w:marRight w:val="0"/>
      <w:marTop w:val="0"/>
      <w:marBottom w:val="0"/>
      <w:divBdr>
        <w:top w:val="none" w:sz="0" w:space="0" w:color="auto"/>
        <w:left w:val="none" w:sz="0" w:space="0" w:color="auto"/>
        <w:bottom w:val="none" w:sz="0" w:space="0" w:color="auto"/>
        <w:right w:val="none" w:sz="0" w:space="0" w:color="auto"/>
      </w:divBdr>
    </w:div>
    <w:div w:id="1434594972">
      <w:bodyDiv w:val="1"/>
      <w:marLeft w:val="0"/>
      <w:marRight w:val="0"/>
      <w:marTop w:val="0"/>
      <w:marBottom w:val="0"/>
      <w:divBdr>
        <w:top w:val="none" w:sz="0" w:space="0" w:color="auto"/>
        <w:left w:val="none" w:sz="0" w:space="0" w:color="auto"/>
        <w:bottom w:val="none" w:sz="0" w:space="0" w:color="auto"/>
        <w:right w:val="none" w:sz="0" w:space="0" w:color="auto"/>
      </w:divBdr>
    </w:div>
    <w:div w:id="1436365621">
      <w:bodyDiv w:val="1"/>
      <w:marLeft w:val="0"/>
      <w:marRight w:val="0"/>
      <w:marTop w:val="0"/>
      <w:marBottom w:val="0"/>
      <w:divBdr>
        <w:top w:val="none" w:sz="0" w:space="0" w:color="auto"/>
        <w:left w:val="none" w:sz="0" w:space="0" w:color="auto"/>
        <w:bottom w:val="none" w:sz="0" w:space="0" w:color="auto"/>
        <w:right w:val="none" w:sz="0" w:space="0" w:color="auto"/>
      </w:divBdr>
    </w:div>
    <w:div w:id="1436634288">
      <w:bodyDiv w:val="1"/>
      <w:marLeft w:val="0"/>
      <w:marRight w:val="0"/>
      <w:marTop w:val="0"/>
      <w:marBottom w:val="0"/>
      <w:divBdr>
        <w:top w:val="none" w:sz="0" w:space="0" w:color="auto"/>
        <w:left w:val="none" w:sz="0" w:space="0" w:color="auto"/>
        <w:bottom w:val="none" w:sz="0" w:space="0" w:color="auto"/>
        <w:right w:val="none" w:sz="0" w:space="0" w:color="auto"/>
      </w:divBdr>
    </w:div>
    <w:div w:id="1440493272">
      <w:bodyDiv w:val="1"/>
      <w:marLeft w:val="0"/>
      <w:marRight w:val="0"/>
      <w:marTop w:val="0"/>
      <w:marBottom w:val="0"/>
      <w:divBdr>
        <w:top w:val="none" w:sz="0" w:space="0" w:color="auto"/>
        <w:left w:val="none" w:sz="0" w:space="0" w:color="auto"/>
        <w:bottom w:val="none" w:sz="0" w:space="0" w:color="auto"/>
        <w:right w:val="none" w:sz="0" w:space="0" w:color="auto"/>
      </w:divBdr>
    </w:div>
    <w:div w:id="1440876119">
      <w:bodyDiv w:val="1"/>
      <w:marLeft w:val="0"/>
      <w:marRight w:val="0"/>
      <w:marTop w:val="0"/>
      <w:marBottom w:val="0"/>
      <w:divBdr>
        <w:top w:val="none" w:sz="0" w:space="0" w:color="auto"/>
        <w:left w:val="none" w:sz="0" w:space="0" w:color="auto"/>
        <w:bottom w:val="none" w:sz="0" w:space="0" w:color="auto"/>
        <w:right w:val="none" w:sz="0" w:space="0" w:color="auto"/>
      </w:divBdr>
    </w:div>
    <w:div w:id="1441029035">
      <w:bodyDiv w:val="1"/>
      <w:marLeft w:val="0"/>
      <w:marRight w:val="0"/>
      <w:marTop w:val="0"/>
      <w:marBottom w:val="0"/>
      <w:divBdr>
        <w:top w:val="none" w:sz="0" w:space="0" w:color="auto"/>
        <w:left w:val="none" w:sz="0" w:space="0" w:color="auto"/>
        <w:bottom w:val="none" w:sz="0" w:space="0" w:color="auto"/>
        <w:right w:val="none" w:sz="0" w:space="0" w:color="auto"/>
      </w:divBdr>
    </w:div>
    <w:div w:id="1444375408">
      <w:bodyDiv w:val="1"/>
      <w:marLeft w:val="0"/>
      <w:marRight w:val="0"/>
      <w:marTop w:val="0"/>
      <w:marBottom w:val="0"/>
      <w:divBdr>
        <w:top w:val="none" w:sz="0" w:space="0" w:color="auto"/>
        <w:left w:val="none" w:sz="0" w:space="0" w:color="auto"/>
        <w:bottom w:val="none" w:sz="0" w:space="0" w:color="auto"/>
        <w:right w:val="none" w:sz="0" w:space="0" w:color="auto"/>
      </w:divBdr>
    </w:div>
    <w:div w:id="1444685605">
      <w:bodyDiv w:val="1"/>
      <w:marLeft w:val="0"/>
      <w:marRight w:val="0"/>
      <w:marTop w:val="0"/>
      <w:marBottom w:val="0"/>
      <w:divBdr>
        <w:top w:val="none" w:sz="0" w:space="0" w:color="auto"/>
        <w:left w:val="none" w:sz="0" w:space="0" w:color="auto"/>
        <w:bottom w:val="none" w:sz="0" w:space="0" w:color="auto"/>
        <w:right w:val="none" w:sz="0" w:space="0" w:color="auto"/>
      </w:divBdr>
    </w:div>
    <w:div w:id="1445033729">
      <w:bodyDiv w:val="1"/>
      <w:marLeft w:val="0"/>
      <w:marRight w:val="0"/>
      <w:marTop w:val="0"/>
      <w:marBottom w:val="0"/>
      <w:divBdr>
        <w:top w:val="none" w:sz="0" w:space="0" w:color="auto"/>
        <w:left w:val="none" w:sz="0" w:space="0" w:color="auto"/>
        <w:bottom w:val="none" w:sz="0" w:space="0" w:color="auto"/>
        <w:right w:val="none" w:sz="0" w:space="0" w:color="auto"/>
      </w:divBdr>
    </w:div>
    <w:div w:id="1445536356">
      <w:bodyDiv w:val="1"/>
      <w:marLeft w:val="0"/>
      <w:marRight w:val="0"/>
      <w:marTop w:val="0"/>
      <w:marBottom w:val="0"/>
      <w:divBdr>
        <w:top w:val="none" w:sz="0" w:space="0" w:color="auto"/>
        <w:left w:val="none" w:sz="0" w:space="0" w:color="auto"/>
        <w:bottom w:val="none" w:sz="0" w:space="0" w:color="auto"/>
        <w:right w:val="none" w:sz="0" w:space="0" w:color="auto"/>
      </w:divBdr>
    </w:div>
    <w:div w:id="1446072373">
      <w:bodyDiv w:val="1"/>
      <w:marLeft w:val="0"/>
      <w:marRight w:val="0"/>
      <w:marTop w:val="0"/>
      <w:marBottom w:val="0"/>
      <w:divBdr>
        <w:top w:val="none" w:sz="0" w:space="0" w:color="auto"/>
        <w:left w:val="none" w:sz="0" w:space="0" w:color="auto"/>
        <w:bottom w:val="none" w:sz="0" w:space="0" w:color="auto"/>
        <w:right w:val="none" w:sz="0" w:space="0" w:color="auto"/>
      </w:divBdr>
    </w:div>
    <w:div w:id="1446997911">
      <w:bodyDiv w:val="1"/>
      <w:marLeft w:val="0"/>
      <w:marRight w:val="0"/>
      <w:marTop w:val="0"/>
      <w:marBottom w:val="0"/>
      <w:divBdr>
        <w:top w:val="none" w:sz="0" w:space="0" w:color="auto"/>
        <w:left w:val="none" w:sz="0" w:space="0" w:color="auto"/>
        <w:bottom w:val="none" w:sz="0" w:space="0" w:color="auto"/>
        <w:right w:val="none" w:sz="0" w:space="0" w:color="auto"/>
      </w:divBdr>
    </w:div>
    <w:div w:id="1447431933">
      <w:bodyDiv w:val="1"/>
      <w:marLeft w:val="0"/>
      <w:marRight w:val="0"/>
      <w:marTop w:val="0"/>
      <w:marBottom w:val="0"/>
      <w:divBdr>
        <w:top w:val="none" w:sz="0" w:space="0" w:color="auto"/>
        <w:left w:val="none" w:sz="0" w:space="0" w:color="auto"/>
        <w:bottom w:val="none" w:sz="0" w:space="0" w:color="auto"/>
        <w:right w:val="none" w:sz="0" w:space="0" w:color="auto"/>
      </w:divBdr>
    </w:div>
    <w:div w:id="1447893375">
      <w:bodyDiv w:val="1"/>
      <w:marLeft w:val="0"/>
      <w:marRight w:val="0"/>
      <w:marTop w:val="0"/>
      <w:marBottom w:val="0"/>
      <w:divBdr>
        <w:top w:val="none" w:sz="0" w:space="0" w:color="auto"/>
        <w:left w:val="none" w:sz="0" w:space="0" w:color="auto"/>
        <w:bottom w:val="none" w:sz="0" w:space="0" w:color="auto"/>
        <w:right w:val="none" w:sz="0" w:space="0" w:color="auto"/>
      </w:divBdr>
    </w:div>
    <w:div w:id="1449280800">
      <w:bodyDiv w:val="1"/>
      <w:marLeft w:val="0"/>
      <w:marRight w:val="0"/>
      <w:marTop w:val="0"/>
      <w:marBottom w:val="0"/>
      <w:divBdr>
        <w:top w:val="none" w:sz="0" w:space="0" w:color="auto"/>
        <w:left w:val="none" w:sz="0" w:space="0" w:color="auto"/>
        <w:bottom w:val="none" w:sz="0" w:space="0" w:color="auto"/>
        <w:right w:val="none" w:sz="0" w:space="0" w:color="auto"/>
      </w:divBdr>
    </w:div>
    <w:div w:id="1449931983">
      <w:bodyDiv w:val="1"/>
      <w:marLeft w:val="0"/>
      <w:marRight w:val="0"/>
      <w:marTop w:val="0"/>
      <w:marBottom w:val="0"/>
      <w:divBdr>
        <w:top w:val="none" w:sz="0" w:space="0" w:color="auto"/>
        <w:left w:val="none" w:sz="0" w:space="0" w:color="auto"/>
        <w:bottom w:val="none" w:sz="0" w:space="0" w:color="auto"/>
        <w:right w:val="none" w:sz="0" w:space="0" w:color="auto"/>
      </w:divBdr>
    </w:div>
    <w:div w:id="1450586967">
      <w:bodyDiv w:val="1"/>
      <w:marLeft w:val="0"/>
      <w:marRight w:val="0"/>
      <w:marTop w:val="0"/>
      <w:marBottom w:val="0"/>
      <w:divBdr>
        <w:top w:val="none" w:sz="0" w:space="0" w:color="auto"/>
        <w:left w:val="none" w:sz="0" w:space="0" w:color="auto"/>
        <w:bottom w:val="none" w:sz="0" w:space="0" w:color="auto"/>
        <w:right w:val="none" w:sz="0" w:space="0" w:color="auto"/>
      </w:divBdr>
    </w:div>
    <w:div w:id="1452556772">
      <w:bodyDiv w:val="1"/>
      <w:marLeft w:val="0"/>
      <w:marRight w:val="0"/>
      <w:marTop w:val="0"/>
      <w:marBottom w:val="0"/>
      <w:divBdr>
        <w:top w:val="none" w:sz="0" w:space="0" w:color="auto"/>
        <w:left w:val="none" w:sz="0" w:space="0" w:color="auto"/>
        <w:bottom w:val="none" w:sz="0" w:space="0" w:color="auto"/>
        <w:right w:val="none" w:sz="0" w:space="0" w:color="auto"/>
      </w:divBdr>
    </w:div>
    <w:div w:id="1452631366">
      <w:bodyDiv w:val="1"/>
      <w:marLeft w:val="0"/>
      <w:marRight w:val="0"/>
      <w:marTop w:val="0"/>
      <w:marBottom w:val="0"/>
      <w:divBdr>
        <w:top w:val="none" w:sz="0" w:space="0" w:color="auto"/>
        <w:left w:val="none" w:sz="0" w:space="0" w:color="auto"/>
        <w:bottom w:val="none" w:sz="0" w:space="0" w:color="auto"/>
        <w:right w:val="none" w:sz="0" w:space="0" w:color="auto"/>
      </w:divBdr>
    </w:div>
    <w:div w:id="1453017748">
      <w:bodyDiv w:val="1"/>
      <w:marLeft w:val="0"/>
      <w:marRight w:val="0"/>
      <w:marTop w:val="0"/>
      <w:marBottom w:val="0"/>
      <w:divBdr>
        <w:top w:val="none" w:sz="0" w:space="0" w:color="auto"/>
        <w:left w:val="none" w:sz="0" w:space="0" w:color="auto"/>
        <w:bottom w:val="none" w:sz="0" w:space="0" w:color="auto"/>
        <w:right w:val="none" w:sz="0" w:space="0" w:color="auto"/>
      </w:divBdr>
    </w:div>
    <w:div w:id="1457914280">
      <w:bodyDiv w:val="1"/>
      <w:marLeft w:val="0"/>
      <w:marRight w:val="0"/>
      <w:marTop w:val="0"/>
      <w:marBottom w:val="0"/>
      <w:divBdr>
        <w:top w:val="none" w:sz="0" w:space="0" w:color="auto"/>
        <w:left w:val="none" w:sz="0" w:space="0" w:color="auto"/>
        <w:bottom w:val="none" w:sz="0" w:space="0" w:color="auto"/>
        <w:right w:val="none" w:sz="0" w:space="0" w:color="auto"/>
      </w:divBdr>
    </w:div>
    <w:div w:id="1459109556">
      <w:bodyDiv w:val="1"/>
      <w:marLeft w:val="0"/>
      <w:marRight w:val="0"/>
      <w:marTop w:val="0"/>
      <w:marBottom w:val="0"/>
      <w:divBdr>
        <w:top w:val="none" w:sz="0" w:space="0" w:color="auto"/>
        <w:left w:val="none" w:sz="0" w:space="0" w:color="auto"/>
        <w:bottom w:val="none" w:sz="0" w:space="0" w:color="auto"/>
        <w:right w:val="none" w:sz="0" w:space="0" w:color="auto"/>
      </w:divBdr>
    </w:div>
    <w:div w:id="1461219410">
      <w:bodyDiv w:val="1"/>
      <w:marLeft w:val="0"/>
      <w:marRight w:val="0"/>
      <w:marTop w:val="0"/>
      <w:marBottom w:val="0"/>
      <w:divBdr>
        <w:top w:val="none" w:sz="0" w:space="0" w:color="auto"/>
        <w:left w:val="none" w:sz="0" w:space="0" w:color="auto"/>
        <w:bottom w:val="none" w:sz="0" w:space="0" w:color="auto"/>
        <w:right w:val="none" w:sz="0" w:space="0" w:color="auto"/>
      </w:divBdr>
    </w:div>
    <w:div w:id="1464228944">
      <w:bodyDiv w:val="1"/>
      <w:marLeft w:val="0"/>
      <w:marRight w:val="0"/>
      <w:marTop w:val="0"/>
      <w:marBottom w:val="0"/>
      <w:divBdr>
        <w:top w:val="none" w:sz="0" w:space="0" w:color="auto"/>
        <w:left w:val="none" w:sz="0" w:space="0" w:color="auto"/>
        <w:bottom w:val="none" w:sz="0" w:space="0" w:color="auto"/>
        <w:right w:val="none" w:sz="0" w:space="0" w:color="auto"/>
      </w:divBdr>
    </w:div>
    <w:div w:id="1468283758">
      <w:bodyDiv w:val="1"/>
      <w:marLeft w:val="0"/>
      <w:marRight w:val="0"/>
      <w:marTop w:val="0"/>
      <w:marBottom w:val="0"/>
      <w:divBdr>
        <w:top w:val="none" w:sz="0" w:space="0" w:color="auto"/>
        <w:left w:val="none" w:sz="0" w:space="0" w:color="auto"/>
        <w:bottom w:val="none" w:sz="0" w:space="0" w:color="auto"/>
        <w:right w:val="none" w:sz="0" w:space="0" w:color="auto"/>
      </w:divBdr>
    </w:div>
    <w:div w:id="1473062862">
      <w:bodyDiv w:val="1"/>
      <w:marLeft w:val="0"/>
      <w:marRight w:val="0"/>
      <w:marTop w:val="0"/>
      <w:marBottom w:val="0"/>
      <w:divBdr>
        <w:top w:val="none" w:sz="0" w:space="0" w:color="auto"/>
        <w:left w:val="none" w:sz="0" w:space="0" w:color="auto"/>
        <w:bottom w:val="none" w:sz="0" w:space="0" w:color="auto"/>
        <w:right w:val="none" w:sz="0" w:space="0" w:color="auto"/>
      </w:divBdr>
    </w:div>
    <w:div w:id="1474906569">
      <w:bodyDiv w:val="1"/>
      <w:marLeft w:val="0"/>
      <w:marRight w:val="0"/>
      <w:marTop w:val="0"/>
      <w:marBottom w:val="0"/>
      <w:divBdr>
        <w:top w:val="none" w:sz="0" w:space="0" w:color="auto"/>
        <w:left w:val="none" w:sz="0" w:space="0" w:color="auto"/>
        <w:bottom w:val="none" w:sz="0" w:space="0" w:color="auto"/>
        <w:right w:val="none" w:sz="0" w:space="0" w:color="auto"/>
      </w:divBdr>
    </w:div>
    <w:div w:id="1475247171">
      <w:bodyDiv w:val="1"/>
      <w:marLeft w:val="0"/>
      <w:marRight w:val="0"/>
      <w:marTop w:val="0"/>
      <w:marBottom w:val="0"/>
      <w:divBdr>
        <w:top w:val="none" w:sz="0" w:space="0" w:color="auto"/>
        <w:left w:val="none" w:sz="0" w:space="0" w:color="auto"/>
        <w:bottom w:val="none" w:sz="0" w:space="0" w:color="auto"/>
        <w:right w:val="none" w:sz="0" w:space="0" w:color="auto"/>
      </w:divBdr>
    </w:div>
    <w:div w:id="1475559413">
      <w:bodyDiv w:val="1"/>
      <w:marLeft w:val="0"/>
      <w:marRight w:val="0"/>
      <w:marTop w:val="0"/>
      <w:marBottom w:val="0"/>
      <w:divBdr>
        <w:top w:val="none" w:sz="0" w:space="0" w:color="auto"/>
        <w:left w:val="none" w:sz="0" w:space="0" w:color="auto"/>
        <w:bottom w:val="none" w:sz="0" w:space="0" w:color="auto"/>
        <w:right w:val="none" w:sz="0" w:space="0" w:color="auto"/>
      </w:divBdr>
    </w:div>
    <w:div w:id="1485506863">
      <w:bodyDiv w:val="1"/>
      <w:marLeft w:val="0"/>
      <w:marRight w:val="0"/>
      <w:marTop w:val="0"/>
      <w:marBottom w:val="0"/>
      <w:divBdr>
        <w:top w:val="none" w:sz="0" w:space="0" w:color="auto"/>
        <w:left w:val="none" w:sz="0" w:space="0" w:color="auto"/>
        <w:bottom w:val="none" w:sz="0" w:space="0" w:color="auto"/>
        <w:right w:val="none" w:sz="0" w:space="0" w:color="auto"/>
      </w:divBdr>
    </w:div>
    <w:div w:id="1485851180">
      <w:bodyDiv w:val="1"/>
      <w:marLeft w:val="0"/>
      <w:marRight w:val="0"/>
      <w:marTop w:val="0"/>
      <w:marBottom w:val="0"/>
      <w:divBdr>
        <w:top w:val="none" w:sz="0" w:space="0" w:color="auto"/>
        <w:left w:val="none" w:sz="0" w:space="0" w:color="auto"/>
        <w:bottom w:val="none" w:sz="0" w:space="0" w:color="auto"/>
        <w:right w:val="none" w:sz="0" w:space="0" w:color="auto"/>
      </w:divBdr>
    </w:div>
    <w:div w:id="1492479090">
      <w:bodyDiv w:val="1"/>
      <w:marLeft w:val="0"/>
      <w:marRight w:val="0"/>
      <w:marTop w:val="0"/>
      <w:marBottom w:val="0"/>
      <w:divBdr>
        <w:top w:val="none" w:sz="0" w:space="0" w:color="auto"/>
        <w:left w:val="none" w:sz="0" w:space="0" w:color="auto"/>
        <w:bottom w:val="none" w:sz="0" w:space="0" w:color="auto"/>
        <w:right w:val="none" w:sz="0" w:space="0" w:color="auto"/>
      </w:divBdr>
    </w:div>
    <w:div w:id="1493181469">
      <w:bodyDiv w:val="1"/>
      <w:marLeft w:val="0"/>
      <w:marRight w:val="0"/>
      <w:marTop w:val="0"/>
      <w:marBottom w:val="0"/>
      <w:divBdr>
        <w:top w:val="none" w:sz="0" w:space="0" w:color="auto"/>
        <w:left w:val="none" w:sz="0" w:space="0" w:color="auto"/>
        <w:bottom w:val="none" w:sz="0" w:space="0" w:color="auto"/>
        <w:right w:val="none" w:sz="0" w:space="0" w:color="auto"/>
      </w:divBdr>
    </w:div>
    <w:div w:id="1497262396">
      <w:bodyDiv w:val="1"/>
      <w:marLeft w:val="0"/>
      <w:marRight w:val="0"/>
      <w:marTop w:val="0"/>
      <w:marBottom w:val="0"/>
      <w:divBdr>
        <w:top w:val="none" w:sz="0" w:space="0" w:color="auto"/>
        <w:left w:val="none" w:sz="0" w:space="0" w:color="auto"/>
        <w:bottom w:val="none" w:sz="0" w:space="0" w:color="auto"/>
        <w:right w:val="none" w:sz="0" w:space="0" w:color="auto"/>
      </w:divBdr>
    </w:div>
    <w:div w:id="1498957192">
      <w:bodyDiv w:val="1"/>
      <w:marLeft w:val="0"/>
      <w:marRight w:val="0"/>
      <w:marTop w:val="0"/>
      <w:marBottom w:val="0"/>
      <w:divBdr>
        <w:top w:val="none" w:sz="0" w:space="0" w:color="auto"/>
        <w:left w:val="none" w:sz="0" w:space="0" w:color="auto"/>
        <w:bottom w:val="none" w:sz="0" w:space="0" w:color="auto"/>
        <w:right w:val="none" w:sz="0" w:space="0" w:color="auto"/>
      </w:divBdr>
    </w:div>
    <w:div w:id="1499154300">
      <w:bodyDiv w:val="1"/>
      <w:marLeft w:val="0"/>
      <w:marRight w:val="0"/>
      <w:marTop w:val="0"/>
      <w:marBottom w:val="0"/>
      <w:divBdr>
        <w:top w:val="none" w:sz="0" w:space="0" w:color="auto"/>
        <w:left w:val="none" w:sz="0" w:space="0" w:color="auto"/>
        <w:bottom w:val="none" w:sz="0" w:space="0" w:color="auto"/>
        <w:right w:val="none" w:sz="0" w:space="0" w:color="auto"/>
      </w:divBdr>
    </w:div>
    <w:div w:id="1499495302">
      <w:bodyDiv w:val="1"/>
      <w:marLeft w:val="0"/>
      <w:marRight w:val="0"/>
      <w:marTop w:val="0"/>
      <w:marBottom w:val="0"/>
      <w:divBdr>
        <w:top w:val="none" w:sz="0" w:space="0" w:color="auto"/>
        <w:left w:val="none" w:sz="0" w:space="0" w:color="auto"/>
        <w:bottom w:val="none" w:sz="0" w:space="0" w:color="auto"/>
        <w:right w:val="none" w:sz="0" w:space="0" w:color="auto"/>
      </w:divBdr>
    </w:div>
    <w:div w:id="1501502042">
      <w:bodyDiv w:val="1"/>
      <w:marLeft w:val="0"/>
      <w:marRight w:val="0"/>
      <w:marTop w:val="0"/>
      <w:marBottom w:val="0"/>
      <w:divBdr>
        <w:top w:val="none" w:sz="0" w:space="0" w:color="auto"/>
        <w:left w:val="none" w:sz="0" w:space="0" w:color="auto"/>
        <w:bottom w:val="none" w:sz="0" w:space="0" w:color="auto"/>
        <w:right w:val="none" w:sz="0" w:space="0" w:color="auto"/>
      </w:divBdr>
    </w:div>
    <w:div w:id="1504200514">
      <w:bodyDiv w:val="1"/>
      <w:marLeft w:val="0"/>
      <w:marRight w:val="0"/>
      <w:marTop w:val="0"/>
      <w:marBottom w:val="0"/>
      <w:divBdr>
        <w:top w:val="none" w:sz="0" w:space="0" w:color="auto"/>
        <w:left w:val="none" w:sz="0" w:space="0" w:color="auto"/>
        <w:bottom w:val="none" w:sz="0" w:space="0" w:color="auto"/>
        <w:right w:val="none" w:sz="0" w:space="0" w:color="auto"/>
      </w:divBdr>
    </w:div>
    <w:div w:id="1505825158">
      <w:bodyDiv w:val="1"/>
      <w:marLeft w:val="0"/>
      <w:marRight w:val="0"/>
      <w:marTop w:val="0"/>
      <w:marBottom w:val="0"/>
      <w:divBdr>
        <w:top w:val="none" w:sz="0" w:space="0" w:color="auto"/>
        <w:left w:val="none" w:sz="0" w:space="0" w:color="auto"/>
        <w:bottom w:val="none" w:sz="0" w:space="0" w:color="auto"/>
        <w:right w:val="none" w:sz="0" w:space="0" w:color="auto"/>
      </w:divBdr>
    </w:div>
    <w:div w:id="1506478688">
      <w:bodyDiv w:val="1"/>
      <w:marLeft w:val="0"/>
      <w:marRight w:val="0"/>
      <w:marTop w:val="0"/>
      <w:marBottom w:val="0"/>
      <w:divBdr>
        <w:top w:val="none" w:sz="0" w:space="0" w:color="auto"/>
        <w:left w:val="none" w:sz="0" w:space="0" w:color="auto"/>
        <w:bottom w:val="none" w:sz="0" w:space="0" w:color="auto"/>
        <w:right w:val="none" w:sz="0" w:space="0" w:color="auto"/>
      </w:divBdr>
    </w:div>
    <w:div w:id="1507598097">
      <w:bodyDiv w:val="1"/>
      <w:marLeft w:val="0"/>
      <w:marRight w:val="0"/>
      <w:marTop w:val="0"/>
      <w:marBottom w:val="0"/>
      <w:divBdr>
        <w:top w:val="none" w:sz="0" w:space="0" w:color="auto"/>
        <w:left w:val="none" w:sz="0" w:space="0" w:color="auto"/>
        <w:bottom w:val="none" w:sz="0" w:space="0" w:color="auto"/>
        <w:right w:val="none" w:sz="0" w:space="0" w:color="auto"/>
      </w:divBdr>
    </w:div>
    <w:div w:id="1507864817">
      <w:bodyDiv w:val="1"/>
      <w:marLeft w:val="0"/>
      <w:marRight w:val="0"/>
      <w:marTop w:val="0"/>
      <w:marBottom w:val="0"/>
      <w:divBdr>
        <w:top w:val="none" w:sz="0" w:space="0" w:color="auto"/>
        <w:left w:val="none" w:sz="0" w:space="0" w:color="auto"/>
        <w:bottom w:val="none" w:sz="0" w:space="0" w:color="auto"/>
        <w:right w:val="none" w:sz="0" w:space="0" w:color="auto"/>
      </w:divBdr>
    </w:div>
    <w:div w:id="1508444311">
      <w:bodyDiv w:val="1"/>
      <w:marLeft w:val="0"/>
      <w:marRight w:val="0"/>
      <w:marTop w:val="0"/>
      <w:marBottom w:val="0"/>
      <w:divBdr>
        <w:top w:val="none" w:sz="0" w:space="0" w:color="auto"/>
        <w:left w:val="none" w:sz="0" w:space="0" w:color="auto"/>
        <w:bottom w:val="none" w:sz="0" w:space="0" w:color="auto"/>
        <w:right w:val="none" w:sz="0" w:space="0" w:color="auto"/>
      </w:divBdr>
    </w:div>
    <w:div w:id="1516383130">
      <w:bodyDiv w:val="1"/>
      <w:marLeft w:val="0"/>
      <w:marRight w:val="0"/>
      <w:marTop w:val="0"/>
      <w:marBottom w:val="0"/>
      <w:divBdr>
        <w:top w:val="none" w:sz="0" w:space="0" w:color="auto"/>
        <w:left w:val="none" w:sz="0" w:space="0" w:color="auto"/>
        <w:bottom w:val="none" w:sz="0" w:space="0" w:color="auto"/>
        <w:right w:val="none" w:sz="0" w:space="0" w:color="auto"/>
      </w:divBdr>
    </w:div>
    <w:div w:id="1517502317">
      <w:bodyDiv w:val="1"/>
      <w:marLeft w:val="0"/>
      <w:marRight w:val="0"/>
      <w:marTop w:val="0"/>
      <w:marBottom w:val="0"/>
      <w:divBdr>
        <w:top w:val="none" w:sz="0" w:space="0" w:color="auto"/>
        <w:left w:val="none" w:sz="0" w:space="0" w:color="auto"/>
        <w:bottom w:val="none" w:sz="0" w:space="0" w:color="auto"/>
        <w:right w:val="none" w:sz="0" w:space="0" w:color="auto"/>
      </w:divBdr>
    </w:div>
    <w:div w:id="1517772788">
      <w:bodyDiv w:val="1"/>
      <w:marLeft w:val="0"/>
      <w:marRight w:val="0"/>
      <w:marTop w:val="0"/>
      <w:marBottom w:val="0"/>
      <w:divBdr>
        <w:top w:val="none" w:sz="0" w:space="0" w:color="auto"/>
        <w:left w:val="none" w:sz="0" w:space="0" w:color="auto"/>
        <w:bottom w:val="none" w:sz="0" w:space="0" w:color="auto"/>
        <w:right w:val="none" w:sz="0" w:space="0" w:color="auto"/>
      </w:divBdr>
    </w:div>
    <w:div w:id="1518275236">
      <w:bodyDiv w:val="1"/>
      <w:marLeft w:val="0"/>
      <w:marRight w:val="0"/>
      <w:marTop w:val="0"/>
      <w:marBottom w:val="0"/>
      <w:divBdr>
        <w:top w:val="none" w:sz="0" w:space="0" w:color="auto"/>
        <w:left w:val="none" w:sz="0" w:space="0" w:color="auto"/>
        <w:bottom w:val="none" w:sz="0" w:space="0" w:color="auto"/>
        <w:right w:val="none" w:sz="0" w:space="0" w:color="auto"/>
      </w:divBdr>
    </w:div>
    <w:div w:id="1519586165">
      <w:bodyDiv w:val="1"/>
      <w:marLeft w:val="0"/>
      <w:marRight w:val="0"/>
      <w:marTop w:val="0"/>
      <w:marBottom w:val="0"/>
      <w:divBdr>
        <w:top w:val="none" w:sz="0" w:space="0" w:color="auto"/>
        <w:left w:val="none" w:sz="0" w:space="0" w:color="auto"/>
        <w:bottom w:val="none" w:sz="0" w:space="0" w:color="auto"/>
        <w:right w:val="none" w:sz="0" w:space="0" w:color="auto"/>
      </w:divBdr>
    </w:div>
    <w:div w:id="1520312001">
      <w:bodyDiv w:val="1"/>
      <w:marLeft w:val="0"/>
      <w:marRight w:val="0"/>
      <w:marTop w:val="0"/>
      <w:marBottom w:val="0"/>
      <w:divBdr>
        <w:top w:val="none" w:sz="0" w:space="0" w:color="auto"/>
        <w:left w:val="none" w:sz="0" w:space="0" w:color="auto"/>
        <w:bottom w:val="none" w:sz="0" w:space="0" w:color="auto"/>
        <w:right w:val="none" w:sz="0" w:space="0" w:color="auto"/>
      </w:divBdr>
    </w:div>
    <w:div w:id="1521624638">
      <w:bodyDiv w:val="1"/>
      <w:marLeft w:val="0"/>
      <w:marRight w:val="0"/>
      <w:marTop w:val="0"/>
      <w:marBottom w:val="0"/>
      <w:divBdr>
        <w:top w:val="none" w:sz="0" w:space="0" w:color="auto"/>
        <w:left w:val="none" w:sz="0" w:space="0" w:color="auto"/>
        <w:bottom w:val="none" w:sz="0" w:space="0" w:color="auto"/>
        <w:right w:val="none" w:sz="0" w:space="0" w:color="auto"/>
      </w:divBdr>
    </w:div>
    <w:div w:id="1522357135">
      <w:bodyDiv w:val="1"/>
      <w:marLeft w:val="0"/>
      <w:marRight w:val="0"/>
      <w:marTop w:val="0"/>
      <w:marBottom w:val="0"/>
      <w:divBdr>
        <w:top w:val="none" w:sz="0" w:space="0" w:color="auto"/>
        <w:left w:val="none" w:sz="0" w:space="0" w:color="auto"/>
        <w:bottom w:val="none" w:sz="0" w:space="0" w:color="auto"/>
        <w:right w:val="none" w:sz="0" w:space="0" w:color="auto"/>
      </w:divBdr>
    </w:div>
    <w:div w:id="1523126775">
      <w:bodyDiv w:val="1"/>
      <w:marLeft w:val="0"/>
      <w:marRight w:val="0"/>
      <w:marTop w:val="0"/>
      <w:marBottom w:val="0"/>
      <w:divBdr>
        <w:top w:val="none" w:sz="0" w:space="0" w:color="auto"/>
        <w:left w:val="none" w:sz="0" w:space="0" w:color="auto"/>
        <w:bottom w:val="none" w:sz="0" w:space="0" w:color="auto"/>
        <w:right w:val="none" w:sz="0" w:space="0" w:color="auto"/>
      </w:divBdr>
    </w:div>
    <w:div w:id="1526094436">
      <w:bodyDiv w:val="1"/>
      <w:marLeft w:val="0"/>
      <w:marRight w:val="0"/>
      <w:marTop w:val="0"/>
      <w:marBottom w:val="0"/>
      <w:divBdr>
        <w:top w:val="none" w:sz="0" w:space="0" w:color="auto"/>
        <w:left w:val="none" w:sz="0" w:space="0" w:color="auto"/>
        <w:bottom w:val="none" w:sz="0" w:space="0" w:color="auto"/>
        <w:right w:val="none" w:sz="0" w:space="0" w:color="auto"/>
      </w:divBdr>
    </w:div>
    <w:div w:id="1526288407">
      <w:bodyDiv w:val="1"/>
      <w:marLeft w:val="0"/>
      <w:marRight w:val="0"/>
      <w:marTop w:val="0"/>
      <w:marBottom w:val="0"/>
      <w:divBdr>
        <w:top w:val="none" w:sz="0" w:space="0" w:color="auto"/>
        <w:left w:val="none" w:sz="0" w:space="0" w:color="auto"/>
        <w:bottom w:val="none" w:sz="0" w:space="0" w:color="auto"/>
        <w:right w:val="none" w:sz="0" w:space="0" w:color="auto"/>
      </w:divBdr>
    </w:div>
    <w:div w:id="1529759876">
      <w:bodyDiv w:val="1"/>
      <w:marLeft w:val="0"/>
      <w:marRight w:val="0"/>
      <w:marTop w:val="0"/>
      <w:marBottom w:val="0"/>
      <w:divBdr>
        <w:top w:val="none" w:sz="0" w:space="0" w:color="auto"/>
        <w:left w:val="none" w:sz="0" w:space="0" w:color="auto"/>
        <w:bottom w:val="none" w:sz="0" w:space="0" w:color="auto"/>
        <w:right w:val="none" w:sz="0" w:space="0" w:color="auto"/>
      </w:divBdr>
    </w:div>
    <w:div w:id="1532105061">
      <w:bodyDiv w:val="1"/>
      <w:marLeft w:val="0"/>
      <w:marRight w:val="0"/>
      <w:marTop w:val="0"/>
      <w:marBottom w:val="0"/>
      <w:divBdr>
        <w:top w:val="none" w:sz="0" w:space="0" w:color="auto"/>
        <w:left w:val="none" w:sz="0" w:space="0" w:color="auto"/>
        <w:bottom w:val="none" w:sz="0" w:space="0" w:color="auto"/>
        <w:right w:val="none" w:sz="0" w:space="0" w:color="auto"/>
      </w:divBdr>
    </w:div>
    <w:div w:id="1535538126">
      <w:bodyDiv w:val="1"/>
      <w:marLeft w:val="0"/>
      <w:marRight w:val="0"/>
      <w:marTop w:val="0"/>
      <w:marBottom w:val="0"/>
      <w:divBdr>
        <w:top w:val="none" w:sz="0" w:space="0" w:color="auto"/>
        <w:left w:val="none" w:sz="0" w:space="0" w:color="auto"/>
        <w:bottom w:val="none" w:sz="0" w:space="0" w:color="auto"/>
        <w:right w:val="none" w:sz="0" w:space="0" w:color="auto"/>
      </w:divBdr>
    </w:div>
    <w:div w:id="1536231183">
      <w:bodyDiv w:val="1"/>
      <w:marLeft w:val="0"/>
      <w:marRight w:val="0"/>
      <w:marTop w:val="0"/>
      <w:marBottom w:val="0"/>
      <w:divBdr>
        <w:top w:val="none" w:sz="0" w:space="0" w:color="auto"/>
        <w:left w:val="none" w:sz="0" w:space="0" w:color="auto"/>
        <w:bottom w:val="none" w:sz="0" w:space="0" w:color="auto"/>
        <w:right w:val="none" w:sz="0" w:space="0" w:color="auto"/>
      </w:divBdr>
    </w:div>
    <w:div w:id="1538392811">
      <w:bodyDiv w:val="1"/>
      <w:marLeft w:val="0"/>
      <w:marRight w:val="0"/>
      <w:marTop w:val="0"/>
      <w:marBottom w:val="0"/>
      <w:divBdr>
        <w:top w:val="none" w:sz="0" w:space="0" w:color="auto"/>
        <w:left w:val="none" w:sz="0" w:space="0" w:color="auto"/>
        <w:bottom w:val="none" w:sz="0" w:space="0" w:color="auto"/>
        <w:right w:val="none" w:sz="0" w:space="0" w:color="auto"/>
      </w:divBdr>
    </w:div>
    <w:div w:id="1538616726">
      <w:bodyDiv w:val="1"/>
      <w:marLeft w:val="0"/>
      <w:marRight w:val="0"/>
      <w:marTop w:val="0"/>
      <w:marBottom w:val="0"/>
      <w:divBdr>
        <w:top w:val="none" w:sz="0" w:space="0" w:color="auto"/>
        <w:left w:val="none" w:sz="0" w:space="0" w:color="auto"/>
        <w:bottom w:val="none" w:sz="0" w:space="0" w:color="auto"/>
        <w:right w:val="none" w:sz="0" w:space="0" w:color="auto"/>
      </w:divBdr>
    </w:div>
    <w:div w:id="1540162530">
      <w:bodyDiv w:val="1"/>
      <w:marLeft w:val="0"/>
      <w:marRight w:val="0"/>
      <w:marTop w:val="0"/>
      <w:marBottom w:val="0"/>
      <w:divBdr>
        <w:top w:val="none" w:sz="0" w:space="0" w:color="auto"/>
        <w:left w:val="none" w:sz="0" w:space="0" w:color="auto"/>
        <w:bottom w:val="none" w:sz="0" w:space="0" w:color="auto"/>
        <w:right w:val="none" w:sz="0" w:space="0" w:color="auto"/>
      </w:divBdr>
    </w:div>
    <w:div w:id="1540700112">
      <w:bodyDiv w:val="1"/>
      <w:marLeft w:val="0"/>
      <w:marRight w:val="0"/>
      <w:marTop w:val="0"/>
      <w:marBottom w:val="0"/>
      <w:divBdr>
        <w:top w:val="none" w:sz="0" w:space="0" w:color="auto"/>
        <w:left w:val="none" w:sz="0" w:space="0" w:color="auto"/>
        <w:bottom w:val="none" w:sz="0" w:space="0" w:color="auto"/>
        <w:right w:val="none" w:sz="0" w:space="0" w:color="auto"/>
      </w:divBdr>
    </w:div>
    <w:div w:id="1542476993">
      <w:bodyDiv w:val="1"/>
      <w:marLeft w:val="0"/>
      <w:marRight w:val="0"/>
      <w:marTop w:val="0"/>
      <w:marBottom w:val="0"/>
      <w:divBdr>
        <w:top w:val="none" w:sz="0" w:space="0" w:color="auto"/>
        <w:left w:val="none" w:sz="0" w:space="0" w:color="auto"/>
        <w:bottom w:val="none" w:sz="0" w:space="0" w:color="auto"/>
        <w:right w:val="none" w:sz="0" w:space="0" w:color="auto"/>
      </w:divBdr>
    </w:div>
    <w:div w:id="1545872413">
      <w:bodyDiv w:val="1"/>
      <w:marLeft w:val="0"/>
      <w:marRight w:val="0"/>
      <w:marTop w:val="0"/>
      <w:marBottom w:val="0"/>
      <w:divBdr>
        <w:top w:val="none" w:sz="0" w:space="0" w:color="auto"/>
        <w:left w:val="none" w:sz="0" w:space="0" w:color="auto"/>
        <w:bottom w:val="none" w:sz="0" w:space="0" w:color="auto"/>
        <w:right w:val="none" w:sz="0" w:space="0" w:color="auto"/>
      </w:divBdr>
    </w:div>
    <w:div w:id="1547135225">
      <w:bodyDiv w:val="1"/>
      <w:marLeft w:val="0"/>
      <w:marRight w:val="0"/>
      <w:marTop w:val="0"/>
      <w:marBottom w:val="0"/>
      <w:divBdr>
        <w:top w:val="none" w:sz="0" w:space="0" w:color="auto"/>
        <w:left w:val="none" w:sz="0" w:space="0" w:color="auto"/>
        <w:bottom w:val="none" w:sz="0" w:space="0" w:color="auto"/>
        <w:right w:val="none" w:sz="0" w:space="0" w:color="auto"/>
      </w:divBdr>
    </w:div>
    <w:div w:id="1549301453">
      <w:bodyDiv w:val="1"/>
      <w:marLeft w:val="0"/>
      <w:marRight w:val="0"/>
      <w:marTop w:val="0"/>
      <w:marBottom w:val="0"/>
      <w:divBdr>
        <w:top w:val="none" w:sz="0" w:space="0" w:color="auto"/>
        <w:left w:val="none" w:sz="0" w:space="0" w:color="auto"/>
        <w:bottom w:val="none" w:sz="0" w:space="0" w:color="auto"/>
        <w:right w:val="none" w:sz="0" w:space="0" w:color="auto"/>
      </w:divBdr>
    </w:div>
    <w:div w:id="1550072809">
      <w:bodyDiv w:val="1"/>
      <w:marLeft w:val="0"/>
      <w:marRight w:val="0"/>
      <w:marTop w:val="0"/>
      <w:marBottom w:val="0"/>
      <w:divBdr>
        <w:top w:val="none" w:sz="0" w:space="0" w:color="auto"/>
        <w:left w:val="none" w:sz="0" w:space="0" w:color="auto"/>
        <w:bottom w:val="none" w:sz="0" w:space="0" w:color="auto"/>
        <w:right w:val="none" w:sz="0" w:space="0" w:color="auto"/>
      </w:divBdr>
    </w:div>
    <w:div w:id="1555117098">
      <w:bodyDiv w:val="1"/>
      <w:marLeft w:val="0"/>
      <w:marRight w:val="0"/>
      <w:marTop w:val="0"/>
      <w:marBottom w:val="0"/>
      <w:divBdr>
        <w:top w:val="none" w:sz="0" w:space="0" w:color="auto"/>
        <w:left w:val="none" w:sz="0" w:space="0" w:color="auto"/>
        <w:bottom w:val="none" w:sz="0" w:space="0" w:color="auto"/>
        <w:right w:val="none" w:sz="0" w:space="0" w:color="auto"/>
      </w:divBdr>
    </w:div>
    <w:div w:id="1555579232">
      <w:bodyDiv w:val="1"/>
      <w:marLeft w:val="0"/>
      <w:marRight w:val="0"/>
      <w:marTop w:val="0"/>
      <w:marBottom w:val="0"/>
      <w:divBdr>
        <w:top w:val="none" w:sz="0" w:space="0" w:color="auto"/>
        <w:left w:val="none" w:sz="0" w:space="0" w:color="auto"/>
        <w:bottom w:val="none" w:sz="0" w:space="0" w:color="auto"/>
        <w:right w:val="none" w:sz="0" w:space="0" w:color="auto"/>
      </w:divBdr>
    </w:div>
    <w:div w:id="1556620512">
      <w:bodyDiv w:val="1"/>
      <w:marLeft w:val="0"/>
      <w:marRight w:val="0"/>
      <w:marTop w:val="0"/>
      <w:marBottom w:val="0"/>
      <w:divBdr>
        <w:top w:val="none" w:sz="0" w:space="0" w:color="auto"/>
        <w:left w:val="none" w:sz="0" w:space="0" w:color="auto"/>
        <w:bottom w:val="none" w:sz="0" w:space="0" w:color="auto"/>
        <w:right w:val="none" w:sz="0" w:space="0" w:color="auto"/>
      </w:divBdr>
    </w:div>
    <w:div w:id="1562593943">
      <w:bodyDiv w:val="1"/>
      <w:marLeft w:val="0"/>
      <w:marRight w:val="0"/>
      <w:marTop w:val="0"/>
      <w:marBottom w:val="0"/>
      <w:divBdr>
        <w:top w:val="none" w:sz="0" w:space="0" w:color="auto"/>
        <w:left w:val="none" w:sz="0" w:space="0" w:color="auto"/>
        <w:bottom w:val="none" w:sz="0" w:space="0" w:color="auto"/>
        <w:right w:val="none" w:sz="0" w:space="0" w:color="auto"/>
      </w:divBdr>
    </w:div>
    <w:div w:id="1563373754">
      <w:bodyDiv w:val="1"/>
      <w:marLeft w:val="0"/>
      <w:marRight w:val="0"/>
      <w:marTop w:val="0"/>
      <w:marBottom w:val="0"/>
      <w:divBdr>
        <w:top w:val="none" w:sz="0" w:space="0" w:color="auto"/>
        <w:left w:val="none" w:sz="0" w:space="0" w:color="auto"/>
        <w:bottom w:val="none" w:sz="0" w:space="0" w:color="auto"/>
        <w:right w:val="none" w:sz="0" w:space="0" w:color="auto"/>
      </w:divBdr>
    </w:div>
    <w:div w:id="1565485594">
      <w:bodyDiv w:val="1"/>
      <w:marLeft w:val="0"/>
      <w:marRight w:val="0"/>
      <w:marTop w:val="0"/>
      <w:marBottom w:val="0"/>
      <w:divBdr>
        <w:top w:val="none" w:sz="0" w:space="0" w:color="auto"/>
        <w:left w:val="none" w:sz="0" w:space="0" w:color="auto"/>
        <w:bottom w:val="none" w:sz="0" w:space="0" w:color="auto"/>
        <w:right w:val="none" w:sz="0" w:space="0" w:color="auto"/>
      </w:divBdr>
    </w:div>
    <w:div w:id="1566454331">
      <w:bodyDiv w:val="1"/>
      <w:marLeft w:val="0"/>
      <w:marRight w:val="0"/>
      <w:marTop w:val="0"/>
      <w:marBottom w:val="0"/>
      <w:divBdr>
        <w:top w:val="none" w:sz="0" w:space="0" w:color="auto"/>
        <w:left w:val="none" w:sz="0" w:space="0" w:color="auto"/>
        <w:bottom w:val="none" w:sz="0" w:space="0" w:color="auto"/>
        <w:right w:val="none" w:sz="0" w:space="0" w:color="auto"/>
      </w:divBdr>
    </w:div>
    <w:div w:id="1567718983">
      <w:bodyDiv w:val="1"/>
      <w:marLeft w:val="0"/>
      <w:marRight w:val="0"/>
      <w:marTop w:val="0"/>
      <w:marBottom w:val="0"/>
      <w:divBdr>
        <w:top w:val="none" w:sz="0" w:space="0" w:color="auto"/>
        <w:left w:val="none" w:sz="0" w:space="0" w:color="auto"/>
        <w:bottom w:val="none" w:sz="0" w:space="0" w:color="auto"/>
        <w:right w:val="none" w:sz="0" w:space="0" w:color="auto"/>
      </w:divBdr>
    </w:div>
    <w:div w:id="1571882883">
      <w:bodyDiv w:val="1"/>
      <w:marLeft w:val="0"/>
      <w:marRight w:val="0"/>
      <w:marTop w:val="0"/>
      <w:marBottom w:val="0"/>
      <w:divBdr>
        <w:top w:val="none" w:sz="0" w:space="0" w:color="auto"/>
        <w:left w:val="none" w:sz="0" w:space="0" w:color="auto"/>
        <w:bottom w:val="none" w:sz="0" w:space="0" w:color="auto"/>
        <w:right w:val="none" w:sz="0" w:space="0" w:color="auto"/>
      </w:divBdr>
    </w:div>
    <w:div w:id="1574659218">
      <w:bodyDiv w:val="1"/>
      <w:marLeft w:val="0"/>
      <w:marRight w:val="0"/>
      <w:marTop w:val="0"/>
      <w:marBottom w:val="0"/>
      <w:divBdr>
        <w:top w:val="none" w:sz="0" w:space="0" w:color="auto"/>
        <w:left w:val="none" w:sz="0" w:space="0" w:color="auto"/>
        <w:bottom w:val="none" w:sz="0" w:space="0" w:color="auto"/>
        <w:right w:val="none" w:sz="0" w:space="0" w:color="auto"/>
      </w:divBdr>
    </w:div>
    <w:div w:id="1575898877">
      <w:bodyDiv w:val="1"/>
      <w:marLeft w:val="0"/>
      <w:marRight w:val="0"/>
      <w:marTop w:val="0"/>
      <w:marBottom w:val="0"/>
      <w:divBdr>
        <w:top w:val="none" w:sz="0" w:space="0" w:color="auto"/>
        <w:left w:val="none" w:sz="0" w:space="0" w:color="auto"/>
        <w:bottom w:val="none" w:sz="0" w:space="0" w:color="auto"/>
        <w:right w:val="none" w:sz="0" w:space="0" w:color="auto"/>
      </w:divBdr>
    </w:div>
    <w:div w:id="1577662512">
      <w:bodyDiv w:val="1"/>
      <w:marLeft w:val="0"/>
      <w:marRight w:val="0"/>
      <w:marTop w:val="0"/>
      <w:marBottom w:val="0"/>
      <w:divBdr>
        <w:top w:val="none" w:sz="0" w:space="0" w:color="auto"/>
        <w:left w:val="none" w:sz="0" w:space="0" w:color="auto"/>
        <w:bottom w:val="none" w:sz="0" w:space="0" w:color="auto"/>
        <w:right w:val="none" w:sz="0" w:space="0" w:color="auto"/>
      </w:divBdr>
    </w:div>
    <w:div w:id="1578053582">
      <w:bodyDiv w:val="1"/>
      <w:marLeft w:val="0"/>
      <w:marRight w:val="0"/>
      <w:marTop w:val="0"/>
      <w:marBottom w:val="0"/>
      <w:divBdr>
        <w:top w:val="none" w:sz="0" w:space="0" w:color="auto"/>
        <w:left w:val="none" w:sz="0" w:space="0" w:color="auto"/>
        <w:bottom w:val="none" w:sz="0" w:space="0" w:color="auto"/>
        <w:right w:val="none" w:sz="0" w:space="0" w:color="auto"/>
      </w:divBdr>
    </w:div>
    <w:div w:id="1578906840">
      <w:bodyDiv w:val="1"/>
      <w:marLeft w:val="0"/>
      <w:marRight w:val="0"/>
      <w:marTop w:val="0"/>
      <w:marBottom w:val="0"/>
      <w:divBdr>
        <w:top w:val="none" w:sz="0" w:space="0" w:color="auto"/>
        <w:left w:val="none" w:sz="0" w:space="0" w:color="auto"/>
        <w:bottom w:val="none" w:sz="0" w:space="0" w:color="auto"/>
        <w:right w:val="none" w:sz="0" w:space="0" w:color="auto"/>
      </w:divBdr>
    </w:div>
    <w:div w:id="1579437465">
      <w:bodyDiv w:val="1"/>
      <w:marLeft w:val="0"/>
      <w:marRight w:val="0"/>
      <w:marTop w:val="0"/>
      <w:marBottom w:val="0"/>
      <w:divBdr>
        <w:top w:val="none" w:sz="0" w:space="0" w:color="auto"/>
        <w:left w:val="none" w:sz="0" w:space="0" w:color="auto"/>
        <w:bottom w:val="none" w:sz="0" w:space="0" w:color="auto"/>
        <w:right w:val="none" w:sz="0" w:space="0" w:color="auto"/>
      </w:divBdr>
    </w:div>
    <w:div w:id="1580215500">
      <w:bodyDiv w:val="1"/>
      <w:marLeft w:val="0"/>
      <w:marRight w:val="0"/>
      <w:marTop w:val="0"/>
      <w:marBottom w:val="0"/>
      <w:divBdr>
        <w:top w:val="none" w:sz="0" w:space="0" w:color="auto"/>
        <w:left w:val="none" w:sz="0" w:space="0" w:color="auto"/>
        <w:bottom w:val="none" w:sz="0" w:space="0" w:color="auto"/>
        <w:right w:val="none" w:sz="0" w:space="0" w:color="auto"/>
      </w:divBdr>
    </w:div>
    <w:div w:id="1580476667">
      <w:bodyDiv w:val="1"/>
      <w:marLeft w:val="0"/>
      <w:marRight w:val="0"/>
      <w:marTop w:val="0"/>
      <w:marBottom w:val="0"/>
      <w:divBdr>
        <w:top w:val="none" w:sz="0" w:space="0" w:color="auto"/>
        <w:left w:val="none" w:sz="0" w:space="0" w:color="auto"/>
        <w:bottom w:val="none" w:sz="0" w:space="0" w:color="auto"/>
        <w:right w:val="none" w:sz="0" w:space="0" w:color="auto"/>
      </w:divBdr>
    </w:div>
    <w:div w:id="1580675856">
      <w:bodyDiv w:val="1"/>
      <w:marLeft w:val="0"/>
      <w:marRight w:val="0"/>
      <w:marTop w:val="0"/>
      <w:marBottom w:val="0"/>
      <w:divBdr>
        <w:top w:val="none" w:sz="0" w:space="0" w:color="auto"/>
        <w:left w:val="none" w:sz="0" w:space="0" w:color="auto"/>
        <w:bottom w:val="none" w:sz="0" w:space="0" w:color="auto"/>
        <w:right w:val="none" w:sz="0" w:space="0" w:color="auto"/>
      </w:divBdr>
    </w:div>
    <w:div w:id="1582983244">
      <w:bodyDiv w:val="1"/>
      <w:marLeft w:val="0"/>
      <w:marRight w:val="0"/>
      <w:marTop w:val="0"/>
      <w:marBottom w:val="0"/>
      <w:divBdr>
        <w:top w:val="none" w:sz="0" w:space="0" w:color="auto"/>
        <w:left w:val="none" w:sz="0" w:space="0" w:color="auto"/>
        <w:bottom w:val="none" w:sz="0" w:space="0" w:color="auto"/>
        <w:right w:val="none" w:sz="0" w:space="0" w:color="auto"/>
      </w:divBdr>
    </w:div>
    <w:div w:id="1589117185">
      <w:bodyDiv w:val="1"/>
      <w:marLeft w:val="0"/>
      <w:marRight w:val="0"/>
      <w:marTop w:val="0"/>
      <w:marBottom w:val="0"/>
      <w:divBdr>
        <w:top w:val="none" w:sz="0" w:space="0" w:color="auto"/>
        <w:left w:val="none" w:sz="0" w:space="0" w:color="auto"/>
        <w:bottom w:val="none" w:sz="0" w:space="0" w:color="auto"/>
        <w:right w:val="none" w:sz="0" w:space="0" w:color="auto"/>
      </w:divBdr>
    </w:div>
    <w:div w:id="1594046358">
      <w:bodyDiv w:val="1"/>
      <w:marLeft w:val="0"/>
      <w:marRight w:val="0"/>
      <w:marTop w:val="0"/>
      <w:marBottom w:val="0"/>
      <w:divBdr>
        <w:top w:val="none" w:sz="0" w:space="0" w:color="auto"/>
        <w:left w:val="none" w:sz="0" w:space="0" w:color="auto"/>
        <w:bottom w:val="none" w:sz="0" w:space="0" w:color="auto"/>
        <w:right w:val="none" w:sz="0" w:space="0" w:color="auto"/>
      </w:divBdr>
    </w:div>
    <w:div w:id="1594195598">
      <w:bodyDiv w:val="1"/>
      <w:marLeft w:val="0"/>
      <w:marRight w:val="0"/>
      <w:marTop w:val="0"/>
      <w:marBottom w:val="0"/>
      <w:divBdr>
        <w:top w:val="none" w:sz="0" w:space="0" w:color="auto"/>
        <w:left w:val="none" w:sz="0" w:space="0" w:color="auto"/>
        <w:bottom w:val="none" w:sz="0" w:space="0" w:color="auto"/>
        <w:right w:val="none" w:sz="0" w:space="0" w:color="auto"/>
      </w:divBdr>
    </w:div>
    <w:div w:id="1595554704">
      <w:bodyDiv w:val="1"/>
      <w:marLeft w:val="0"/>
      <w:marRight w:val="0"/>
      <w:marTop w:val="0"/>
      <w:marBottom w:val="0"/>
      <w:divBdr>
        <w:top w:val="none" w:sz="0" w:space="0" w:color="auto"/>
        <w:left w:val="none" w:sz="0" w:space="0" w:color="auto"/>
        <w:bottom w:val="none" w:sz="0" w:space="0" w:color="auto"/>
        <w:right w:val="none" w:sz="0" w:space="0" w:color="auto"/>
      </w:divBdr>
    </w:div>
    <w:div w:id="1595895824">
      <w:bodyDiv w:val="1"/>
      <w:marLeft w:val="0"/>
      <w:marRight w:val="0"/>
      <w:marTop w:val="0"/>
      <w:marBottom w:val="0"/>
      <w:divBdr>
        <w:top w:val="none" w:sz="0" w:space="0" w:color="auto"/>
        <w:left w:val="none" w:sz="0" w:space="0" w:color="auto"/>
        <w:bottom w:val="none" w:sz="0" w:space="0" w:color="auto"/>
        <w:right w:val="none" w:sz="0" w:space="0" w:color="auto"/>
      </w:divBdr>
    </w:div>
    <w:div w:id="1599869085">
      <w:bodyDiv w:val="1"/>
      <w:marLeft w:val="0"/>
      <w:marRight w:val="0"/>
      <w:marTop w:val="0"/>
      <w:marBottom w:val="0"/>
      <w:divBdr>
        <w:top w:val="none" w:sz="0" w:space="0" w:color="auto"/>
        <w:left w:val="none" w:sz="0" w:space="0" w:color="auto"/>
        <w:bottom w:val="none" w:sz="0" w:space="0" w:color="auto"/>
        <w:right w:val="none" w:sz="0" w:space="0" w:color="auto"/>
      </w:divBdr>
    </w:div>
    <w:div w:id="1600216133">
      <w:bodyDiv w:val="1"/>
      <w:marLeft w:val="0"/>
      <w:marRight w:val="0"/>
      <w:marTop w:val="0"/>
      <w:marBottom w:val="0"/>
      <w:divBdr>
        <w:top w:val="none" w:sz="0" w:space="0" w:color="auto"/>
        <w:left w:val="none" w:sz="0" w:space="0" w:color="auto"/>
        <w:bottom w:val="none" w:sz="0" w:space="0" w:color="auto"/>
        <w:right w:val="none" w:sz="0" w:space="0" w:color="auto"/>
      </w:divBdr>
    </w:div>
    <w:div w:id="1600914693">
      <w:bodyDiv w:val="1"/>
      <w:marLeft w:val="0"/>
      <w:marRight w:val="0"/>
      <w:marTop w:val="0"/>
      <w:marBottom w:val="0"/>
      <w:divBdr>
        <w:top w:val="none" w:sz="0" w:space="0" w:color="auto"/>
        <w:left w:val="none" w:sz="0" w:space="0" w:color="auto"/>
        <w:bottom w:val="none" w:sz="0" w:space="0" w:color="auto"/>
        <w:right w:val="none" w:sz="0" w:space="0" w:color="auto"/>
      </w:divBdr>
    </w:div>
    <w:div w:id="1602374893">
      <w:bodyDiv w:val="1"/>
      <w:marLeft w:val="0"/>
      <w:marRight w:val="0"/>
      <w:marTop w:val="0"/>
      <w:marBottom w:val="0"/>
      <w:divBdr>
        <w:top w:val="none" w:sz="0" w:space="0" w:color="auto"/>
        <w:left w:val="none" w:sz="0" w:space="0" w:color="auto"/>
        <w:bottom w:val="none" w:sz="0" w:space="0" w:color="auto"/>
        <w:right w:val="none" w:sz="0" w:space="0" w:color="auto"/>
      </w:divBdr>
    </w:div>
    <w:div w:id="1605261978">
      <w:bodyDiv w:val="1"/>
      <w:marLeft w:val="0"/>
      <w:marRight w:val="0"/>
      <w:marTop w:val="0"/>
      <w:marBottom w:val="0"/>
      <w:divBdr>
        <w:top w:val="none" w:sz="0" w:space="0" w:color="auto"/>
        <w:left w:val="none" w:sz="0" w:space="0" w:color="auto"/>
        <w:bottom w:val="none" w:sz="0" w:space="0" w:color="auto"/>
        <w:right w:val="none" w:sz="0" w:space="0" w:color="auto"/>
      </w:divBdr>
    </w:div>
    <w:div w:id="1606382206">
      <w:bodyDiv w:val="1"/>
      <w:marLeft w:val="0"/>
      <w:marRight w:val="0"/>
      <w:marTop w:val="0"/>
      <w:marBottom w:val="0"/>
      <w:divBdr>
        <w:top w:val="none" w:sz="0" w:space="0" w:color="auto"/>
        <w:left w:val="none" w:sz="0" w:space="0" w:color="auto"/>
        <w:bottom w:val="none" w:sz="0" w:space="0" w:color="auto"/>
        <w:right w:val="none" w:sz="0" w:space="0" w:color="auto"/>
      </w:divBdr>
    </w:div>
    <w:div w:id="1608931487">
      <w:bodyDiv w:val="1"/>
      <w:marLeft w:val="0"/>
      <w:marRight w:val="0"/>
      <w:marTop w:val="0"/>
      <w:marBottom w:val="0"/>
      <w:divBdr>
        <w:top w:val="none" w:sz="0" w:space="0" w:color="auto"/>
        <w:left w:val="none" w:sz="0" w:space="0" w:color="auto"/>
        <w:bottom w:val="none" w:sz="0" w:space="0" w:color="auto"/>
        <w:right w:val="none" w:sz="0" w:space="0" w:color="auto"/>
      </w:divBdr>
    </w:div>
    <w:div w:id="1613709484">
      <w:bodyDiv w:val="1"/>
      <w:marLeft w:val="0"/>
      <w:marRight w:val="0"/>
      <w:marTop w:val="0"/>
      <w:marBottom w:val="0"/>
      <w:divBdr>
        <w:top w:val="none" w:sz="0" w:space="0" w:color="auto"/>
        <w:left w:val="none" w:sz="0" w:space="0" w:color="auto"/>
        <w:bottom w:val="none" w:sz="0" w:space="0" w:color="auto"/>
        <w:right w:val="none" w:sz="0" w:space="0" w:color="auto"/>
      </w:divBdr>
    </w:div>
    <w:div w:id="1614286497">
      <w:bodyDiv w:val="1"/>
      <w:marLeft w:val="0"/>
      <w:marRight w:val="0"/>
      <w:marTop w:val="0"/>
      <w:marBottom w:val="0"/>
      <w:divBdr>
        <w:top w:val="none" w:sz="0" w:space="0" w:color="auto"/>
        <w:left w:val="none" w:sz="0" w:space="0" w:color="auto"/>
        <w:bottom w:val="none" w:sz="0" w:space="0" w:color="auto"/>
        <w:right w:val="none" w:sz="0" w:space="0" w:color="auto"/>
      </w:divBdr>
    </w:div>
    <w:div w:id="1617565598">
      <w:bodyDiv w:val="1"/>
      <w:marLeft w:val="0"/>
      <w:marRight w:val="0"/>
      <w:marTop w:val="0"/>
      <w:marBottom w:val="0"/>
      <w:divBdr>
        <w:top w:val="none" w:sz="0" w:space="0" w:color="auto"/>
        <w:left w:val="none" w:sz="0" w:space="0" w:color="auto"/>
        <w:bottom w:val="none" w:sz="0" w:space="0" w:color="auto"/>
        <w:right w:val="none" w:sz="0" w:space="0" w:color="auto"/>
      </w:divBdr>
    </w:div>
    <w:div w:id="1618177577">
      <w:bodyDiv w:val="1"/>
      <w:marLeft w:val="0"/>
      <w:marRight w:val="0"/>
      <w:marTop w:val="0"/>
      <w:marBottom w:val="0"/>
      <w:divBdr>
        <w:top w:val="none" w:sz="0" w:space="0" w:color="auto"/>
        <w:left w:val="none" w:sz="0" w:space="0" w:color="auto"/>
        <w:bottom w:val="none" w:sz="0" w:space="0" w:color="auto"/>
        <w:right w:val="none" w:sz="0" w:space="0" w:color="auto"/>
      </w:divBdr>
    </w:div>
    <w:div w:id="1622305325">
      <w:bodyDiv w:val="1"/>
      <w:marLeft w:val="0"/>
      <w:marRight w:val="0"/>
      <w:marTop w:val="0"/>
      <w:marBottom w:val="0"/>
      <w:divBdr>
        <w:top w:val="none" w:sz="0" w:space="0" w:color="auto"/>
        <w:left w:val="none" w:sz="0" w:space="0" w:color="auto"/>
        <w:bottom w:val="none" w:sz="0" w:space="0" w:color="auto"/>
        <w:right w:val="none" w:sz="0" w:space="0" w:color="auto"/>
      </w:divBdr>
    </w:div>
    <w:div w:id="1625888254">
      <w:bodyDiv w:val="1"/>
      <w:marLeft w:val="0"/>
      <w:marRight w:val="0"/>
      <w:marTop w:val="0"/>
      <w:marBottom w:val="0"/>
      <w:divBdr>
        <w:top w:val="none" w:sz="0" w:space="0" w:color="auto"/>
        <w:left w:val="none" w:sz="0" w:space="0" w:color="auto"/>
        <w:bottom w:val="none" w:sz="0" w:space="0" w:color="auto"/>
        <w:right w:val="none" w:sz="0" w:space="0" w:color="auto"/>
      </w:divBdr>
    </w:div>
    <w:div w:id="1629972912">
      <w:bodyDiv w:val="1"/>
      <w:marLeft w:val="0"/>
      <w:marRight w:val="0"/>
      <w:marTop w:val="0"/>
      <w:marBottom w:val="0"/>
      <w:divBdr>
        <w:top w:val="none" w:sz="0" w:space="0" w:color="auto"/>
        <w:left w:val="none" w:sz="0" w:space="0" w:color="auto"/>
        <w:bottom w:val="none" w:sz="0" w:space="0" w:color="auto"/>
        <w:right w:val="none" w:sz="0" w:space="0" w:color="auto"/>
      </w:divBdr>
    </w:div>
    <w:div w:id="1630280625">
      <w:bodyDiv w:val="1"/>
      <w:marLeft w:val="0"/>
      <w:marRight w:val="0"/>
      <w:marTop w:val="0"/>
      <w:marBottom w:val="0"/>
      <w:divBdr>
        <w:top w:val="none" w:sz="0" w:space="0" w:color="auto"/>
        <w:left w:val="none" w:sz="0" w:space="0" w:color="auto"/>
        <w:bottom w:val="none" w:sz="0" w:space="0" w:color="auto"/>
        <w:right w:val="none" w:sz="0" w:space="0" w:color="auto"/>
      </w:divBdr>
    </w:div>
    <w:div w:id="1630286479">
      <w:bodyDiv w:val="1"/>
      <w:marLeft w:val="0"/>
      <w:marRight w:val="0"/>
      <w:marTop w:val="0"/>
      <w:marBottom w:val="0"/>
      <w:divBdr>
        <w:top w:val="none" w:sz="0" w:space="0" w:color="auto"/>
        <w:left w:val="none" w:sz="0" w:space="0" w:color="auto"/>
        <w:bottom w:val="none" w:sz="0" w:space="0" w:color="auto"/>
        <w:right w:val="none" w:sz="0" w:space="0" w:color="auto"/>
      </w:divBdr>
    </w:div>
    <w:div w:id="1630549100">
      <w:bodyDiv w:val="1"/>
      <w:marLeft w:val="0"/>
      <w:marRight w:val="0"/>
      <w:marTop w:val="0"/>
      <w:marBottom w:val="0"/>
      <w:divBdr>
        <w:top w:val="none" w:sz="0" w:space="0" w:color="auto"/>
        <w:left w:val="none" w:sz="0" w:space="0" w:color="auto"/>
        <w:bottom w:val="none" w:sz="0" w:space="0" w:color="auto"/>
        <w:right w:val="none" w:sz="0" w:space="0" w:color="auto"/>
      </w:divBdr>
    </w:div>
    <w:div w:id="1632714333">
      <w:bodyDiv w:val="1"/>
      <w:marLeft w:val="0"/>
      <w:marRight w:val="0"/>
      <w:marTop w:val="0"/>
      <w:marBottom w:val="0"/>
      <w:divBdr>
        <w:top w:val="none" w:sz="0" w:space="0" w:color="auto"/>
        <w:left w:val="none" w:sz="0" w:space="0" w:color="auto"/>
        <w:bottom w:val="none" w:sz="0" w:space="0" w:color="auto"/>
        <w:right w:val="none" w:sz="0" w:space="0" w:color="auto"/>
      </w:divBdr>
    </w:div>
    <w:div w:id="1633750343">
      <w:bodyDiv w:val="1"/>
      <w:marLeft w:val="0"/>
      <w:marRight w:val="0"/>
      <w:marTop w:val="0"/>
      <w:marBottom w:val="0"/>
      <w:divBdr>
        <w:top w:val="none" w:sz="0" w:space="0" w:color="auto"/>
        <w:left w:val="none" w:sz="0" w:space="0" w:color="auto"/>
        <w:bottom w:val="none" w:sz="0" w:space="0" w:color="auto"/>
        <w:right w:val="none" w:sz="0" w:space="0" w:color="auto"/>
      </w:divBdr>
    </w:div>
    <w:div w:id="1638876300">
      <w:bodyDiv w:val="1"/>
      <w:marLeft w:val="0"/>
      <w:marRight w:val="0"/>
      <w:marTop w:val="0"/>
      <w:marBottom w:val="0"/>
      <w:divBdr>
        <w:top w:val="none" w:sz="0" w:space="0" w:color="auto"/>
        <w:left w:val="none" w:sz="0" w:space="0" w:color="auto"/>
        <w:bottom w:val="none" w:sz="0" w:space="0" w:color="auto"/>
        <w:right w:val="none" w:sz="0" w:space="0" w:color="auto"/>
      </w:divBdr>
    </w:div>
    <w:div w:id="1639721307">
      <w:bodyDiv w:val="1"/>
      <w:marLeft w:val="0"/>
      <w:marRight w:val="0"/>
      <w:marTop w:val="0"/>
      <w:marBottom w:val="0"/>
      <w:divBdr>
        <w:top w:val="none" w:sz="0" w:space="0" w:color="auto"/>
        <w:left w:val="none" w:sz="0" w:space="0" w:color="auto"/>
        <w:bottom w:val="none" w:sz="0" w:space="0" w:color="auto"/>
        <w:right w:val="none" w:sz="0" w:space="0" w:color="auto"/>
      </w:divBdr>
    </w:div>
    <w:div w:id="1642228432">
      <w:bodyDiv w:val="1"/>
      <w:marLeft w:val="0"/>
      <w:marRight w:val="0"/>
      <w:marTop w:val="0"/>
      <w:marBottom w:val="0"/>
      <w:divBdr>
        <w:top w:val="none" w:sz="0" w:space="0" w:color="auto"/>
        <w:left w:val="none" w:sz="0" w:space="0" w:color="auto"/>
        <w:bottom w:val="none" w:sz="0" w:space="0" w:color="auto"/>
        <w:right w:val="none" w:sz="0" w:space="0" w:color="auto"/>
      </w:divBdr>
    </w:div>
    <w:div w:id="1642731651">
      <w:bodyDiv w:val="1"/>
      <w:marLeft w:val="0"/>
      <w:marRight w:val="0"/>
      <w:marTop w:val="0"/>
      <w:marBottom w:val="0"/>
      <w:divBdr>
        <w:top w:val="none" w:sz="0" w:space="0" w:color="auto"/>
        <w:left w:val="none" w:sz="0" w:space="0" w:color="auto"/>
        <w:bottom w:val="none" w:sz="0" w:space="0" w:color="auto"/>
        <w:right w:val="none" w:sz="0" w:space="0" w:color="auto"/>
      </w:divBdr>
    </w:div>
    <w:div w:id="1645502566">
      <w:bodyDiv w:val="1"/>
      <w:marLeft w:val="0"/>
      <w:marRight w:val="0"/>
      <w:marTop w:val="0"/>
      <w:marBottom w:val="0"/>
      <w:divBdr>
        <w:top w:val="none" w:sz="0" w:space="0" w:color="auto"/>
        <w:left w:val="none" w:sz="0" w:space="0" w:color="auto"/>
        <w:bottom w:val="none" w:sz="0" w:space="0" w:color="auto"/>
        <w:right w:val="none" w:sz="0" w:space="0" w:color="auto"/>
      </w:divBdr>
    </w:div>
    <w:div w:id="1646396788">
      <w:bodyDiv w:val="1"/>
      <w:marLeft w:val="0"/>
      <w:marRight w:val="0"/>
      <w:marTop w:val="0"/>
      <w:marBottom w:val="0"/>
      <w:divBdr>
        <w:top w:val="none" w:sz="0" w:space="0" w:color="auto"/>
        <w:left w:val="none" w:sz="0" w:space="0" w:color="auto"/>
        <w:bottom w:val="none" w:sz="0" w:space="0" w:color="auto"/>
        <w:right w:val="none" w:sz="0" w:space="0" w:color="auto"/>
      </w:divBdr>
    </w:div>
    <w:div w:id="1648241523">
      <w:bodyDiv w:val="1"/>
      <w:marLeft w:val="0"/>
      <w:marRight w:val="0"/>
      <w:marTop w:val="0"/>
      <w:marBottom w:val="0"/>
      <w:divBdr>
        <w:top w:val="none" w:sz="0" w:space="0" w:color="auto"/>
        <w:left w:val="none" w:sz="0" w:space="0" w:color="auto"/>
        <w:bottom w:val="none" w:sz="0" w:space="0" w:color="auto"/>
        <w:right w:val="none" w:sz="0" w:space="0" w:color="auto"/>
      </w:divBdr>
    </w:div>
    <w:div w:id="1651665248">
      <w:bodyDiv w:val="1"/>
      <w:marLeft w:val="0"/>
      <w:marRight w:val="0"/>
      <w:marTop w:val="0"/>
      <w:marBottom w:val="0"/>
      <w:divBdr>
        <w:top w:val="none" w:sz="0" w:space="0" w:color="auto"/>
        <w:left w:val="none" w:sz="0" w:space="0" w:color="auto"/>
        <w:bottom w:val="none" w:sz="0" w:space="0" w:color="auto"/>
        <w:right w:val="none" w:sz="0" w:space="0" w:color="auto"/>
      </w:divBdr>
    </w:div>
    <w:div w:id="1651980646">
      <w:bodyDiv w:val="1"/>
      <w:marLeft w:val="0"/>
      <w:marRight w:val="0"/>
      <w:marTop w:val="0"/>
      <w:marBottom w:val="0"/>
      <w:divBdr>
        <w:top w:val="none" w:sz="0" w:space="0" w:color="auto"/>
        <w:left w:val="none" w:sz="0" w:space="0" w:color="auto"/>
        <w:bottom w:val="none" w:sz="0" w:space="0" w:color="auto"/>
        <w:right w:val="none" w:sz="0" w:space="0" w:color="auto"/>
      </w:divBdr>
    </w:div>
    <w:div w:id="1652951289">
      <w:bodyDiv w:val="1"/>
      <w:marLeft w:val="0"/>
      <w:marRight w:val="0"/>
      <w:marTop w:val="0"/>
      <w:marBottom w:val="0"/>
      <w:divBdr>
        <w:top w:val="none" w:sz="0" w:space="0" w:color="auto"/>
        <w:left w:val="none" w:sz="0" w:space="0" w:color="auto"/>
        <w:bottom w:val="none" w:sz="0" w:space="0" w:color="auto"/>
        <w:right w:val="none" w:sz="0" w:space="0" w:color="auto"/>
      </w:divBdr>
    </w:div>
    <w:div w:id="1653178009">
      <w:bodyDiv w:val="1"/>
      <w:marLeft w:val="0"/>
      <w:marRight w:val="0"/>
      <w:marTop w:val="0"/>
      <w:marBottom w:val="0"/>
      <w:divBdr>
        <w:top w:val="none" w:sz="0" w:space="0" w:color="auto"/>
        <w:left w:val="none" w:sz="0" w:space="0" w:color="auto"/>
        <w:bottom w:val="none" w:sz="0" w:space="0" w:color="auto"/>
        <w:right w:val="none" w:sz="0" w:space="0" w:color="auto"/>
      </w:divBdr>
    </w:div>
    <w:div w:id="1654021802">
      <w:bodyDiv w:val="1"/>
      <w:marLeft w:val="0"/>
      <w:marRight w:val="0"/>
      <w:marTop w:val="0"/>
      <w:marBottom w:val="0"/>
      <w:divBdr>
        <w:top w:val="none" w:sz="0" w:space="0" w:color="auto"/>
        <w:left w:val="none" w:sz="0" w:space="0" w:color="auto"/>
        <w:bottom w:val="none" w:sz="0" w:space="0" w:color="auto"/>
        <w:right w:val="none" w:sz="0" w:space="0" w:color="auto"/>
      </w:divBdr>
    </w:div>
    <w:div w:id="1655143334">
      <w:bodyDiv w:val="1"/>
      <w:marLeft w:val="0"/>
      <w:marRight w:val="0"/>
      <w:marTop w:val="0"/>
      <w:marBottom w:val="0"/>
      <w:divBdr>
        <w:top w:val="none" w:sz="0" w:space="0" w:color="auto"/>
        <w:left w:val="none" w:sz="0" w:space="0" w:color="auto"/>
        <w:bottom w:val="none" w:sz="0" w:space="0" w:color="auto"/>
        <w:right w:val="none" w:sz="0" w:space="0" w:color="auto"/>
      </w:divBdr>
    </w:div>
    <w:div w:id="1656059362">
      <w:bodyDiv w:val="1"/>
      <w:marLeft w:val="0"/>
      <w:marRight w:val="0"/>
      <w:marTop w:val="0"/>
      <w:marBottom w:val="0"/>
      <w:divBdr>
        <w:top w:val="none" w:sz="0" w:space="0" w:color="auto"/>
        <w:left w:val="none" w:sz="0" w:space="0" w:color="auto"/>
        <w:bottom w:val="none" w:sz="0" w:space="0" w:color="auto"/>
        <w:right w:val="none" w:sz="0" w:space="0" w:color="auto"/>
      </w:divBdr>
    </w:div>
    <w:div w:id="1656452655">
      <w:bodyDiv w:val="1"/>
      <w:marLeft w:val="0"/>
      <w:marRight w:val="0"/>
      <w:marTop w:val="0"/>
      <w:marBottom w:val="0"/>
      <w:divBdr>
        <w:top w:val="none" w:sz="0" w:space="0" w:color="auto"/>
        <w:left w:val="none" w:sz="0" w:space="0" w:color="auto"/>
        <w:bottom w:val="none" w:sz="0" w:space="0" w:color="auto"/>
        <w:right w:val="none" w:sz="0" w:space="0" w:color="auto"/>
      </w:divBdr>
    </w:div>
    <w:div w:id="1657414481">
      <w:bodyDiv w:val="1"/>
      <w:marLeft w:val="0"/>
      <w:marRight w:val="0"/>
      <w:marTop w:val="0"/>
      <w:marBottom w:val="0"/>
      <w:divBdr>
        <w:top w:val="none" w:sz="0" w:space="0" w:color="auto"/>
        <w:left w:val="none" w:sz="0" w:space="0" w:color="auto"/>
        <w:bottom w:val="none" w:sz="0" w:space="0" w:color="auto"/>
        <w:right w:val="none" w:sz="0" w:space="0" w:color="auto"/>
      </w:divBdr>
    </w:div>
    <w:div w:id="1658343528">
      <w:bodyDiv w:val="1"/>
      <w:marLeft w:val="0"/>
      <w:marRight w:val="0"/>
      <w:marTop w:val="0"/>
      <w:marBottom w:val="0"/>
      <w:divBdr>
        <w:top w:val="none" w:sz="0" w:space="0" w:color="auto"/>
        <w:left w:val="none" w:sz="0" w:space="0" w:color="auto"/>
        <w:bottom w:val="none" w:sz="0" w:space="0" w:color="auto"/>
        <w:right w:val="none" w:sz="0" w:space="0" w:color="auto"/>
      </w:divBdr>
    </w:div>
    <w:div w:id="1663000393">
      <w:bodyDiv w:val="1"/>
      <w:marLeft w:val="0"/>
      <w:marRight w:val="0"/>
      <w:marTop w:val="0"/>
      <w:marBottom w:val="0"/>
      <w:divBdr>
        <w:top w:val="none" w:sz="0" w:space="0" w:color="auto"/>
        <w:left w:val="none" w:sz="0" w:space="0" w:color="auto"/>
        <w:bottom w:val="none" w:sz="0" w:space="0" w:color="auto"/>
        <w:right w:val="none" w:sz="0" w:space="0" w:color="auto"/>
      </w:divBdr>
    </w:div>
    <w:div w:id="1663661834">
      <w:bodyDiv w:val="1"/>
      <w:marLeft w:val="0"/>
      <w:marRight w:val="0"/>
      <w:marTop w:val="0"/>
      <w:marBottom w:val="0"/>
      <w:divBdr>
        <w:top w:val="none" w:sz="0" w:space="0" w:color="auto"/>
        <w:left w:val="none" w:sz="0" w:space="0" w:color="auto"/>
        <w:bottom w:val="none" w:sz="0" w:space="0" w:color="auto"/>
        <w:right w:val="none" w:sz="0" w:space="0" w:color="auto"/>
      </w:divBdr>
    </w:div>
    <w:div w:id="1665284096">
      <w:bodyDiv w:val="1"/>
      <w:marLeft w:val="0"/>
      <w:marRight w:val="0"/>
      <w:marTop w:val="0"/>
      <w:marBottom w:val="0"/>
      <w:divBdr>
        <w:top w:val="none" w:sz="0" w:space="0" w:color="auto"/>
        <w:left w:val="none" w:sz="0" w:space="0" w:color="auto"/>
        <w:bottom w:val="none" w:sz="0" w:space="0" w:color="auto"/>
        <w:right w:val="none" w:sz="0" w:space="0" w:color="auto"/>
      </w:divBdr>
    </w:div>
    <w:div w:id="1665620727">
      <w:bodyDiv w:val="1"/>
      <w:marLeft w:val="0"/>
      <w:marRight w:val="0"/>
      <w:marTop w:val="0"/>
      <w:marBottom w:val="0"/>
      <w:divBdr>
        <w:top w:val="none" w:sz="0" w:space="0" w:color="auto"/>
        <w:left w:val="none" w:sz="0" w:space="0" w:color="auto"/>
        <w:bottom w:val="none" w:sz="0" w:space="0" w:color="auto"/>
        <w:right w:val="none" w:sz="0" w:space="0" w:color="auto"/>
      </w:divBdr>
    </w:div>
    <w:div w:id="1667131763">
      <w:bodyDiv w:val="1"/>
      <w:marLeft w:val="0"/>
      <w:marRight w:val="0"/>
      <w:marTop w:val="0"/>
      <w:marBottom w:val="0"/>
      <w:divBdr>
        <w:top w:val="none" w:sz="0" w:space="0" w:color="auto"/>
        <w:left w:val="none" w:sz="0" w:space="0" w:color="auto"/>
        <w:bottom w:val="none" w:sz="0" w:space="0" w:color="auto"/>
        <w:right w:val="none" w:sz="0" w:space="0" w:color="auto"/>
      </w:divBdr>
    </w:div>
    <w:div w:id="1668164664">
      <w:bodyDiv w:val="1"/>
      <w:marLeft w:val="0"/>
      <w:marRight w:val="0"/>
      <w:marTop w:val="0"/>
      <w:marBottom w:val="0"/>
      <w:divBdr>
        <w:top w:val="none" w:sz="0" w:space="0" w:color="auto"/>
        <w:left w:val="none" w:sz="0" w:space="0" w:color="auto"/>
        <w:bottom w:val="none" w:sz="0" w:space="0" w:color="auto"/>
        <w:right w:val="none" w:sz="0" w:space="0" w:color="auto"/>
      </w:divBdr>
    </w:div>
    <w:div w:id="1673878142">
      <w:bodyDiv w:val="1"/>
      <w:marLeft w:val="0"/>
      <w:marRight w:val="0"/>
      <w:marTop w:val="0"/>
      <w:marBottom w:val="0"/>
      <w:divBdr>
        <w:top w:val="none" w:sz="0" w:space="0" w:color="auto"/>
        <w:left w:val="none" w:sz="0" w:space="0" w:color="auto"/>
        <w:bottom w:val="none" w:sz="0" w:space="0" w:color="auto"/>
        <w:right w:val="none" w:sz="0" w:space="0" w:color="auto"/>
      </w:divBdr>
    </w:div>
    <w:div w:id="1675298060">
      <w:bodyDiv w:val="1"/>
      <w:marLeft w:val="0"/>
      <w:marRight w:val="0"/>
      <w:marTop w:val="0"/>
      <w:marBottom w:val="0"/>
      <w:divBdr>
        <w:top w:val="none" w:sz="0" w:space="0" w:color="auto"/>
        <w:left w:val="none" w:sz="0" w:space="0" w:color="auto"/>
        <w:bottom w:val="none" w:sz="0" w:space="0" w:color="auto"/>
        <w:right w:val="none" w:sz="0" w:space="0" w:color="auto"/>
      </w:divBdr>
    </w:div>
    <w:div w:id="1677876978">
      <w:bodyDiv w:val="1"/>
      <w:marLeft w:val="0"/>
      <w:marRight w:val="0"/>
      <w:marTop w:val="0"/>
      <w:marBottom w:val="0"/>
      <w:divBdr>
        <w:top w:val="none" w:sz="0" w:space="0" w:color="auto"/>
        <w:left w:val="none" w:sz="0" w:space="0" w:color="auto"/>
        <w:bottom w:val="none" w:sz="0" w:space="0" w:color="auto"/>
        <w:right w:val="none" w:sz="0" w:space="0" w:color="auto"/>
      </w:divBdr>
    </w:div>
    <w:div w:id="1681731953">
      <w:bodyDiv w:val="1"/>
      <w:marLeft w:val="0"/>
      <w:marRight w:val="0"/>
      <w:marTop w:val="0"/>
      <w:marBottom w:val="0"/>
      <w:divBdr>
        <w:top w:val="none" w:sz="0" w:space="0" w:color="auto"/>
        <w:left w:val="none" w:sz="0" w:space="0" w:color="auto"/>
        <w:bottom w:val="none" w:sz="0" w:space="0" w:color="auto"/>
        <w:right w:val="none" w:sz="0" w:space="0" w:color="auto"/>
      </w:divBdr>
    </w:div>
    <w:div w:id="1682315360">
      <w:bodyDiv w:val="1"/>
      <w:marLeft w:val="0"/>
      <w:marRight w:val="0"/>
      <w:marTop w:val="0"/>
      <w:marBottom w:val="0"/>
      <w:divBdr>
        <w:top w:val="none" w:sz="0" w:space="0" w:color="auto"/>
        <w:left w:val="none" w:sz="0" w:space="0" w:color="auto"/>
        <w:bottom w:val="none" w:sz="0" w:space="0" w:color="auto"/>
        <w:right w:val="none" w:sz="0" w:space="0" w:color="auto"/>
      </w:divBdr>
    </w:div>
    <w:div w:id="1683319580">
      <w:bodyDiv w:val="1"/>
      <w:marLeft w:val="0"/>
      <w:marRight w:val="0"/>
      <w:marTop w:val="0"/>
      <w:marBottom w:val="0"/>
      <w:divBdr>
        <w:top w:val="none" w:sz="0" w:space="0" w:color="auto"/>
        <w:left w:val="none" w:sz="0" w:space="0" w:color="auto"/>
        <w:bottom w:val="none" w:sz="0" w:space="0" w:color="auto"/>
        <w:right w:val="none" w:sz="0" w:space="0" w:color="auto"/>
      </w:divBdr>
    </w:div>
    <w:div w:id="1685590993">
      <w:bodyDiv w:val="1"/>
      <w:marLeft w:val="0"/>
      <w:marRight w:val="0"/>
      <w:marTop w:val="0"/>
      <w:marBottom w:val="0"/>
      <w:divBdr>
        <w:top w:val="none" w:sz="0" w:space="0" w:color="auto"/>
        <w:left w:val="none" w:sz="0" w:space="0" w:color="auto"/>
        <w:bottom w:val="none" w:sz="0" w:space="0" w:color="auto"/>
        <w:right w:val="none" w:sz="0" w:space="0" w:color="auto"/>
      </w:divBdr>
    </w:div>
    <w:div w:id="1687946321">
      <w:bodyDiv w:val="1"/>
      <w:marLeft w:val="0"/>
      <w:marRight w:val="0"/>
      <w:marTop w:val="0"/>
      <w:marBottom w:val="0"/>
      <w:divBdr>
        <w:top w:val="none" w:sz="0" w:space="0" w:color="auto"/>
        <w:left w:val="none" w:sz="0" w:space="0" w:color="auto"/>
        <w:bottom w:val="none" w:sz="0" w:space="0" w:color="auto"/>
        <w:right w:val="none" w:sz="0" w:space="0" w:color="auto"/>
      </w:divBdr>
    </w:div>
    <w:div w:id="1688480670">
      <w:bodyDiv w:val="1"/>
      <w:marLeft w:val="0"/>
      <w:marRight w:val="0"/>
      <w:marTop w:val="0"/>
      <w:marBottom w:val="0"/>
      <w:divBdr>
        <w:top w:val="none" w:sz="0" w:space="0" w:color="auto"/>
        <w:left w:val="none" w:sz="0" w:space="0" w:color="auto"/>
        <w:bottom w:val="none" w:sz="0" w:space="0" w:color="auto"/>
        <w:right w:val="none" w:sz="0" w:space="0" w:color="auto"/>
      </w:divBdr>
    </w:div>
    <w:div w:id="1689987300">
      <w:bodyDiv w:val="1"/>
      <w:marLeft w:val="0"/>
      <w:marRight w:val="0"/>
      <w:marTop w:val="0"/>
      <w:marBottom w:val="0"/>
      <w:divBdr>
        <w:top w:val="none" w:sz="0" w:space="0" w:color="auto"/>
        <w:left w:val="none" w:sz="0" w:space="0" w:color="auto"/>
        <w:bottom w:val="none" w:sz="0" w:space="0" w:color="auto"/>
        <w:right w:val="none" w:sz="0" w:space="0" w:color="auto"/>
      </w:divBdr>
    </w:div>
    <w:div w:id="1690764210">
      <w:bodyDiv w:val="1"/>
      <w:marLeft w:val="0"/>
      <w:marRight w:val="0"/>
      <w:marTop w:val="0"/>
      <w:marBottom w:val="0"/>
      <w:divBdr>
        <w:top w:val="none" w:sz="0" w:space="0" w:color="auto"/>
        <w:left w:val="none" w:sz="0" w:space="0" w:color="auto"/>
        <w:bottom w:val="none" w:sz="0" w:space="0" w:color="auto"/>
        <w:right w:val="none" w:sz="0" w:space="0" w:color="auto"/>
      </w:divBdr>
    </w:div>
    <w:div w:id="1690908078">
      <w:bodyDiv w:val="1"/>
      <w:marLeft w:val="0"/>
      <w:marRight w:val="0"/>
      <w:marTop w:val="0"/>
      <w:marBottom w:val="0"/>
      <w:divBdr>
        <w:top w:val="none" w:sz="0" w:space="0" w:color="auto"/>
        <w:left w:val="none" w:sz="0" w:space="0" w:color="auto"/>
        <w:bottom w:val="none" w:sz="0" w:space="0" w:color="auto"/>
        <w:right w:val="none" w:sz="0" w:space="0" w:color="auto"/>
      </w:divBdr>
    </w:div>
    <w:div w:id="1696807000">
      <w:bodyDiv w:val="1"/>
      <w:marLeft w:val="0"/>
      <w:marRight w:val="0"/>
      <w:marTop w:val="0"/>
      <w:marBottom w:val="0"/>
      <w:divBdr>
        <w:top w:val="none" w:sz="0" w:space="0" w:color="auto"/>
        <w:left w:val="none" w:sz="0" w:space="0" w:color="auto"/>
        <w:bottom w:val="none" w:sz="0" w:space="0" w:color="auto"/>
        <w:right w:val="none" w:sz="0" w:space="0" w:color="auto"/>
      </w:divBdr>
    </w:div>
    <w:div w:id="1700818123">
      <w:bodyDiv w:val="1"/>
      <w:marLeft w:val="0"/>
      <w:marRight w:val="0"/>
      <w:marTop w:val="0"/>
      <w:marBottom w:val="0"/>
      <w:divBdr>
        <w:top w:val="none" w:sz="0" w:space="0" w:color="auto"/>
        <w:left w:val="none" w:sz="0" w:space="0" w:color="auto"/>
        <w:bottom w:val="none" w:sz="0" w:space="0" w:color="auto"/>
        <w:right w:val="none" w:sz="0" w:space="0" w:color="auto"/>
      </w:divBdr>
    </w:div>
    <w:div w:id="1703749060">
      <w:bodyDiv w:val="1"/>
      <w:marLeft w:val="0"/>
      <w:marRight w:val="0"/>
      <w:marTop w:val="0"/>
      <w:marBottom w:val="0"/>
      <w:divBdr>
        <w:top w:val="none" w:sz="0" w:space="0" w:color="auto"/>
        <w:left w:val="none" w:sz="0" w:space="0" w:color="auto"/>
        <w:bottom w:val="none" w:sz="0" w:space="0" w:color="auto"/>
        <w:right w:val="none" w:sz="0" w:space="0" w:color="auto"/>
      </w:divBdr>
    </w:div>
    <w:div w:id="1703894746">
      <w:bodyDiv w:val="1"/>
      <w:marLeft w:val="0"/>
      <w:marRight w:val="0"/>
      <w:marTop w:val="0"/>
      <w:marBottom w:val="0"/>
      <w:divBdr>
        <w:top w:val="none" w:sz="0" w:space="0" w:color="auto"/>
        <w:left w:val="none" w:sz="0" w:space="0" w:color="auto"/>
        <w:bottom w:val="none" w:sz="0" w:space="0" w:color="auto"/>
        <w:right w:val="none" w:sz="0" w:space="0" w:color="auto"/>
      </w:divBdr>
    </w:div>
    <w:div w:id="1709643140">
      <w:bodyDiv w:val="1"/>
      <w:marLeft w:val="0"/>
      <w:marRight w:val="0"/>
      <w:marTop w:val="0"/>
      <w:marBottom w:val="0"/>
      <w:divBdr>
        <w:top w:val="none" w:sz="0" w:space="0" w:color="auto"/>
        <w:left w:val="none" w:sz="0" w:space="0" w:color="auto"/>
        <w:bottom w:val="none" w:sz="0" w:space="0" w:color="auto"/>
        <w:right w:val="none" w:sz="0" w:space="0" w:color="auto"/>
      </w:divBdr>
    </w:div>
    <w:div w:id="1712654809">
      <w:bodyDiv w:val="1"/>
      <w:marLeft w:val="0"/>
      <w:marRight w:val="0"/>
      <w:marTop w:val="0"/>
      <w:marBottom w:val="0"/>
      <w:divBdr>
        <w:top w:val="none" w:sz="0" w:space="0" w:color="auto"/>
        <w:left w:val="none" w:sz="0" w:space="0" w:color="auto"/>
        <w:bottom w:val="none" w:sz="0" w:space="0" w:color="auto"/>
        <w:right w:val="none" w:sz="0" w:space="0" w:color="auto"/>
      </w:divBdr>
    </w:div>
    <w:div w:id="1718505498">
      <w:bodyDiv w:val="1"/>
      <w:marLeft w:val="0"/>
      <w:marRight w:val="0"/>
      <w:marTop w:val="0"/>
      <w:marBottom w:val="0"/>
      <w:divBdr>
        <w:top w:val="none" w:sz="0" w:space="0" w:color="auto"/>
        <w:left w:val="none" w:sz="0" w:space="0" w:color="auto"/>
        <w:bottom w:val="none" w:sz="0" w:space="0" w:color="auto"/>
        <w:right w:val="none" w:sz="0" w:space="0" w:color="auto"/>
      </w:divBdr>
    </w:div>
    <w:div w:id="1718814279">
      <w:bodyDiv w:val="1"/>
      <w:marLeft w:val="0"/>
      <w:marRight w:val="0"/>
      <w:marTop w:val="0"/>
      <w:marBottom w:val="0"/>
      <w:divBdr>
        <w:top w:val="none" w:sz="0" w:space="0" w:color="auto"/>
        <w:left w:val="none" w:sz="0" w:space="0" w:color="auto"/>
        <w:bottom w:val="none" w:sz="0" w:space="0" w:color="auto"/>
        <w:right w:val="none" w:sz="0" w:space="0" w:color="auto"/>
      </w:divBdr>
    </w:div>
    <w:div w:id="1719695241">
      <w:bodyDiv w:val="1"/>
      <w:marLeft w:val="0"/>
      <w:marRight w:val="0"/>
      <w:marTop w:val="0"/>
      <w:marBottom w:val="0"/>
      <w:divBdr>
        <w:top w:val="none" w:sz="0" w:space="0" w:color="auto"/>
        <w:left w:val="none" w:sz="0" w:space="0" w:color="auto"/>
        <w:bottom w:val="none" w:sz="0" w:space="0" w:color="auto"/>
        <w:right w:val="none" w:sz="0" w:space="0" w:color="auto"/>
      </w:divBdr>
    </w:div>
    <w:div w:id="1721321104">
      <w:bodyDiv w:val="1"/>
      <w:marLeft w:val="0"/>
      <w:marRight w:val="0"/>
      <w:marTop w:val="0"/>
      <w:marBottom w:val="0"/>
      <w:divBdr>
        <w:top w:val="none" w:sz="0" w:space="0" w:color="auto"/>
        <w:left w:val="none" w:sz="0" w:space="0" w:color="auto"/>
        <w:bottom w:val="none" w:sz="0" w:space="0" w:color="auto"/>
        <w:right w:val="none" w:sz="0" w:space="0" w:color="auto"/>
      </w:divBdr>
    </w:div>
    <w:div w:id="1722096445">
      <w:bodyDiv w:val="1"/>
      <w:marLeft w:val="0"/>
      <w:marRight w:val="0"/>
      <w:marTop w:val="0"/>
      <w:marBottom w:val="0"/>
      <w:divBdr>
        <w:top w:val="none" w:sz="0" w:space="0" w:color="auto"/>
        <w:left w:val="none" w:sz="0" w:space="0" w:color="auto"/>
        <w:bottom w:val="none" w:sz="0" w:space="0" w:color="auto"/>
        <w:right w:val="none" w:sz="0" w:space="0" w:color="auto"/>
      </w:divBdr>
    </w:div>
    <w:div w:id="1722360733">
      <w:bodyDiv w:val="1"/>
      <w:marLeft w:val="0"/>
      <w:marRight w:val="0"/>
      <w:marTop w:val="0"/>
      <w:marBottom w:val="0"/>
      <w:divBdr>
        <w:top w:val="none" w:sz="0" w:space="0" w:color="auto"/>
        <w:left w:val="none" w:sz="0" w:space="0" w:color="auto"/>
        <w:bottom w:val="none" w:sz="0" w:space="0" w:color="auto"/>
        <w:right w:val="none" w:sz="0" w:space="0" w:color="auto"/>
      </w:divBdr>
    </w:div>
    <w:div w:id="1723945984">
      <w:bodyDiv w:val="1"/>
      <w:marLeft w:val="0"/>
      <w:marRight w:val="0"/>
      <w:marTop w:val="0"/>
      <w:marBottom w:val="0"/>
      <w:divBdr>
        <w:top w:val="none" w:sz="0" w:space="0" w:color="auto"/>
        <w:left w:val="none" w:sz="0" w:space="0" w:color="auto"/>
        <w:bottom w:val="none" w:sz="0" w:space="0" w:color="auto"/>
        <w:right w:val="none" w:sz="0" w:space="0" w:color="auto"/>
      </w:divBdr>
    </w:div>
    <w:div w:id="1726370443">
      <w:bodyDiv w:val="1"/>
      <w:marLeft w:val="0"/>
      <w:marRight w:val="0"/>
      <w:marTop w:val="0"/>
      <w:marBottom w:val="0"/>
      <w:divBdr>
        <w:top w:val="none" w:sz="0" w:space="0" w:color="auto"/>
        <w:left w:val="none" w:sz="0" w:space="0" w:color="auto"/>
        <w:bottom w:val="none" w:sz="0" w:space="0" w:color="auto"/>
        <w:right w:val="none" w:sz="0" w:space="0" w:color="auto"/>
      </w:divBdr>
    </w:div>
    <w:div w:id="1727560718">
      <w:bodyDiv w:val="1"/>
      <w:marLeft w:val="0"/>
      <w:marRight w:val="0"/>
      <w:marTop w:val="0"/>
      <w:marBottom w:val="0"/>
      <w:divBdr>
        <w:top w:val="none" w:sz="0" w:space="0" w:color="auto"/>
        <w:left w:val="none" w:sz="0" w:space="0" w:color="auto"/>
        <w:bottom w:val="none" w:sz="0" w:space="0" w:color="auto"/>
        <w:right w:val="none" w:sz="0" w:space="0" w:color="auto"/>
      </w:divBdr>
    </w:div>
    <w:div w:id="1728256411">
      <w:bodyDiv w:val="1"/>
      <w:marLeft w:val="0"/>
      <w:marRight w:val="0"/>
      <w:marTop w:val="0"/>
      <w:marBottom w:val="0"/>
      <w:divBdr>
        <w:top w:val="none" w:sz="0" w:space="0" w:color="auto"/>
        <w:left w:val="none" w:sz="0" w:space="0" w:color="auto"/>
        <w:bottom w:val="none" w:sz="0" w:space="0" w:color="auto"/>
        <w:right w:val="none" w:sz="0" w:space="0" w:color="auto"/>
      </w:divBdr>
    </w:div>
    <w:div w:id="1729961262">
      <w:bodyDiv w:val="1"/>
      <w:marLeft w:val="0"/>
      <w:marRight w:val="0"/>
      <w:marTop w:val="0"/>
      <w:marBottom w:val="0"/>
      <w:divBdr>
        <w:top w:val="none" w:sz="0" w:space="0" w:color="auto"/>
        <w:left w:val="none" w:sz="0" w:space="0" w:color="auto"/>
        <w:bottom w:val="none" w:sz="0" w:space="0" w:color="auto"/>
        <w:right w:val="none" w:sz="0" w:space="0" w:color="auto"/>
      </w:divBdr>
    </w:div>
    <w:div w:id="1730684693">
      <w:bodyDiv w:val="1"/>
      <w:marLeft w:val="0"/>
      <w:marRight w:val="0"/>
      <w:marTop w:val="0"/>
      <w:marBottom w:val="0"/>
      <w:divBdr>
        <w:top w:val="none" w:sz="0" w:space="0" w:color="auto"/>
        <w:left w:val="none" w:sz="0" w:space="0" w:color="auto"/>
        <w:bottom w:val="none" w:sz="0" w:space="0" w:color="auto"/>
        <w:right w:val="none" w:sz="0" w:space="0" w:color="auto"/>
      </w:divBdr>
    </w:div>
    <w:div w:id="1733773747">
      <w:bodyDiv w:val="1"/>
      <w:marLeft w:val="0"/>
      <w:marRight w:val="0"/>
      <w:marTop w:val="0"/>
      <w:marBottom w:val="0"/>
      <w:divBdr>
        <w:top w:val="none" w:sz="0" w:space="0" w:color="auto"/>
        <w:left w:val="none" w:sz="0" w:space="0" w:color="auto"/>
        <w:bottom w:val="none" w:sz="0" w:space="0" w:color="auto"/>
        <w:right w:val="none" w:sz="0" w:space="0" w:color="auto"/>
      </w:divBdr>
    </w:div>
    <w:div w:id="1734619384">
      <w:bodyDiv w:val="1"/>
      <w:marLeft w:val="0"/>
      <w:marRight w:val="0"/>
      <w:marTop w:val="0"/>
      <w:marBottom w:val="0"/>
      <w:divBdr>
        <w:top w:val="none" w:sz="0" w:space="0" w:color="auto"/>
        <w:left w:val="none" w:sz="0" w:space="0" w:color="auto"/>
        <w:bottom w:val="none" w:sz="0" w:space="0" w:color="auto"/>
        <w:right w:val="none" w:sz="0" w:space="0" w:color="auto"/>
      </w:divBdr>
    </w:div>
    <w:div w:id="1735735344">
      <w:bodyDiv w:val="1"/>
      <w:marLeft w:val="0"/>
      <w:marRight w:val="0"/>
      <w:marTop w:val="0"/>
      <w:marBottom w:val="0"/>
      <w:divBdr>
        <w:top w:val="none" w:sz="0" w:space="0" w:color="auto"/>
        <w:left w:val="none" w:sz="0" w:space="0" w:color="auto"/>
        <w:bottom w:val="none" w:sz="0" w:space="0" w:color="auto"/>
        <w:right w:val="none" w:sz="0" w:space="0" w:color="auto"/>
      </w:divBdr>
    </w:div>
    <w:div w:id="1735928317">
      <w:bodyDiv w:val="1"/>
      <w:marLeft w:val="0"/>
      <w:marRight w:val="0"/>
      <w:marTop w:val="0"/>
      <w:marBottom w:val="0"/>
      <w:divBdr>
        <w:top w:val="none" w:sz="0" w:space="0" w:color="auto"/>
        <w:left w:val="none" w:sz="0" w:space="0" w:color="auto"/>
        <w:bottom w:val="none" w:sz="0" w:space="0" w:color="auto"/>
        <w:right w:val="none" w:sz="0" w:space="0" w:color="auto"/>
      </w:divBdr>
    </w:div>
    <w:div w:id="1736313310">
      <w:bodyDiv w:val="1"/>
      <w:marLeft w:val="0"/>
      <w:marRight w:val="0"/>
      <w:marTop w:val="0"/>
      <w:marBottom w:val="0"/>
      <w:divBdr>
        <w:top w:val="none" w:sz="0" w:space="0" w:color="auto"/>
        <w:left w:val="none" w:sz="0" w:space="0" w:color="auto"/>
        <w:bottom w:val="none" w:sz="0" w:space="0" w:color="auto"/>
        <w:right w:val="none" w:sz="0" w:space="0" w:color="auto"/>
      </w:divBdr>
    </w:div>
    <w:div w:id="1736708375">
      <w:bodyDiv w:val="1"/>
      <w:marLeft w:val="0"/>
      <w:marRight w:val="0"/>
      <w:marTop w:val="0"/>
      <w:marBottom w:val="0"/>
      <w:divBdr>
        <w:top w:val="none" w:sz="0" w:space="0" w:color="auto"/>
        <w:left w:val="none" w:sz="0" w:space="0" w:color="auto"/>
        <w:bottom w:val="none" w:sz="0" w:space="0" w:color="auto"/>
        <w:right w:val="none" w:sz="0" w:space="0" w:color="auto"/>
      </w:divBdr>
    </w:div>
    <w:div w:id="1741363597">
      <w:bodyDiv w:val="1"/>
      <w:marLeft w:val="0"/>
      <w:marRight w:val="0"/>
      <w:marTop w:val="0"/>
      <w:marBottom w:val="0"/>
      <w:divBdr>
        <w:top w:val="none" w:sz="0" w:space="0" w:color="auto"/>
        <w:left w:val="none" w:sz="0" w:space="0" w:color="auto"/>
        <w:bottom w:val="none" w:sz="0" w:space="0" w:color="auto"/>
        <w:right w:val="none" w:sz="0" w:space="0" w:color="auto"/>
      </w:divBdr>
    </w:div>
    <w:div w:id="1744914705">
      <w:bodyDiv w:val="1"/>
      <w:marLeft w:val="0"/>
      <w:marRight w:val="0"/>
      <w:marTop w:val="0"/>
      <w:marBottom w:val="0"/>
      <w:divBdr>
        <w:top w:val="none" w:sz="0" w:space="0" w:color="auto"/>
        <w:left w:val="none" w:sz="0" w:space="0" w:color="auto"/>
        <w:bottom w:val="none" w:sz="0" w:space="0" w:color="auto"/>
        <w:right w:val="none" w:sz="0" w:space="0" w:color="auto"/>
      </w:divBdr>
    </w:div>
    <w:div w:id="1745031057">
      <w:bodyDiv w:val="1"/>
      <w:marLeft w:val="0"/>
      <w:marRight w:val="0"/>
      <w:marTop w:val="0"/>
      <w:marBottom w:val="0"/>
      <w:divBdr>
        <w:top w:val="none" w:sz="0" w:space="0" w:color="auto"/>
        <w:left w:val="none" w:sz="0" w:space="0" w:color="auto"/>
        <w:bottom w:val="none" w:sz="0" w:space="0" w:color="auto"/>
        <w:right w:val="none" w:sz="0" w:space="0" w:color="auto"/>
      </w:divBdr>
    </w:div>
    <w:div w:id="1745447387">
      <w:bodyDiv w:val="1"/>
      <w:marLeft w:val="0"/>
      <w:marRight w:val="0"/>
      <w:marTop w:val="0"/>
      <w:marBottom w:val="0"/>
      <w:divBdr>
        <w:top w:val="none" w:sz="0" w:space="0" w:color="auto"/>
        <w:left w:val="none" w:sz="0" w:space="0" w:color="auto"/>
        <w:bottom w:val="none" w:sz="0" w:space="0" w:color="auto"/>
        <w:right w:val="none" w:sz="0" w:space="0" w:color="auto"/>
      </w:divBdr>
    </w:div>
    <w:div w:id="1746682116">
      <w:bodyDiv w:val="1"/>
      <w:marLeft w:val="0"/>
      <w:marRight w:val="0"/>
      <w:marTop w:val="0"/>
      <w:marBottom w:val="0"/>
      <w:divBdr>
        <w:top w:val="none" w:sz="0" w:space="0" w:color="auto"/>
        <w:left w:val="none" w:sz="0" w:space="0" w:color="auto"/>
        <w:bottom w:val="none" w:sz="0" w:space="0" w:color="auto"/>
        <w:right w:val="none" w:sz="0" w:space="0" w:color="auto"/>
      </w:divBdr>
    </w:div>
    <w:div w:id="1748764882">
      <w:bodyDiv w:val="1"/>
      <w:marLeft w:val="0"/>
      <w:marRight w:val="0"/>
      <w:marTop w:val="0"/>
      <w:marBottom w:val="0"/>
      <w:divBdr>
        <w:top w:val="none" w:sz="0" w:space="0" w:color="auto"/>
        <w:left w:val="none" w:sz="0" w:space="0" w:color="auto"/>
        <w:bottom w:val="none" w:sz="0" w:space="0" w:color="auto"/>
        <w:right w:val="none" w:sz="0" w:space="0" w:color="auto"/>
      </w:divBdr>
    </w:div>
    <w:div w:id="1749499452">
      <w:bodyDiv w:val="1"/>
      <w:marLeft w:val="0"/>
      <w:marRight w:val="0"/>
      <w:marTop w:val="0"/>
      <w:marBottom w:val="0"/>
      <w:divBdr>
        <w:top w:val="none" w:sz="0" w:space="0" w:color="auto"/>
        <w:left w:val="none" w:sz="0" w:space="0" w:color="auto"/>
        <w:bottom w:val="none" w:sz="0" w:space="0" w:color="auto"/>
        <w:right w:val="none" w:sz="0" w:space="0" w:color="auto"/>
      </w:divBdr>
    </w:div>
    <w:div w:id="1750617586">
      <w:bodyDiv w:val="1"/>
      <w:marLeft w:val="0"/>
      <w:marRight w:val="0"/>
      <w:marTop w:val="0"/>
      <w:marBottom w:val="0"/>
      <w:divBdr>
        <w:top w:val="none" w:sz="0" w:space="0" w:color="auto"/>
        <w:left w:val="none" w:sz="0" w:space="0" w:color="auto"/>
        <w:bottom w:val="none" w:sz="0" w:space="0" w:color="auto"/>
        <w:right w:val="none" w:sz="0" w:space="0" w:color="auto"/>
      </w:divBdr>
    </w:div>
    <w:div w:id="1753089073">
      <w:bodyDiv w:val="1"/>
      <w:marLeft w:val="0"/>
      <w:marRight w:val="0"/>
      <w:marTop w:val="0"/>
      <w:marBottom w:val="0"/>
      <w:divBdr>
        <w:top w:val="none" w:sz="0" w:space="0" w:color="auto"/>
        <w:left w:val="none" w:sz="0" w:space="0" w:color="auto"/>
        <w:bottom w:val="none" w:sz="0" w:space="0" w:color="auto"/>
        <w:right w:val="none" w:sz="0" w:space="0" w:color="auto"/>
      </w:divBdr>
    </w:div>
    <w:div w:id="1753353954">
      <w:bodyDiv w:val="1"/>
      <w:marLeft w:val="0"/>
      <w:marRight w:val="0"/>
      <w:marTop w:val="0"/>
      <w:marBottom w:val="0"/>
      <w:divBdr>
        <w:top w:val="none" w:sz="0" w:space="0" w:color="auto"/>
        <w:left w:val="none" w:sz="0" w:space="0" w:color="auto"/>
        <w:bottom w:val="none" w:sz="0" w:space="0" w:color="auto"/>
        <w:right w:val="none" w:sz="0" w:space="0" w:color="auto"/>
      </w:divBdr>
    </w:div>
    <w:div w:id="1756510881">
      <w:bodyDiv w:val="1"/>
      <w:marLeft w:val="0"/>
      <w:marRight w:val="0"/>
      <w:marTop w:val="0"/>
      <w:marBottom w:val="0"/>
      <w:divBdr>
        <w:top w:val="none" w:sz="0" w:space="0" w:color="auto"/>
        <w:left w:val="none" w:sz="0" w:space="0" w:color="auto"/>
        <w:bottom w:val="none" w:sz="0" w:space="0" w:color="auto"/>
        <w:right w:val="none" w:sz="0" w:space="0" w:color="auto"/>
      </w:divBdr>
    </w:div>
    <w:div w:id="1757751769">
      <w:bodyDiv w:val="1"/>
      <w:marLeft w:val="0"/>
      <w:marRight w:val="0"/>
      <w:marTop w:val="0"/>
      <w:marBottom w:val="0"/>
      <w:divBdr>
        <w:top w:val="none" w:sz="0" w:space="0" w:color="auto"/>
        <w:left w:val="none" w:sz="0" w:space="0" w:color="auto"/>
        <w:bottom w:val="none" w:sz="0" w:space="0" w:color="auto"/>
        <w:right w:val="none" w:sz="0" w:space="0" w:color="auto"/>
      </w:divBdr>
    </w:div>
    <w:div w:id="1762410476">
      <w:bodyDiv w:val="1"/>
      <w:marLeft w:val="0"/>
      <w:marRight w:val="0"/>
      <w:marTop w:val="0"/>
      <w:marBottom w:val="0"/>
      <w:divBdr>
        <w:top w:val="none" w:sz="0" w:space="0" w:color="auto"/>
        <w:left w:val="none" w:sz="0" w:space="0" w:color="auto"/>
        <w:bottom w:val="none" w:sz="0" w:space="0" w:color="auto"/>
        <w:right w:val="none" w:sz="0" w:space="0" w:color="auto"/>
      </w:divBdr>
    </w:div>
    <w:div w:id="1762605097">
      <w:bodyDiv w:val="1"/>
      <w:marLeft w:val="0"/>
      <w:marRight w:val="0"/>
      <w:marTop w:val="0"/>
      <w:marBottom w:val="0"/>
      <w:divBdr>
        <w:top w:val="none" w:sz="0" w:space="0" w:color="auto"/>
        <w:left w:val="none" w:sz="0" w:space="0" w:color="auto"/>
        <w:bottom w:val="none" w:sz="0" w:space="0" w:color="auto"/>
        <w:right w:val="none" w:sz="0" w:space="0" w:color="auto"/>
      </w:divBdr>
    </w:div>
    <w:div w:id="1763791449">
      <w:bodyDiv w:val="1"/>
      <w:marLeft w:val="0"/>
      <w:marRight w:val="0"/>
      <w:marTop w:val="0"/>
      <w:marBottom w:val="0"/>
      <w:divBdr>
        <w:top w:val="none" w:sz="0" w:space="0" w:color="auto"/>
        <w:left w:val="none" w:sz="0" w:space="0" w:color="auto"/>
        <w:bottom w:val="none" w:sz="0" w:space="0" w:color="auto"/>
        <w:right w:val="none" w:sz="0" w:space="0" w:color="auto"/>
      </w:divBdr>
    </w:div>
    <w:div w:id="1764690020">
      <w:bodyDiv w:val="1"/>
      <w:marLeft w:val="0"/>
      <w:marRight w:val="0"/>
      <w:marTop w:val="0"/>
      <w:marBottom w:val="0"/>
      <w:divBdr>
        <w:top w:val="none" w:sz="0" w:space="0" w:color="auto"/>
        <w:left w:val="none" w:sz="0" w:space="0" w:color="auto"/>
        <w:bottom w:val="none" w:sz="0" w:space="0" w:color="auto"/>
        <w:right w:val="none" w:sz="0" w:space="0" w:color="auto"/>
      </w:divBdr>
    </w:div>
    <w:div w:id="1769229857">
      <w:bodyDiv w:val="1"/>
      <w:marLeft w:val="0"/>
      <w:marRight w:val="0"/>
      <w:marTop w:val="0"/>
      <w:marBottom w:val="0"/>
      <w:divBdr>
        <w:top w:val="none" w:sz="0" w:space="0" w:color="auto"/>
        <w:left w:val="none" w:sz="0" w:space="0" w:color="auto"/>
        <w:bottom w:val="none" w:sz="0" w:space="0" w:color="auto"/>
        <w:right w:val="none" w:sz="0" w:space="0" w:color="auto"/>
      </w:divBdr>
    </w:div>
    <w:div w:id="1769422088">
      <w:bodyDiv w:val="1"/>
      <w:marLeft w:val="0"/>
      <w:marRight w:val="0"/>
      <w:marTop w:val="0"/>
      <w:marBottom w:val="0"/>
      <w:divBdr>
        <w:top w:val="none" w:sz="0" w:space="0" w:color="auto"/>
        <w:left w:val="none" w:sz="0" w:space="0" w:color="auto"/>
        <w:bottom w:val="none" w:sz="0" w:space="0" w:color="auto"/>
        <w:right w:val="none" w:sz="0" w:space="0" w:color="auto"/>
      </w:divBdr>
    </w:div>
    <w:div w:id="1770465018">
      <w:bodyDiv w:val="1"/>
      <w:marLeft w:val="0"/>
      <w:marRight w:val="0"/>
      <w:marTop w:val="0"/>
      <w:marBottom w:val="0"/>
      <w:divBdr>
        <w:top w:val="none" w:sz="0" w:space="0" w:color="auto"/>
        <w:left w:val="none" w:sz="0" w:space="0" w:color="auto"/>
        <w:bottom w:val="none" w:sz="0" w:space="0" w:color="auto"/>
        <w:right w:val="none" w:sz="0" w:space="0" w:color="auto"/>
      </w:divBdr>
    </w:div>
    <w:div w:id="1770855131">
      <w:bodyDiv w:val="1"/>
      <w:marLeft w:val="0"/>
      <w:marRight w:val="0"/>
      <w:marTop w:val="0"/>
      <w:marBottom w:val="0"/>
      <w:divBdr>
        <w:top w:val="none" w:sz="0" w:space="0" w:color="auto"/>
        <w:left w:val="none" w:sz="0" w:space="0" w:color="auto"/>
        <w:bottom w:val="none" w:sz="0" w:space="0" w:color="auto"/>
        <w:right w:val="none" w:sz="0" w:space="0" w:color="auto"/>
      </w:divBdr>
    </w:div>
    <w:div w:id="1775587132">
      <w:bodyDiv w:val="1"/>
      <w:marLeft w:val="0"/>
      <w:marRight w:val="0"/>
      <w:marTop w:val="0"/>
      <w:marBottom w:val="0"/>
      <w:divBdr>
        <w:top w:val="none" w:sz="0" w:space="0" w:color="auto"/>
        <w:left w:val="none" w:sz="0" w:space="0" w:color="auto"/>
        <w:bottom w:val="none" w:sz="0" w:space="0" w:color="auto"/>
        <w:right w:val="none" w:sz="0" w:space="0" w:color="auto"/>
      </w:divBdr>
    </w:div>
    <w:div w:id="1776484635">
      <w:bodyDiv w:val="1"/>
      <w:marLeft w:val="0"/>
      <w:marRight w:val="0"/>
      <w:marTop w:val="0"/>
      <w:marBottom w:val="0"/>
      <w:divBdr>
        <w:top w:val="none" w:sz="0" w:space="0" w:color="auto"/>
        <w:left w:val="none" w:sz="0" w:space="0" w:color="auto"/>
        <w:bottom w:val="none" w:sz="0" w:space="0" w:color="auto"/>
        <w:right w:val="none" w:sz="0" w:space="0" w:color="auto"/>
      </w:divBdr>
    </w:div>
    <w:div w:id="1778329054">
      <w:bodyDiv w:val="1"/>
      <w:marLeft w:val="0"/>
      <w:marRight w:val="0"/>
      <w:marTop w:val="0"/>
      <w:marBottom w:val="0"/>
      <w:divBdr>
        <w:top w:val="none" w:sz="0" w:space="0" w:color="auto"/>
        <w:left w:val="none" w:sz="0" w:space="0" w:color="auto"/>
        <w:bottom w:val="none" w:sz="0" w:space="0" w:color="auto"/>
        <w:right w:val="none" w:sz="0" w:space="0" w:color="auto"/>
      </w:divBdr>
    </w:div>
    <w:div w:id="1779595539">
      <w:bodyDiv w:val="1"/>
      <w:marLeft w:val="0"/>
      <w:marRight w:val="0"/>
      <w:marTop w:val="0"/>
      <w:marBottom w:val="0"/>
      <w:divBdr>
        <w:top w:val="none" w:sz="0" w:space="0" w:color="auto"/>
        <w:left w:val="none" w:sz="0" w:space="0" w:color="auto"/>
        <w:bottom w:val="none" w:sz="0" w:space="0" w:color="auto"/>
        <w:right w:val="none" w:sz="0" w:space="0" w:color="auto"/>
      </w:divBdr>
    </w:div>
    <w:div w:id="1779905472">
      <w:bodyDiv w:val="1"/>
      <w:marLeft w:val="0"/>
      <w:marRight w:val="0"/>
      <w:marTop w:val="0"/>
      <w:marBottom w:val="0"/>
      <w:divBdr>
        <w:top w:val="none" w:sz="0" w:space="0" w:color="auto"/>
        <w:left w:val="none" w:sz="0" w:space="0" w:color="auto"/>
        <w:bottom w:val="none" w:sz="0" w:space="0" w:color="auto"/>
        <w:right w:val="none" w:sz="0" w:space="0" w:color="auto"/>
      </w:divBdr>
    </w:div>
    <w:div w:id="1782147266">
      <w:bodyDiv w:val="1"/>
      <w:marLeft w:val="0"/>
      <w:marRight w:val="0"/>
      <w:marTop w:val="0"/>
      <w:marBottom w:val="0"/>
      <w:divBdr>
        <w:top w:val="none" w:sz="0" w:space="0" w:color="auto"/>
        <w:left w:val="none" w:sz="0" w:space="0" w:color="auto"/>
        <w:bottom w:val="none" w:sz="0" w:space="0" w:color="auto"/>
        <w:right w:val="none" w:sz="0" w:space="0" w:color="auto"/>
      </w:divBdr>
    </w:div>
    <w:div w:id="1785881377">
      <w:bodyDiv w:val="1"/>
      <w:marLeft w:val="0"/>
      <w:marRight w:val="0"/>
      <w:marTop w:val="0"/>
      <w:marBottom w:val="0"/>
      <w:divBdr>
        <w:top w:val="none" w:sz="0" w:space="0" w:color="auto"/>
        <w:left w:val="none" w:sz="0" w:space="0" w:color="auto"/>
        <w:bottom w:val="none" w:sz="0" w:space="0" w:color="auto"/>
        <w:right w:val="none" w:sz="0" w:space="0" w:color="auto"/>
      </w:divBdr>
    </w:div>
    <w:div w:id="1786193548">
      <w:bodyDiv w:val="1"/>
      <w:marLeft w:val="0"/>
      <w:marRight w:val="0"/>
      <w:marTop w:val="0"/>
      <w:marBottom w:val="0"/>
      <w:divBdr>
        <w:top w:val="none" w:sz="0" w:space="0" w:color="auto"/>
        <w:left w:val="none" w:sz="0" w:space="0" w:color="auto"/>
        <w:bottom w:val="none" w:sz="0" w:space="0" w:color="auto"/>
        <w:right w:val="none" w:sz="0" w:space="0" w:color="auto"/>
      </w:divBdr>
    </w:div>
    <w:div w:id="1787698127">
      <w:bodyDiv w:val="1"/>
      <w:marLeft w:val="0"/>
      <w:marRight w:val="0"/>
      <w:marTop w:val="0"/>
      <w:marBottom w:val="0"/>
      <w:divBdr>
        <w:top w:val="none" w:sz="0" w:space="0" w:color="auto"/>
        <w:left w:val="none" w:sz="0" w:space="0" w:color="auto"/>
        <w:bottom w:val="none" w:sz="0" w:space="0" w:color="auto"/>
        <w:right w:val="none" w:sz="0" w:space="0" w:color="auto"/>
      </w:divBdr>
    </w:div>
    <w:div w:id="1788618369">
      <w:bodyDiv w:val="1"/>
      <w:marLeft w:val="0"/>
      <w:marRight w:val="0"/>
      <w:marTop w:val="0"/>
      <w:marBottom w:val="0"/>
      <w:divBdr>
        <w:top w:val="none" w:sz="0" w:space="0" w:color="auto"/>
        <w:left w:val="none" w:sz="0" w:space="0" w:color="auto"/>
        <w:bottom w:val="none" w:sz="0" w:space="0" w:color="auto"/>
        <w:right w:val="none" w:sz="0" w:space="0" w:color="auto"/>
      </w:divBdr>
    </w:div>
    <w:div w:id="1790465056">
      <w:bodyDiv w:val="1"/>
      <w:marLeft w:val="0"/>
      <w:marRight w:val="0"/>
      <w:marTop w:val="0"/>
      <w:marBottom w:val="0"/>
      <w:divBdr>
        <w:top w:val="none" w:sz="0" w:space="0" w:color="auto"/>
        <w:left w:val="none" w:sz="0" w:space="0" w:color="auto"/>
        <w:bottom w:val="none" w:sz="0" w:space="0" w:color="auto"/>
        <w:right w:val="none" w:sz="0" w:space="0" w:color="auto"/>
      </w:divBdr>
    </w:div>
    <w:div w:id="1790778960">
      <w:bodyDiv w:val="1"/>
      <w:marLeft w:val="0"/>
      <w:marRight w:val="0"/>
      <w:marTop w:val="0"/>
      <w:marBottom w:val="0"/>
      <w:divBdr>
        <w:top w:val="none" w:sz="0" w:space="0" w:color="auto"/>
        <w:left w:val="none" w:sz="0" w:space="0" w:color="auto"/>
        <w:bottom w:val="none" w:sz="0" w:space="0" w:color="auto"/>
        <w:right w:val="none" w:sz="0" w:space="0" w:color="auto"/>
      </w:divBdr>
    </w:div>
    <w:div w:id="1791046826">
      <w:bodyDiv w:val="1"/>
      <w:marLeft w:val="0"/>
      <w:marRight w:val="0"/>
      <w:marTop w:val="0"/>
      <w:marBottom w:val="0"/>
      <w:divBdr>
        <w:top w:val="none" w:sz="0" w:space="0" w:color="auto"/>
        <w:left w:val="none" w:sz="0" w:space="0" w:color="auto"/>
        <w:bottom w:val="none" w:sz="0" w:space="0" w:color="auto"/>
        <w:right w:val="none" w:sz="0" w:space="0" w:color="auto"/>
      </w:divBdr>
    </w:div>
    <w:div w:id="1795370536">
      <w:bodyDiv w:val="1"/>
      <w:marLeft w:val="0"/>
      <w:marRight w:val="0"/>
      <w:marTop w:val="0"/>
      <w:marBottom w:val="0"/>
      <w:divBdr>
        <w:top w:val="none" w:sz="0" w:space="0" w:color="auto"/>
        <w:left w:val="none" w:sz="0" w:space="0" w:color="auto"/>
        <w:bottom w:val="none" w:sz="0" w:space="0" w:color="auto"/>
        <w:right w:val="none" w:sz="0" w:space="0" w:color="auto"/>
      </w:divBdr>
    </w:div>
    <w:div w:id="1796362671">
      <w:bodyDiv w:val="1"/>
      <w:marLeft w:val="0"/>
      <w:marRight w:val="0"/>
      <w:marTop w:val="0"/>
      <w:marBottom w:val="0"/>
      <w:divBdr>
        <w:top w:val="none" w:sz="0" w:space="0" w:color="auto"/>
        <w:left w:val="none" w:sz="0" w:space="0" w:color="auto"/>
        <w:bottom w:val="none" w:sz="0" w:space="0" w:color="auto"/>
        <w:right w:val="none" w:sz="0" w:space="0" w:color="auto"/>
      </w:divBdr>
    </w:div>
    <w:div w:id="1797485086">
      <w:bodyDiv w:val="1"/>
      <w:marLeft w:val="0"/>
      <w:marRight w:val="0"/>
      <w:marTop w:val="0"/>
      <w:marBottom w:val="0"/>
      <w:divBdr>
        <w:top w:val="none" w:sz="0" w:space="0" w:color="auto"/>
        <w:left w:val="none" w:sz="0" w:space="0" w:color="auto"/>
        <w:bottom w:val="none" w:sz="0" w:space="0" w:color="auto"/>
        <w:right w:val="none" w:sz="0" w:space="0" w:color="auto"/>
      </w:divBdr>
    </w:div>
    <w:div w:id="1801336273">
      <w:bodyDiv w:val="1"/>
      <w:marLeft w:val="0"/>
      <w:marRight w:val="0"/>
      <w:marTop w:val="0"/>
      <w:marBottom w:val="0"/>
      <w:divBdr>
        <w:top w:val="none" w:sz="0" w:space="0" w:color="auto"/>
        <w:left w:val="none" w:sz="0" w:space="0" w:color="auto"/>
        <w:bottom w:val="none" w:sz="0" w:space="0" w:color="auto"/>
        <w:right w:val="none" w:sz="0" w:space="0" w:color="auto"/>
      </w:divBdr>
    </w:div>
    <w:div w:id="1802452584">
      <w:bodyDiv w:val="1"/>
      <w:marLeft w:val="0"/>
      <w:marRight w:val="0"/>
      <w:marTop w:val="0"/>
      <w:marBottom w:val="0"/>
      <w:divBdr>
        <w:top w:val="none" w:sz="0" w:space="0" w:color="auto"/>
        <w:left w:val="none" w:sz="0" w:space="0" w:color="auto"/>
        <w:bottom w:val="none" w:sz="0" w:space="0" w:color="auto"/>
        <w:right w:val="none" w:sz="0" w:space="0" w:color="auto"/>
      </w:divBdr>
    </w:div>
    <w:div w:id="1802922971">
      <w:bodyDiv w:val="1"/>
      <w:marLeft w:val="0"/>
      <w:marRight w:val="0"/>
      <w:marTop w:val="0"/>
      <w:marBottom w:val="0"/>
      <w:divBdr>
        <w:top w:val="none" w:sz="0" w:space="0" w:color="auto"/>
        <w:left w:val="none" w:sz="0" w:space="0" w:color="auto"/>
        <w:bottom w:val="none" w:sz="0" w:space="0" w:color="auto"/>
        <w:right w:val="none" w:sz="0" w:space="0" w:color="auto"/>
      </w:divBdr>
    </w:div>
    <w:div w:id="1805809089">
      <w:bodyDiv w:val="1"/>
      <w:marLeft w:val="0"/>
      <w:marRight w:val="0"/>
      <w:marTop w:val="0"/>
      <w:marBottom w:val="0"/>
      <w:divBdr>
        <w:top w:val="none" w:sz="0" w:space="0" w:color="auto"/>
        <w:left w:val="none" w:sz="0" w:space="0" w:color="auto"/>
        <w:bottom w:val="none" w:sz="0" w:space="0" w:color="auto"/>
        <w:right w:val="none" w:sz="0" w:space="0" w:color="auto"/>
      </w:divBdr>
    </w:div>
    <w:div w:id="1807579475">
      <w:bodyDiv w:val="1"/>
      <w:marLeft w:val="0"/>
      <w:marRight w:val="0"/>
      <w:marTop w:val="0"/>
      <w:marBottom w:val="0"/>
      <w:divBdr>
        <w:top w:val="none" w:sz="0" w:space="0" w:color="auto"/>
        <w:left w:val="none" w:sz="0" w:space="0" w:color="auto"/>
        <w:bottom w:val="none" w:sz="0" w:space="0" w:color="auto"/>
        <w:right w:val="none" w:sz="0" w:space="0" w:color="auto"/>
      </w:divBdr>
    </w:div>
    <w:div w:id="1814519874">
      <w:bodyDiv w:val="1"/>
      <w:marLeft w:val="0"/>
      <w:marRight w:val="0"/>
      <w:marTop w:val="0"/>
      <w:marBottom w:val="0"/>
      <w:divBdr>
        <w:top w:val="none" w:sz="0" w:space="0" w:color="auto"/>
        <w:left w:val="none" w:sz="0" w:space="0" w:color="auto"/>
        <w:bottom w:val="none" w:sz="0" w:space="0" w:color="auto"/>
        <w:right w:val="none" w:sz="0" w:space="0" w:color="auto"/>
      </w:divBdr>
    </w:div>
    <w:div w:id="1817455746">
      <w:bodyDiv w:val="1"/>
      <w:marLeft w:val="0"/>
      <w:marRight w:val="0"/>
      <w:marTop w:val="0"/>
      <w:marBottom w:val="0"/>
      <w:divBdr>
        <w:top w:val="none" w:sz="0" w:space="0" w:color="auto"/>
        <w:left w:val="none" w:sz="0" w:space="0" w:color="auto"/>
        <w:bottom w:val="none" w:sz="0" w:space="0" w:color="auto"/>
        <w:right w:val="none" w:sz="0" w:space="0" w:color="auto"/>
      </w:divBdr>
    </w:div>
    <w:div w:id="1818911383">
      <w:bodyDiv w:val="1"/>
      <w:marLeft w:val="0"/>
      <w:marRight w:val="0"/>
      <w:marTop w:val="0"/>
      <w:marBottom w:val="0"/>
      <w:divBdr>
        <w:top w:val="none" w:sz="0" w:space="0" w:color="auto"/>
        <w:left w:val="none" w:sz="0" w:space="0" w:color="auto"/>
        <w:bottom w:val="none" w:sz="0" w:space="0" w:color="auto"/>
        <w:right w:val="none" w:sz="0" w:space="0" w:color="auto"/>
      </w:divBdr>
    </w:div>
    <w:div w:id="1819764181">
      <w:bodyDiv w:val="1"/>
      <w:marLeft w:val="0"/>
      <w:marRight w:val="0"/>
      <w:marTop w:val="0"/>
      <w:marBottom w:val="0"/>
      <w:divBdr>
        <w:top w:val="none" w:sz="0" w:space="0" w:color="auto"/>
        <w:left w:val="none" w:sz="0" w:space="0" w:color="auto"/>
        <w:bottom w:val="none" w:sz="0" w:space="0" w:color="auto"/>
        <w:right w:val="none" w:sz="0" w:space="0" w:color="auto"/>
      </w:divBdr>
    </w:div>
    <w:div w:id="1820153645">
      <w:bodyDiv w:val="1"/>
      <w:marLeft w:val="0"/>
      <w:marRight w:val="0"/>
      <w:marTop w:val="0"/>
      <w:marBottom w:val="0"/>
      <w:divBdr>
        <w:top w:val="none" w:sz="0" w:space="0" w:color="auto"/>
        <w:left w:val="none" w:sz="0" w:space="0" w:color="auto"/>
        <w:bottom w:val="none" w:sz="0" w:space="0" w:color="auto"/>
        <w:right w:val="none" w:sz="0" w:space="0" w:color="auto"/>
      </w:divBdr>
    </w:div>
    <w:div w:id="1824542507">
      <w:bodyDiv w:val="1"/>
      <w:marLeft w:val="0"/>
      <w:marRight w:val="0"/>
      <w:marTop w:val="0"/>
      <w:marBottom w:val="0"/>
      <w:divBdr>
        <w:top w:val="none" w:sz="0" w:space="0" w:color="auto"/>
        <w:left w:val="none" w:sz="0" w:space="0" w:color="auto"/>
        <w:bottom w:val="none" w:sz="0" w:space="0" w:color="auto"/>
        <w:right w:val="none" w:sz="0" w:space="0" w:color="auto"/>
      </w:divBdr>
    </w:div>
    <w:div w:id="1824657345">
      <w:bodyDiv w:val="1"/>
      <w:marLeft w:val="0"/>
      <w:marRight w:val="0"/>
      <w:marTop w:val="0"/>
      <w:marBottom w:val="0"/>
      <w:divBdr>
        <w:top w:val="none" w:sz="0" w:space="0" w:color="auto"/>
        <w:left w:val="none" w:sz="0" w:space="0" w:color="auto"/>
        <w:bottom w:val="none" w:sz="0" w:space="0" w:color="auto"/>
        <w:right w:val="none" w:sz="0" w:space="0" w:color="auto"/>
      </w:divBdr>
    </w:div>
    <w:div w:id="1824924828">
      <w:bodyDiv w:val="1"/>
      <w:marLeft w:val="0"/>
      <w:marRight w:val="0"/>
      <w:marTop w:val="0"/>
      <w:marBottom w:val="0"/>
      <w:divBdr>
        <w:top w:val="none" w:sz="0" w:space="0" w:color="auto"/>
        <w:left w:val="none" w:sz="0" w:space="0" w:color="auto"/>
        <w:bottom w:val="none" w:sz="0" w:space="0" w:color="auto"/>
        <w:right w:val="none" w:sz="0" w:space="0" w:color="auto"/>
      </w:divBdr>
    </w:div>
    <w:div w:id="1825777598">
      <w:bodyDiv w:val="1"/>
      <w:marLeft w:val="0"/>
      <w:marRight w:val="0"/>
      <w:marTop w:val="0"/>
      <w:marBottom w:val="0"/>
      <w:divBdr>
        <w:top w:val="none" w:sz="0" w:space="0" w:color="auto"/>
        <w:left w:val="none" w:sz="0" w:space="0" w:color="auto"/>
        <w:bottom w:val="none" w:sz="0" w:space="0" w:color="auto"/>
        <w:right w:val="none" w:sz="0" w:space="0" w:color="auto"/>
      </w:divBdr>
    </w:div>
    <w:div w:id="1826973009">
      <w:bodyDiv w:val="1"/>
      <w:marLeft w:val="0"/>
      <w:marRight w:val="0"/>
      <w:marTop w:val="0"/>
      <w:marBottom w:val="0"/>
      <w:divBdr>
        <w:top w:val="none" w:sz="0" w:space="0" w:color="auto"/>
        <w:left w:val="none" w:sz="0" w:space="0" w:color="auto"/>
        <w:bottom w:val="none" w:sz="0" w:space="0" w:color="auto"/>
        <w:right w:val="none" w:sz="0" w:space="0" w:color="auto"/>
      </w:divBdr>
    </w:div>
    <w:div w:id="1827670521">
      <w:bodyDiv w:val="1"/>
      <w:marLeft w:val="0"/>
      <w:marRight w:val="0"/>
      <w:marTop w:val="0"/>
      <w:marBottom w:val="0"/>
      <w:divBdr>
        <w:top w:val="none" w:sz="0" w:space="0" w:color="auto"/>
        <w:left w:val="none" w:sz="0" w:space="0" w:color="auto"/>
        <w:bottom w:val="none" w:sz="0" w:space="0" w:color="auto"/>
        <w:right w:val="none" w:sz="0" w:space="0" w:color="auto"/>
      </w:divBdr>
    </w:div>
    <w:div w:id="1828132164">
      <w:bodyDiv w:val="1"/>
      <w:marLeft w:val="0"/>
      <w:marRight w:val="0"/>
      <w:marTop w:val="0"/>
      <w:marBottom w:val="0"/>
      <w:divBdr>
        <w:top w:val="none" w:sz="0" w:space="0" w:color="auto"/>
        <w:left w:val="none" w:sz="0" w:space="0" w:color="auto"/>
        <w:bottom w:val="none" w:sz="0" w:space="0" w:color="auto"/>
        <w:right w:val="none" w:sz="0" w:space="0" w:color="auto"/>
      </w:divBdr>
    </w:div>
    <w:div w:id="1832402648">
      <w:bodyDiv w:val="1"/>
      <w:marLeft w:val="0"/>
      <w:marRight w:val="0"/>
      <w:marTop w:val="0"/>
      <w:marBottom w:val="0"/>
      <w:divBdr>
        <w:top w:val="none" w:sz="0" w:space="0" w:color="auto"/>
        <w:left w:val="none" w:sz="0" w:space="0" w:color="auto"/>
        <w:bottom w:val="none" w:sz="0" w:space="0" w:color="auto"/>
        <w:right w:val="none" w:sz="0" w:space="0" w:color="auto"/>
      </w:divBdr>
    </w:div>
    <w:div w:id="1832603927">
      <w:bodyDiv w:val="1"/>
      <w:marLeft w:val="0"/>
      <w:marRight w:val="0"/>
      <w:marTop w:val="0"/>
      <w:marBottom w:val="0"/>
      <w:divBdr>
        <w:top w:val="none" w:sz="0" w:space="0" w:color="auto"/>
        <w:left w:val="none" w:sz="0" w:space="0" w:color="auto"/>
        <w:bottom w:val="none" w:sz="0" w:space="0" w:color="auto"/>
        <w:right w:val="none" w:sz="0" w:space="0" w:color="auto"/>
      </w:divBdr>
    </w:div>
    <w:div w:id="1838573082">
      <w:bodyDiv w:val="1"/>
      <w:marLeft w:val="0"/>
      <w:marRight w:val="0"/>
      <w:marTop w:val="0"/>
      <w:marBottom w:val="0"/>
      <w:divBdr>
        <w:top w:val="none" w:sz="0" w:space="0" w:color="auto"/>
        <w:left w:val="none" w:sz="0" w:space="0" w:color="auto"/>
        <w:bottom w:val="none" w:sz="0" w:space="0" w:color="auto"/>
        <w:right w:val="none" w:sz="0" w:space="0" w:color="auto"/>
      </w:divBdr>
    </w:div>
    <w:div w:id="1847086150">
      <w:bodyDiv w:val="1"/>
      <w:marLeft w:val="0"/>
      <w:marRight w:val="0"/>
      <w:marTop w:val="0"/>
      <w:marBottom w:val="0"/>
      <w:divBdr>
        <w:top w:val="none" w:sz="0" w:space="0" w:color="auto"/>
        <w:left w:val="none" w:sz="0" w:space="0" w:color="auto"/>
        <w:bottom w:val="none" w:sz="0" w:space="0" w:color="auto"/>
        <w:right w:val="none" w:sz="0" w:space="0" w:color="auto"/>
      </w:divBdr>
    </w:div>
    <w:div w:id="1849784056">
      <w:bodyDiv w:val="1"/>
      <w:marLeft w:val="0"/>
      <w:marRight w:val="0"/>
      <w:marTop w:val="0"/>
      <w:marBottom w:val="0"/>
      <w:divBdr>
        <w:top w:val="none" w:sz="0" w:space="0" w:color="auto"/>
        <w:left w:val="none" w:sz="0" w:space="0" w:color="auto"/>
        <w:bottom w:val="none" w:sz="0" w:space="0" w:color="auto"/>
        <w:right w:val="none" w:sz="0" w:space="0" w:color="auto"/>
      </w:divBdr>
    </w:div>
    <w:div w:id="1850755908">
      <w:bodyDiv w:val="1"/>
      <w:marLeft w:val="0"/>
      <w:marRight w:val="0"/>
      <w:marTop w:val="0"/>
      <w:marBottom w:val="0"/>
      <w:divBdr>
        <w:top w:val="none" w:sz="0" w:space="0" w:color="auto"/>
        <w:left w:val="none" w:sz="0" w:space="0" w:color="auto"/>
        <w:bottom w:val="none" w:sz="0" w:space="0" w:color="auto"/>
        <w:right w:val="none" w:sz="0" w:space="0" w:color="auto"/>
      </w:divBdr>
    </w:div>
    <w:div w:id="1854490838">
      <w:bodyDiv w:val="1"/>
      <w:marLeft w:val="0"/>
      <w:marRight w:val="0"/>
      <w:marTop w:val="0"/>
      <w:marBottom w:val="0"/>
      <w:divBdr>
        <w:top w:val="none" w:sz="0" w:space="0" w:color="auto"/>
        <w:left w:val="none" w:sz="0" w:space="0" w:color="auto"/>
        <w:bottom w:val="none" w:sz="0" w:space="0" w:color="auto"/>
        <w:right w:val="none" w:sz="0" w:space="0" w:color="auto"/>
      </w:divBdr>
    </w:div>
    <w:div w:id="1854684763">
      <w:bodyDiv w:val="1"/>
      <w:marLeft w:val="0"/>
      <w:marRight w:val="0"/>
      <w:marTop w:val="0"/>
      <w:marBottom w:val="0"/>
      <w:divBdr>
        <w:top w:val="none" w:sz="0" w:space="0" w:color="auto"/>
        <w:left w:val="none" w:sz="0" w:space="0" w:color="auto"/>
        <w:bottom w:val="none" w:sz="0" w:space="0" w:color="auto"/>
        <w:right w:val="none" w:sz="0" w:space="0" w:color="auto"/>
      </w:divBdr>
    </w:div>
    <w:div w:id="1855069363">
      <w:bodyDiv w:val="1"/>
      <w:marLeft w:val="0"/>
      <w:marRight w:val="0"/>
      <w:marTop w:val="0"/>
      <w:marBottom w:val="0"/>
      <w:divBdr>
        <w:top w:val="none" w:sz="0" w:space="0" w:color="auto"/>
        <w:left w:val="none" w:sz="0" w:space="0" w:color="auto"/>
        <w:bottom w:val="none" w:sz="0" w:space="0" w:color="auto"/>
        <w:right w:val="none" w:sz="0" w:space="0" w:color="auto"/>
      </w:divBdr>
    </w:div>
    <w:div w:id="1855144085">
      <w:bodyDiv w:val="1"/>
      <w:marLeft w:val="0"/>
      <w:marRight w:val="0"/>
      <w:marTop w:val="0"/>
      <w:marBottom w:val="0"/>
      <w:divBdr>
        <w:top w:val="none" w:sz="0" w:space="0" w:color="auto"/>
        <w:left w:val="none" w:sz="0" w:space="0" w:color="auto"/>
        <w:bottom w:val="none" w:sz="0" w:space="0" w:color="auto"/>
        <w:right w:val="none" w:sz="0" w:space="0" w:color="auto"/>
      </w:divBdr>
    </w:div>
    <w:div w:id="1857646106">
      <w:bodyDiv w:val="1"/>
      <w:marLeft w:val="0"/>
      <w:marRight w:val="0"/>
      <w:marTop w:val="0"/>
      <w:marBottom w:val="0"/>
      <w:divBdr>
        <w:top w:val="none" w:sz="0" w:space="0" w:color="auto"/>
        <w:left w:val="none" w:sz="0" w:space="0" w:color="auto"/>
        <w:bottom w:val="none" w:sz="0" w:space="0" w:color="auto"/>
        <w:right w:val="none" w:sz="0" w:space="0" w:color="auto"/>
      </w:divBdr>
    </w:div>
    <w:div w:id="1860923422">
      <w:bodyDiv w:val="1"/>
      <w:marLeft w:val="0"/>
      <w:marRight w:val="0"/>
      <w:marTop w:val="0"/>
      <w:marBottom w:val="0"/>
      <w:divBdr>
        <w:top w:val="none" w:sz="0" w:space="0" w:color="auto"/>
        <w:left w:val="none" w:sz="0" w:space="0" w:color="auto"/>
        <w:bottom w:val="none" w:sz="0" w:space="0" w:color="auto"/>
        <w:right w:val="none" w:sz="0" w:space="0" w:color="auto"/>
      </w:divBdr>
    </w:div>
    <w:div w:id="1861817900">
      <w:bodyDiv w:val="1"/>
      <w:marLeft w:val="0"/>
      <w:marRight w:val="0"/>
      <w:marTop w:val="0"/>
      <w:marBottom w:val="0"/>
      <w:divBdr>
        <w:top w:val="none" w:sz="0" w:space="0" w:color="auto"/>
        <w:left w:val="none" w:sz="0" w:space="0" w:color="auto"/>
        <w:bottom w:val="none" w:sz="0" w:space="0" w:color="auto"/>
        <w:right w:val="none" w:sz="0" w:space="0" w:color="auto"/>
      </w:divBdr>
    </w:div>
    <w:div w:id="1865441878">
      <w:bodyDiv w:val="1"/>
      <w:marLeft w:val="0"/>
      <w:marRight w:val="0"/>
      <w:marTop w:val="0"/>
      <w:marBottom w:val="0"/>
      <w:divBdr>
        <w:top w:val="none" w:sz="0" w:space="0" w:color="auto"/>
        <w:left w:val="none" w:sz="0" w:space="0" w:color="auto"/>
        <w:bottom w:val="none" w:sz="0" w:space="0" w:color="auto"/>
        <w:right w:val="none" w:sz="0" w:space="0" w:color="auto"/>
      </w:divBdr>
    </w:div>
    <w:div w:id="1865943495">
      <w:bodyDiv w:val="1"/>
      <w:marLeft w:val="0"/>
      <w:marRight w:val="0"/>
      <w:marTop w:val="0"/>
      <w:marBottom w:val="0"/>
      <w:divBdr>
        <w:top w:val="none" w:sz="0" w:space="0" w:color="auto"/>
        <w:left w:val="none" w:sz="0" w:space="0" w:color="auto"/>
        <w:bottom w:val="none" w:sz="0" w:space="0" w:color="auto"/>
        <w:right w:val="none" w:sz="0" w:space="0" w:color="auto"/>
      </w:divBdr>
    </w:div>
    <w:div w:id="1868709741">
      <w:bodyDiv w:val="1"/>
      <w:marLeft w:val="0"/>
      <w:marRight w:val="0"/>
      <w:marTop w:val="0"/>
      <w:marBottom w:val="0"/>
      <w:divBdr>
        <w:top w:val="none" w:sz="0" w:space="0" w:color="auto"/>
        <w:left w:val="none" w:sz="0" w:space="0" w:color="auto"/>
        <w:bottom w:val="none" w:sz="0" w:space="0" w:color="auto"/>
        <w:right w:val="none" w:sz="0" w:space="0" w:color="auto"/>
      </w:divBdr>
    </w:div>
    <w:div w:id="1875195280">
      <w:bodyDiv w:val="1"/>
      <w:marLeft w:val="0"/>
      <w:marRight w:val="0"/>
      <w:marTop w:val="0"/>
      <w:marBottom w:val="0"/>
      <w:divBdr>
        <w:top w:val="none" w:sz="0" w:space="0" w:color="auto"/>
        <w:left w:val="none" w:sz="0" w:space="0" w:color="auto"/>
        <w:bottom w:val="none" w:sz="0" w:space="0" w:color="auto"/>
        <w:right w:val="none" w:sz="0" w:space="0" w:color="auto"/>
      </w:divBdr>
    </w:div>
    <w:div w:id="1877306087">
      <w:bodyDiv w:val="1"/>
      <w:marLeft w:val="0"/>
      <w:marRight w:val="0"/>
      <w:marTop w:val="0"/>
      <w:marBottom w:val="0"/>
      <w:divBdr>
        <w:top w:val="none" w:sz="0" w:space="0" w:color="auto"/>
        <w:left w:val="none" w:sz="0" w:space="0" w:color="auto"/>
        <w:bottom w:val="none" w:sz="0" w:space="0" w:color="auto"/>
        <w:right w:val="none" w:sz="0" w:space="0" w:color="auto"/>
      </w:divBdr>
    </w:div>
    <w:div w:id="1878617901">
      <w:bodyDiv w:val="1"/>
      <w:marLeft w:val="0"/>
      <w:marRight w:val="0"/>
      <w:marTop w:val="0"/>
      <w:marBottom w:val="0"/>
      <w:divBdr>
        <w:top w:val="none" w:sz="0" w:space="0" w:color="auto"/>
        <w:left w:val="none" w:sz="0" w:space="0" w:color="auto"/>
        <w:bottom w:val="none" w:sz="0" w:space="0" w:color="auto"/>
        <w:right w:val="none" w:sz="0" w:space="0" w:color="auto"/>
      </w:divBdr>
    </w:div>
    <w:div w:id="1879732510">
      <w:bodyDiv w:val="1"/>
      <w:marLeft w:val="0"/>
      <w:marRight w:val="0"/>
      <w:marTop w:val="0"/>
      <w:marBottom w:val="0"/>
      <w:divBdr>
        <w:top w:val="none" w:sz="0" w:space="0" w:color="auto"/>
        <w:left w:val="none" w:sz="0" w:space="0" w:color="auto"/>
        <w:bottom w:val="none" w:sz="0" w:space="0" w:color="auto"/>
        <w:right w:val="none" w:sz="0" w:space="0" w:color="auto"/>
      </w:divBdr>
    </w:div>
    <w:div w:id="1884823099">
      <w:bodyDiv w:val="1"/>
      <w:marLeft w:val="0"/>
      <w:marRight w:val="0"/>
      <w:marTop w:val="0"/>
      <w:marBottom w:val="0"/>
      <w:divBdr>
        <w:top w:val="none" w:sz="0" w:space="0" w:color="auto"/>
        <w:left w:val="none" w:sz="0" w:space="0" w:color="auto"/>
        <w:bottom w:val="none" w:sz="0" w:space="0" w:color="auto"/>
        <w:right w:val="none" w:sz="0" w:space="0" w:color="auto"/>
      </w:divBdr>
    </w:div>
    <w:div w:id="1886407654">
      <w:bodyDiv w:val="1"/>
      <w:marLeft w:val="0"/>
      <w:marRight w:val="0"/>
      <w:marTop w:val="0"/>
      <w:marBottom w:val="0"/>
      <w:divBdr>
        <w:top w:val="none" w:sz="0" w:space="0" w:color="auto"/>
        <w:left w:val="none" w:sz="0" w:space="0" w:color="auto"/>
        <w:bottom w:val="none" w:sz="0" w:space="0" w:color="auto"/>
        <w:right w:val="none" w:sz="0" w:space="0" w:color="auto"/>
      </w:divBdr>
    </w:div>
    <w:div w:id="1891073521">
      <w:bodyDiv w:val="1"/>
      <w:marLeft w:val="0"/>
      <w:marRight w:val="0"/>
      <w:marTop w:val="0"/>
      <w:marBottom w:val="0"/>
      <w:divBdr>
        <w:top w:val="none" w:sz="0" w:space="0" w:color="auto"/>
        <w:left w:val="none" w:sz="0" w:space="0" w:color="auto"/>
        <w:bottom w:val="none" w:sz="0" w:space="0" w:color="auto"/>
        <w:right w:val="none" w:sz="0" w:space="0" w:color="auto"/>
      </w:divBdr>
    </w:div>
    <w:div w:id="1895651715">
      <w:bodyDiv w:val="1"/>
      <w:marLeft w:val="0"/>
      <w:marRight w:val="0"/>
      <w:marTop w:val="0"/>
      <w:marBottom w:val="0"/>
      <w:divBdr>
        <w:top w:val="none" w:sz="0" w:space="0" w:color="auto"/>
        <w:left w:val="none" w:sz="0" w:space="0" w:color="auto"/>
        <w:bottom w:val="none" w:sz="0" w:space="0" w:color="auto"/>
        <w:right w:val="none" w:sz="0" w:space="0" w:color="auto"/>
      </w:divBdr>
    </w:div>
    <w:div w:id="1900245661">
      <w:bodyDiv w:val="1"/>
      <w:marLeft w:val="0"/>
      <w:marRight w:val="0"/>
      <w:marTop w:val="0"/>
      <w:marBottom w:val="0"/>
      <w:divBdr>
        <w:top w:val="none" w:sz="0" w:space="0" w:color="auto"/>
        <w:left w:val="none" w:sz="0" w:space="0" w:color="auto"/>
        <w:bottom w:val="none" w:sz="0" w:space="0" w:color="auto"/>
        <w:right w:val="none" w:sz="0" w:space="0" w:color="auto"/>
      </w:divBdr>
    </w:div>
    <w:div w:id="1900289671">
      <w:bodyDiv w:val="1"/>
      <w:marLeft w:val="0"/>
      <w:marRight w:val="0"/>
      <w:marTop w:val="0"/>
      <w:marBottom w:val="0"/>
      <w:divBdr>
        <w:top w:val="none" w:sz="0" w:space="0" w:color="auto"/>
        <w:left w:val="none" w:sz="0" w:space="0" w:color="auto"/>
        <w:bottom w:val="none" w:sz="0" w:space="0" w:color="auto"/>
        <w:right w:val="none" w:sz="0" w:space="0" w:color="auto"/>
      </w:divBdr>
    </w:div>
    <w:div w:id="1900706779">
      <w:bodyDiv w:val="1"/>
      <w:marLeft w:val="0"/>
      <w:marRight w:val="0"/>
      <w:marTop w:val="0"/>
      <w:marBottom w:val="0"/>
      <w:divBdr>
        <w:top w:val="none" w:sz="0" w:space="0" w:color="auto"/>
        <w:left w:val="none" w:sz="0" w:space="0" w:color="auto"/>
        <w:bottom w:val="none" w:sz="0" w:space="0" w:color="auto"/>
        <w:right w:val="none" w:sz="0" w:space="0" w:color="auto"/>
      </w:divBdr>
    </w:div>
    <w:div w:id="1901136864">
      <w:bodyDiv w:val="1"/>
      <w:marLeft w:val="0"/>
      <w:marRight w:val="0"/>
      <w:marTop w:val="0"/>
      <w:marBottom w:val="0"/>
      <w:divBdr>
        <w:top w:val="none" w:sz="0" w:space="0" w:color="auto"/>
        <w:left w:val="none" w:sz="0" w:space="0" w:color="auto"/>
        <w:bottom w:val="none" w:sz="0" w:space="0" w:color="auto"/>
        <w:right w:val="none" w:sz="0" w:space="0" w:color="auto"/>
      </w:divBdr>
    </w:div>
    <w:div w:id="1902398401">
      <w:bodyDiv w:val="1"/>
      <w:marLeft w:val="0"/>
      <w:marRight w:val="0"/>
      <w:marTop w:val="0"/>
      <w:marBottom w:val="0"/>
      <w:divBdr>
        <w:top w:val="none" w:sz="0" w:space="0" w:color="auto"/>
        <w:left w:val="none" w:sz="0" w:space="0" w:color="auto"/>
        <w:bottom w:val="none" w:sz="0" w:space="0" w:color="auto"/>
        <w:right w:val="none" w:sz="0" w:space="0" w:color="auto"/>
      </w:divBdr>
    </w:div>
    <w:div w:id="1909607409">
      <w:bodyDiv w:val="1"/>
      <w:marLeft w:val="0"/>
      <w:marRight w:val="0"/>
      <w:marTop w:val="0"/>
      <w:marBottom w:val="0"/>
      <w:divBdr>
        <w:top w:val="none" w:sz="0" w:space="0" w:color="auto"/>
        <w:left w:val="none" w:sz="0" w:space="0" w:color="auto"/>
        <w:bottom w:val="none" w:sz="0" w:space="0" w:color="auto"/>
        <w:right w:val="none" w:sz="0" w:space="0" w:color="auto"/>
      </w:divBdr>
    </w:div>
    <w:div w:id="1911309976">
      <w:bodyDiv w:val="1"/>
      <w:marLeft w:val="0"/>
      <w:marRight w:val="0"/>
      <w:marTop w:val="0"/>
      <w:marBottom w:val="0"/>
      <w:divBdr>
        <w:top w:val="none" w:sz="0" w:space="0" w:color="auto"/>
        <w:left w:val="none" w:sz="0" w:space="0" w:color="auto"/>
        <w:bottom w:val="none" w:sz="0" w:space="0" w:color="auto"/>
        <w:right w:val="none" w:sz="0" w:space="0" w:color="auto"/>
      </w:divBdr>
    </w:div>
    <w:div w:id="1911381511">
      <w:bodyDiv w:val="1"/>
      <w:marLeft w:val="0"/>
      <w:marRight w:val="0"/>
      <w:marTop w:val="0"/>
      <w:marBottom w:val="0"/>
      <w:divBdr>
        <w:top w:val="none" w:sz="0" w:space="0" w:color="auto"/>
        <w:left w:val="none" w:sz="0" w:space="0" w:color="auto"/>
        <w:bottom w:val="none" w:sz="0" w:space="0" w:color="auto"/>
        <w:right w:val="none" w:sz="0" w:space="0" w:color="auto"/>
      </w:divBdr>
    </w:div>
    <w:div w:id="1912497140">
      <w:bodyDiv w:val="1"/>
      <w:marLeft w:val="0"/>
      <w:marRight w:val="0"/>
      <w:marTop w:val="0"/>
      <w:marBottom w:val="0"/>
      <w:divBdr>
        <w:top w:val="none" w:sz="0" w:space="0" w:color="auto"/>
        <w:left w:val="none" w:sz="0" w:space="0" w:color="auto"/>
        <w:bottom w:val="none" w:sz="0" w:space="0" w:color="auto"/>
        <w:right w:val="none" w:sz="0" w:space="0" w:color="auto"/>
      </w:divBdr>
    </w:div>
    <w:div w:id="1913199404">
      <w:bodyDiv w:val="1"/>
      <w:marLeft w:val="0"/>
      <w:marRight w:val="0"/>
      <w:marTop w:val="0"/>
      <w:marBottom w:val="0"/>
      <w:divBdr>
        <w:top w:val="none" w:sz="0" w:space="0" w:color="auto"/>
        <w:left w:val="none" w:sz="0" w:space="0" w:color="auto"/>
        <w:bottom w:val="none" w:sz="0" w:space="0" w:color="auto"/>
        <w:right w:val="none" w:sz="0" w:space="0" w:color="auto"/>
      </w:divBdr>
    </w:div>
    <w:div w:id="1914856578">
      <w:bodyDiv w:val="1"/>
      <w:marLeft w:val="0"/>
      <w:marRight w:val="0"/>
      <w:marTop w:val="0"/>
      <w:marBottom w:val="0"/>
      <w:divBdr>
        <w:top w:val="none" w:sz="0" w:space="0" w:color="auto"/>
        <w:left w:val="none" w:sz="0" w:space="0" w:color="auto"/>
        <w:bottom w:val="none" w:sz="0" w:space="0" w:color="auto"/>
        <w:right w:val="none" w:sz="0" w:space="0" w:color="auto"/>
      </w:divBdr>
    </w:div>
    <w:div w:id="1914856704">
      <w:bodyDiv w:val="1"/>
      <w:marLeft w:val="0"/>
      <w:marRight w:val="0"/>
      <w:marTop w:val="0"/>
      <w:marBottom w:val="0"/>
      <w:divBdr>
        <w:top w:val="none" w:sz="0" w:space="0" w:color="auto"/>
        <w:left w:val="none" w:sz="0" w:space="0" w:color="auto"/>
        <w:bottom w:val="none" w:sz="0" w:space="0" w:color="auto"/>
        <w:right w:val="none" w:sz="0" w:space="0" w:color="auto"/>
      </w:divBdr>
    </w:div>
    <w:div w:id="1915121609">
      <w:bodyDiv w:val="1"/>
      <w:marLeft w:val="0"/>
      <w:marRight w:val="0"/>
      <w:marTop w:val="0"/>
      <w:marBottom w:val="0"/>
      <w:divBdr>
        <w:top w:val="none" w:sz="0" w:space="0" w:color="auto"/>
        <w:left w:val="none" w:sz="0" w:space="0" w:color="auto"/>
        <w:bottom w:val="none" w:sz="0" w:space="0" w:color="auto"/>
        <w:right w:val="none" w:sz="0" w:space="0" w:color="auto"/>
      </w:divBdr>
    </w:div>
    <w:div w:id="1915243463">
      <w:bodyDiv w:val="1"/>
      <w:marLeft w:val="0"/>
      <w:marRight w:val="0"/>
      <w:marTop w:val="0"/>
      <w:marBottom w:val="0"/>
      <w:divBdr>
        <w:top w:val="none" w:sz="0" w:space="0" w:color="auto"/>
        <w:left w:val="none" w:sz="0" w:space="0" w:color="auto"/>
        <w:bottom w:val="none" w:sz="0" w:space="0" w:color="auto"/>
        <w:right w:val="none" w:sz="0" w:space="0" w:color="auto"/>
      </w:divBdr>
    </w:div>
    <w:div w:id="1916207914">
      <w:bodyDiv w:val="1"/>
      <w:marLeft w:val="0"/>
      <w:marRight w:val="0"/>
      <w:marTop w:val="0"/>
      <w:marBottom w:val="0"/>
      <w:divBdr>
        <w:top w:val="none" w:sz="0" w:space="0" w:color="auto"/>
        <w:left w:val="none" w:sz="0" w:space="0" w:color="auto"/>
        <w:bottom w:val="none" w:sz="0" w:space="0" w:color="auto"/>
        <w:right w:val="none" w:sz="0" w:space="0" w:color="auto"/>
      </w:divBdr>
    </w:div>
    <w:div w:id="1918706451">
      <w:bodyDiv w:val="1"/>
      <w:marLeft w:val="0"/>
      <w:marRight w:val="0"/>
      <w:marTop w:val="0"/>
      <w:marBottom w:val="0"/>
      <w:divBdr>
        <w:top w:val="none" w:sz="0" w:space="0" w:color="auto"/>
        <w:left w:val="none" w:sz="0" w:space="0" w:color="auto"/>
        <w:bottom w:val="none" w:sz="0" w:space="0" w:color="auto"/>
        <w:right w:val="none" w:sz="0" w:space="0" w:color="auto"/>
      </w:divBdr>
    </w:div>
    <w:div w:id="1919510654">
      <w:bodyDiv w:val="1"/>
      <w:marLeft w:val="0"/>
      <w:marRight w:val="0"/>
      <w:marTop w:val="0"/>
      <w:marBottom w:val="0"/>
      <w:divBdr>
        <w:top w:val="none" w:sz="0" w:space="0" w:color="auto"/>
        <w:left w:val="none" w:sz="0" w:space="0" w:color="auto"/>
        <w:bottom w:val="none" w:sz="0" w:space="0" w:color="auto"/>
        <w:right w:val="none" w:sz="0" w:space="0" w:color="auto"/>
      </w:divBdr>
    </w:div>
    <w:div w:id="1925528315">
      <w:bodyDiv w:val="1"/>
      <w:marLeft w:val="0"/>
      <w:marRight w:val="0"/>
      <w:marTop w:val="0"/>
      <w:marBottom w:val="0"/>
      <w:divBdr>
        <w:top w:val="none" w:sz="0" w:space="0" w:color="auto"/>
        <w:left w:val="none" w:sz="0" w:space="0" w:color="auto"/>
        <w:bottom w:val="none" w:sz="0" w:space="0" w:color="auto"/>
        <w:right w:val="none" w:sz="0" w:space="0" w:color="auto"/>
      </w:divBdr>
    </w:div>
    <w:div w:id="1930264082">
      <w:bodyDiv w:val="1"/>
      <w:marLeft w:val="0"/>
      <w:marRight w:val="0"/>
      <w:marTop w:val="0"/>
      <w:marBottom w:val="0"/>
      <w:divBdr>
        <w:top w:val="none" w:sz="0" w:space="0" w:color="auto"/>
        <w:left w:val="none" w:sz="0" w:space="0" w:color="auto"/>
        <w:bottom w:val="none" w:sz="0" w:space="0" w:color="auto"/>
        <w:right w:val="none" w:sz="0" w:space="0" w:color="auto"/>
      </w:divBdr>
    </w:div>
    <w:div w:id="1930965597">
      <w:bodyDiv w:val="1"/>
      <w:marLeft w:val="0"/>
      <w:marRight w:val="0"/>
      <w:marTop w:val="0"/>
      <w:marBottom w:val="0"/>
      <w:divBdr>
        <w:top w:val="none" w:sz="0" w:space="0" w:color="auto"/>
        <w:left w:val="none" w:sz="0" w:space="0" w:color="auto"/>
        <w:bottom w:val="none" w:sz="0" w:space="0" w:color="auto"/>
        <w:right w:val="none" w:sz="0" w:space="0" w:color="auto"/>
      </w:divBdr>
    </w:div>
    <w:div w:id="1932201972">
      <w:bodyDiv w:val="1"/>
      <w:marLeft w:val="0"/>
      <w:marRight w:val="0"/>
      <w:marTop w:val="0"/>
      <w:marBottom w:val="0"/>
      <w:divBdr>
        <w:top w:val="none" w:sz="0" w:space="0" w:color="auto"/>
        <w:left w:val="none" w:sz="0" w:space="0" w:color="auto"/>
        <w:bottom w:val="none" w:sz="0" w:space="0" w:color="auto"/>
        <w:right w:val="none" w:sz="0" w:space="0" w:color="auto"/>
      </w:divBdr>
    </w:div>
    <w:div w:id="1934623425">
      <w:bodyDiv w:val="1"/>
      <w:marLeft w:val="0"/>
      <w:marRight w:val="0"/>
      <w:marTop w:val="0"/>
      <w:marBottom w:val="0"/>
      <w:divBdr>
        <w:top w:val="none" w:sz="0" w:space="0" w:color="auto"/>
        <w:left w:val="none" w:sz="0" w:space="0" w:color="auto"/>
        <w:bottom w:val="none" w:sz="0" w:space="0" w:color="auto"/>
        <w:right w:val="none" w:sz="0" w:space="0" w:color="auto"/>
      </w:divBdr>
    </w:div>
    <w:div w:id="1935477052">
      <w:bodyDiv w:val="1"/>
      <w:marLeft w:val="0"/>
      <w:marRight w:val="0"/>
      <w:marTop w:val="0"/>
      <w:marBottom w:val="0"/>
      <w:divBdr>
        <w:top w:val="none" w:sz="0" w:space="0" w:color="auto"/>
        <w:left w:val="none" w:sz="0" w:space="0" w:color="auto"/>
        <w:bottom w:val="none" w:sz="0" w:space="0" w:color="auto"/>
        <w:right w:val="none" w:sz="0" w:space="0" w:color="auto"/>
      </w:divBdr>
    </w:div>
    <w:div w:id="1937708680">
      <w:bodyDiv w:val="1"/>
      <w:marLeft w:val="0"/>
      <w:marRight w:val="0"/>
      <w:marTop w:val="0"/>
      <w:marBottom w:val="0"/>
      <w:divBdr>
        <w:top w:val="none" w:sz="0" w:space="0" w:color="auto"/>
        <w:left w:val="none" w:sz="0" w:space="0" w:color="auto"/>
        <w:bottom w:val="none" w:sz="0" w:space="0" w:color="auto"/>
        <w:right w:val="none" w:sz="0" w:space="0" w:color="auto"/>
      </w:divBdr>
    </w:div>
    <w:div w:id="1942686340">
      <w:bodyDiv w:val="1"/>
      <w:marLeft w:val="0"/>
      <w:marRight w:val="0"/>
      <w:marTop w:val="0"/>
      <w:marBottom w:val="0"/>
      <w:divBdr>
        <w:top w:val="none" w:sz="0" w:space="0" w:color="auto"/>
        <w:left w:val="none" w:sz="0" w:space="0" w:color="auto"/>
        <w:bottom w:val="none" w:sz="0" w:space="0" w:color="auto"/>
        <w:right w:val="none" w:sz="0" w:space="0" w:color="auto"/>
      </w:divBdr>
    </w:div>
    <w:div w:id="1943760624">
      <w:bodyDiv w:val="1"/>
      <w:marLeft w:val="0"/>
      <w:marRight w:val="0"/>
      <w:marTop w:val="0"/>
      <w:marBottom w:val="0"/>
      <w:divBdr>
        <w:top w:val="none" w:sz="0" w:space="0" w:color="auto"/>
        <w:left w:val="none" w:sz="0" w:space="0" w:color="auto"/>
        <w:bottom w:val="none" w:sz="0" w:space="0" w:color="auto"/>
        <w:right w:val="none" w:sz="0" w:space="0" w:color="auto"/>
      </w:divBdr>
    </w:div>
    <w:div w:id="1946189303">
      <w:bodyDiv w:val="1"/>
      <w:marLeft w:val="0"/>
      <w:marRight w:val="0"/>
      <w:marTop w:val="0"/>
      <w:marBottom w:val="0"/>
      <w:divBdr>
        <w:top w:val="none" w:sz="0" w:space="0" w:color="auto"/>
        <w:left w:val="none" w:sz="0" w:space="0" w:color="auto"/>
        <w:bottom w:val="none" w:sz="0" w:space="0" w:color="auto"/>
        <w:right w:val="none" w:sz="0" w:space="0" w:color="auto"/>
      </w:divBdr>
    </w:div>
    <w:div w:id="1947300302">
      <w:bodyDiv w:val="1"/>
      <w:marLeft w:val="0"/>
      <w:marRight w:val="0"/>
      <w:marTop w:val="0"/>
      <w:marBottom w:val="0"/>
      <w:divBdr>
        <w:top w:val="none" w:sz="0" w:space="0" w:color="auto"/>
        <w:left w:val="none" w:sz="0" w:space="0" w:color="auto"/>
        <w:bottom w:val="none" w:sz="0" w:space="0" w:color="auto"/>
        <w:right w:val="none" w:sz="0" w:space="0" w:color="auto"/>
      </w:divBdr>
    </w:div>
    <w:div w:id="1947540796">
      <w:bodyDiv w:val="1"/>
      <w:marLeft w:val="0"/>
      <w:marRight w:val="0"/>
      <w:marTop w:val="0"/>
      <w:marBottom w:val="0"/>
      <w:divBdr>
        <w:top w:val="none" w:sz="0" w:space="0" w:color="auto"/>
        <w:left w:val="none" w:sz="0" w:space="0" w:color="auto"/>
        <w:bottom w:val="none" w:sz="0" w:space="0" w:color="auto"/>
        <w:right w:val="none" w:sz="0" w:space="0" w:color="auto"/>
      </w:divBdr>
    </w:div>
    <w:div w:id="1948152637">
      <w:bodyDiv w:val="1"/>
      <w:marLeft w:val="0"/>
      <w:marRight w:val="0"/>
      <w:marTop w:val="0"/>
      <w:marBottom w:val="0"/>
      <w:divBdr>
        <w:top w:val="none" w:sz="0" w:space="0" w:color="auto"/>
        <w:left w:val="none" w:sz="0" w:space="0" w:color="auto"/>
        <w:bottom w:val="none" w:sz="0" w:space="0" w:color="auto"/>
        <w:right w:val="none" w:sz="0" w:space="0" w:color="auto"/>
      </w:divBdr>
    </w:div>
    <w:div w:id="1951471191">
      <w:bodyDiv w:val="1"/>
      <w:marLeft w:val="0"/>
      <w:marRight w:val="0"/>
      <w:marTop w:val="0"/>
      <w:marBottom w:val="0"/>
      <w:divBdr>
        <w:top w:val="none" w:sz="0" w:space="0" w:color="auto"/>
        <w:left w:val="none" w:sz="0" w:space="0" w:color="auto"/>
        <w:bottom w:val="none" w:sz="0" w:space="0" w:color="auto"/>
        <w:right w:val="none" w:sz="0" w:space="0" w:color="auto"/>
      </w:divBdr>
    </w:div>
    <w:div w:id="1955792891">
      <w:bodyDiv w:val="1"/>
      <w:marLeft w:val="0"/>
      <w:marRight w:val="0"/>
      <w:marTop w:val="0"/>
      <w:marBottom w:val="0"/>
      <w:divBdr>
        <w:top w:val="none" w:sz="0" w:space="0" w:color="auto"/>
        <w:left w:val="none" w:sz="0" w:space="0" w:color="auto"/>
        <w:bottom w:val="none" w:sz="0" w:space="0" w:color="auto"/>
        <w:right w:val="none" w:sz="0" w:space="0" w:color="auto"/>
      </w:divBdr>
    </w:div>
    <w:div w:id="1958636038">
      <w:bodyDiv w:val="1"/>
      <w:marLeft w:val="0"/>
      <w:marRight w:val="0"/>
      <w:marTop w:val="0"/>
      <w:marBottom w:val="0"/>
      <w:divBdr>
        <w:top w:val="none" w:sz="0" w:space="0" w:color="auto"/>
        <w:left w:val="none" w:sz="0" w:space="0" w:color="auto"/>
        <w:bottom w:val="none" w:sz="0" w:space="0" w:color="auto"/>
        <w:right w:val="none" w:sz="0" w:space="0" w:color="auto"/>
      </w:divBdr>
    </w:div>
    <w:div w:id="1964072324">
      <w:bodyDiv w:val="1"/>
      <w:marLeft w:val="0"/>
      <w:marRight w:val="0"/>
      <w:marTop w:val="0"/>
      <w:marBottom w:val="0"/>
      <w:divBdr>
        <w:top w:val="none" w:sz="0" w:space="0" w:color="auto"/>
        <w:left w:val="none" w:sz="0" w:space="0" w:color="auto"/>
        <w:bottom w:val="none" w:sz="0" w:space="0" w:color="auto"/>
        <w:right w:val="none" w:sz="0" w:space="0" w:color="auto"/>
      </w:divBdr>
    </w:div>
    <w:div w:id="1965192532">
      <w:bodyDiv w:val="1"/>
      <w:marLeft w:val="0"/>
      <w:marRight w:val="0"/>
      <w:marTop w:val="0"/>
      <w:marBottom w:val="0"/>
      <w:divBdr>
        <w:top w:val="none" w:sz="0" w:space="0" w:color="auto"/>
        <w:left w:val="none" w:sz="0" w:space="0" w:color="auto"/>
        <w:bottom w:val="none" w:sz="0" w:space="0" w:color="auto"/>
        <w:right w:val="none" w:sz="0" w:space="0" w:color="auto"/>
      </w:divBdr>
    </w:div>
    <w:div w:id="1965689884">
      <w:bodyDiv w:val="1"/>
      <w:marLeft w:val="0"/>
      <w:marRight w:val="0"/>
      <w:marTop w:val="0"/>
      <w:marBottom w:val="0"/>
      <w:divBdr>
        <w:top w:val="none" w:sz="0" w:space="0" w:color="auto"/>
        <w:left w:val="none" w:sz="0" w:space="0" w:color="auto"/>
        <w:bottom w:val="none" w:sz="0" w:space="0" w:color="auto"/>
        <w:right w:val="none" w:sz="0" w:space="0" w:color="auto"/>
      </w:divBdr>
    </w:div>
    <w:div w:id="1966807621">
      <w:bodyDiv w:val="1"/>
      <w:marLeft w:val="0"/>
      <w:marRight w:val="0"/>
      <w:marTop w:val="0"/>
      <w:marBottom w:val="0"/>
      <w:divBdr>
        <w:top w:val="none" w:sz="0" w:space="0" w:color="auto"/>
        <w:left w:val="none" w:sz="0" w:space="0" w:color="auto"/>
        <w:bottom w:val="none" w:sz="0" w:space="0" w:color="auto"/>
        <w:right w:val="none" w:sz="0" w:space="0" w:color="auto"/>
      </w:divBdr>
    </w:div>
    <w:div w:id="1967151801">
      <w:bodyDiv w:val="1"/>
      <w:marLeft w:val="0"/>
      <w:marRight w:val="0"/>
      <w:marTop w:val="0"/>
      <w:marBottom w:val="0"/>
      <w:divBdr>
        <w:top w:val="none" w:sz="0" w:space="0" w:color="auto"/>
        <w:left w:val="none" w:sz="0" w:space="0" w:color="auto"/>
        <w:bottom w:val="none" w:sz="0" w:space="0" w:color="auto"/>
        <w:right w:val="none" w:sz="0" w:space="0" w:color="auto"/>
      </w:divBdr>
    </w:div>
    <w:div w:id="1969892827">
      <w:bodyDiv w:val="1"/>
      <w:marLeft w:val="0"/>
      <w:marRight w:val="0"/>
      <w:marTop w:val="0"/>
      <w:marBottom w:val="0"/>
      <w:divBdr>
        <w:top w:val="none" w:sz="0" w:space="0" w:color="auto"/>
        <w:left w:val="none" w:sz="0" w:space="0" w:color="auto"/>
        <w:bottom w:val="none" w:sz="0" w:space="0" w:color="auto"/>
        <w:right w:val="none" w:sz="0" w:space="0" w:color="auto"/>
      </w:divBdr>
    </w:div>
    <w:div w:id="1970360937">
      <w:bodyDiv w:val="1"/>
      <w:marLeft w:val="0"/>
      <w:marRight w:val="0"/>
      <w:marTop w:val="0"/>
      <w:marBottom w:val="0"/>
      <w:divBdr>
        <w:top w:val="none" w:sz="0" w:space="0" w:color="auto"/>
        <w:left w:val="none" w:sz="0" w:space="0" w:color="auto"/>
        <w:bottom w:val="none" w:sz="0" w:space="0" w:color="auto"/>
        <w:right w:val="none" w:sz="0" w:space="0" w:color="auto"/>
      </w:divBdr>
    </w:div>
    <w:div w:id="1976253643">
      <w:bodyDiv w:val="1"/>
      <w:marLeft w:val="0"/>
      <w:marRight w:val="0"/>
      <w:marTop w:val="0"/>
      <w:marBottom w:val="0"/>
      <w:divBdr>
        <w:top w:val="none" w:sz="0" w:space="0" w:color="auto"/>
        <w:left w:val="none" w:sz="0" w:space="0" w:color="auto"/>
        <w:bottom w:val="none" w:sz="0" w:space="0" w:color="auto"/>
        <w:right w:val="none" w:sz="0" w:space="0" w:color="auto"/>
      </w:divBdr>
    </w:div>
    <w:div w:id="1976451538">
      <w:bodyDiv w:val="1"/>
      <w:marLeft w:val="0"/>
      <w:marRight w:val="0"/>
      <w:marTop w:val="0"/>
      <w:marBottom w:val="0"/>
      <w:divBdr>
        <w:top w:val="none" w:sz="0" w:space="0" w:color="auto"/>
        <w:left w:val="none" w:sz="0" w:space="0" w:color="auto"/>
        <w:bottom w:val="none" w:sz="0" w:space="0" w:color="auto"/>
        <w:right w:val="none" w:sz="0" w:space="0" w:color="auto"/>
      </w:divBdr>
    </w:div>
    <w:div w:id="1976904847">
      <w:bodyDiv w:val="1"/>
      <w:marLeft w:val="0"/>
      <w:marRight w:val="0"/>
      <w:marTop w:val="0"/>
      <w:marBottom w:val="0"/>
      <w:divBdr>
        <w:top w:val="none" w:sz="0" w:space="0" w:color="auto"/>
        <w:left w:val="none" w:sz="0" w:space="0" w:color="auto"/>
        <w:bottom w:val="none" w:sz="0" w:space="0" w:color="auto"/>
        <w:right w:val="none" w:sz="0" w:space="0" w:color="auto"/>
      </w:divBdr>
    </w:div>
    <w:div w:id="1978026010">
      <w:bodyDiv w:val="1"/>
      <w:marLeft w:val="0"/>
      <w:marRight w:val="0"/>
      <w:marTop w:val="0"/>
      <w:marBottom w:val="0"/>
      <w:divBdr>
        <w:top w:val="none" w:sz="0" w:space="0" w:color="auto"/>
        <w:left w:val="none" w:sz="0" w:space="0" w:color="auto"/>
        <w:bottom w:val="none" w:sz="0" w:space="0" w:color="auto"/>
        <w:right w:val="none" w:sz="0" w:space="0" w:color="auto"/>
      </w:divBdr>
    </w:div>
    <w:div w:id="1978220138">
      <w:bodyDiv w:val="1"/>
      <w:marLeft w:val="0"/>
      <w:marRight w:val="0"/>
      <w:marTop w:val="0"/>
      <w:marBottom w:val="0"/>
      <w:divBdr>
        <w:top w:val="none" w:sz="0" w:space="0" w:color="auto"/>
        <w:left w:val="none" w:sz="0" w:space="0" w:color="auto"/>
        <w:bottom w:val="none" w:sz="0" w:space="0" w:color="auto"/>
        <w:right w:val="none" w:sz="0" w:space="0" w:color="auto"/>
      </w:divBdr>
    </w:div>
    <w:div w:id="1979530513">
      <w:bodyDiv w:val="1"/>
      <w:marLeft w:val="0"/>
      <w:marRight w:val="0"/>
      <w:marTop w:val="0"/>
      <w:marBottom w:val="0"/>
      <w:divBdr>
        <w:top w:val="none" w:sz="0" w:space="0" w:color="auto"/>
        <w:left w:val="none" w:sz="0" w:space="0" w:color="auto"/>
        <w:bottom w:val="none" w:sz="0" w:space="0" w:color="auto"/>
        <w:right w:val="none" w:sz="0" w:space="0" w:color="auto"/>
      </w:divBdr>
    </w:div>
    <w:div w:id="1980378456">
      <w:bodyDiv w:val="1"/>
      <w:marLeft w:val="0"/>
      <w:marRight w:val="0"/>
      <w:marTop w:val="0"/>
      <w:marBottom w:val="0"/>
      <w:divBdr>
        <w:top w:val="none" w:sz="0" w:space="0" w:color="auto"/>
        <w:left w:val="none" w:sz="0" w:space="0" w:color="auto"/>
        <w:bottom w:val="none" w:sz="0" w:space="0" w:color="auto"/>
        <w:right w:val="none" w:sz="0" w:space="0" w:color="auto"/>
      </w:divBdr>
    </w:div>
    <w:div w:id="1984693667">
      <w:bodyDiv w:val="1"/>
      <w:marLeft w:val="0"/>
      <w:marRight w:val="0"/>
      <w:marTop w:val="0"/>
      <w:marBottom w:val="0"/>
      <w:divBdr>
        <w:top w:val="none" w:sz="0" w:space="0" w:color="auto"/>
        <w:left w:val="none" w:sz="0" w:space="0" w:color="auto"/>
        <w:bottom w:val="none" w:sz="0" w:space="0" w:color="auto"/>
        <w:right w:val="none" w:sz="0" w:space="0" w:color="auto"/>
      </w:divBdr>
    </w:div>
    <w:div w:id="1985307942">
      <w:bodyDiv w:val="1"/>
      <w:marLeft w:val="0"/>
      <w:marRight w:val="0"/>
      <w:marTop w:val="0"/>
      <w:marBottom w:val="0"/>
      <w:divBdr>
        <w:top w:val="none" w:sz="0" w:space="0" w:color="auto"/>
        <w:left w:val="none" w:sz="0" w:space="0" w:color="auto"/>
        <w:bottom w:val="none" w:sz="0" w:space="0" w:color="auto"/>
        <w:right w:val="none" w:sz="0" w:space="0" w:color="auto"/>
      </w:divBdr>
    </w:div>
    <w:div w:id="1988853736">
      <w:bodyDiv w:val="1"/>
      <w:marLeft w:val="0"/>
      <w:marRight w:val="0"/>
      <w:marTop w:val="0"/>
      <w:marBottom w:val="0"/>
      <w:divBdr>
        <w:top w:val="none" w:sz="0" w:space="0" w:color="auto"/>
        <w:left w:val="none" w:sz="0" w:space="0" w:color="auto"/>
        <w:bottom w:val="none" w:sz="0" w:space="0" w:color="auto"/>
        <w:right w:val="none" w:sz="0" w:space="0" w:color="auto"/>
      </w:divBdr>
    </w:div>
    <w:div w:id="1989549663">
      <w:bodyDiv w:val="1"/>
      <w:marLeft w:val="0"/>
      <w:marRight w:val="0"/>
      <w:marTop w:val="0"/>
      <w:marBottom w:val="0"/>
      <w:divBdr>
        <w:top w:val="none" w:sz="0" w:space="0" w:color="auto"/>
        <w:left w:val="none" w:sz="0" w:space="0" w:color="auto"/>
        <w:bottom w:val="none" w:sz="0" w:space="0" w:color="auto"/>
        <w:right w:val="none" w:sz="0" w:space="0" w:color="auto"/>
      </w:divBdr>
    </w:div>
    <w:div w:id="1992558195">
      <w:bodyDiv w:val="1"/>
      <w:marLeft w:val="0"/>
      <w:marRight w:val="0"/>
      <w:marTop w:val="0"/>
      <w:marBottom w:val="0"/>
      <w:divBdr>
        <w:top w:val="none" w:sz="0" w:space="0" w:color="auto"/>
        <w:left w:val="none" w:sz="0" w:space="0" w:color="auto"/>
        <w:bottom w:val="none" w:sz="0" w:space="0" w:color="auto"/>
        <w:right w:val="none" w:sz="0" w:space="0" w:color="auto"/>
      </w:divBdr>
    </w:div>
    <w:div w:id="1992977868">
      <w:bodyDiv w:val="1"/>
      <w:marLeft w:val="0"/>
      <w:marRight w:val="0"/>
      <w:marTop w:val="0"/>
      <w:marBottom w:val="0"/>
      <w:divBdr>
        <w:top w:val="none" w:sz="0" w:space="0" w:color="auto"/>
        <w:left w:val="none" w:sz="0" w:space="0" w:color="auto"/>
        <w:bottom w:val="none" w:sz="0" w:space="0" w:color="auto"/>
        <w:right w:val="none" w:sz="0" w:space="0" w:color="auto"/>
      </w:divBdr>
    </w:div>
    <w:div w:id="1995256898">
      <w:bodyDiv w:val="1"/>
      <w:marLeft w:val="0"/>
      <w:marRight w:val="0"/>
      <w:marTop w:val="0"/>
      <w:marBottom w:val="0"/>
      <w:divBdr>
        <w:top w:val="none" w:sz="0" w:space="0" w:color="auto"/>
        <w:left w:val="none" w:sz="0" w:space="0" w:color="auto"/>
        <w:bottom w:val="none" w:sz="0" w:space="0" w:color="auto"/>
        <w:right w:val="none" w:sz="0" w:space="0" w:color="auto"/>
      </w:divBdr>
    </w:div>
    <w:div w:id="1997345348">
      <w:bodyDiv w:val="1"/>
      <w:marLeft w:val="0"/>
      <w:marRight w:val="0"/>
      <w:marTop w:val="0"/>
      <w:marBottom w:val="0"/>
      <w:divBdr>
        <w:top w:val="none" w:sz="0" w:space="0" w:color="auto"/>
        <w:left w:val="none" w:sz="0" w:space="0" w:color="auto"/>
        <w:bottom w:val="none" w:sz="0" w:space="0" w:color="auto"/>
        <w:right w:val="none" w:sz="0" w:space="0" w:color="auto"/>
      </w:divBdr>
    </w:div>
    <w:div w:id="1999379902">
      <w:bodyDiv w:val="1"/>
      <w:marLeft w:val="0"/>
      <w:marRight w:val="0"/>
      <w:marTop w:val="0"/>
      <w:marBottom w:val="0"/>
      <w:divBdr>
        <w:top w:val="none" w:sz="0" w:space="0" w:color="auto"/>
        <w:left w:val="none" w:sz="0" w:space="0" w:color="auto"/>
        <w:bottom w:val="none" w:sz="0" w:space="0" w:color="auto"/>
        <w:right w:val="none" w:sz="0" w:space="0" w:color="auto"/>
      </w:divBdr>
    </w:div>
    <w:div w:id="1999572888">
      <w:bodyDiv w:val="1"/>
      <w:marLeft w:val="0"/>
      <w:marRight w:val="0"/>
      <w:marTop w:val="0"/>
      <w:marBottom w:val="0"/>
      <w:divBdr>
        <w:top w:val="none" w:sz="0" w:space="0" w:color="auto"/>
        <w:left w:val="none" w:sz="0" w:space="0" w:color="auto"/>
        <w:bottom w:val="none" w:sz="0" w:space="0" w:color="auto"/>
        <w:right w:val="none" w:sz="0" w:space="0" w:color="auto"/>
      </w:divBdr>
    </w:div>
    <w:div w:id="2001885247">
      <w:bodyDiv w:val="1"/>
      <w:marLeft w:val="0"/>
      <w:marRight w:val="0"/>
      <w:marTop w:val="0"/>
      <w:marBottom w:val="0"/>
      <w:divBdr>
        <w:top w:val="none" w:sz="0" w:space="0" w:color="auto"/>
        <w:left w:val="none" w:sz="0" w:space="0" w:color="auto"/>
        <w:bottom w:val="none" w:sz="0" w:space="0" w:color="auto"/>
        <w:right w:val="none" w:sz="0" w:space="0" w:color="auto"/>
      </w:divBdr>
    </w:div>
    <w:div w:id="2003846720">
      <w:bodyDiv w:val="1"/>
      <w:marLeft w:val="0"/>
      <w:marRight w:val="0"/>
      <w:marTop w:val="0"/>
      <w:marBottom w:val="0"/>
      <w:divBdr>
        <w:top w:val="none" w:sz="0" w:space="0" w:color="auto"/>
        <w:left w:val="none" w:sz="0" w:space="0" w:color="auto"/>
        <w:bottom w:val="none" w:sz="0" w:space="0" w:color="auto"/>
        <w:right w:val="none" w:sz="0" w:space="0" w:color="auto"/>
      </w:divBdr>
    </w:div>
    <w:div w:id="2004115467">
      <w:bodyDiv w:val="1"/>
      <w:marLeft w:val="0"/>
      <w:marRight w:val="0"/>
      <w:marTop w:val="0"/>
      <w:marBottom w:val="0"/>
      <w:divBdr>
        <w:top w:val="none" w:sz="0" w:space="0" w:color="auto"/>
        <w:left w:val="none" w:sz="0" w:space="0" w:color="auto"/>
        <w:bottom w:val="none" w:sz="0" w:space="0" w:color="auto"/>
        <w:right w:val="none" w:sz="0" w:space="0" w:color="auto"/>
      </w:divBdr>
    </w:div>
    <w:div w:id="2004117349">
      <w:bodyDiv w:val="1"/>
      <w:marLeft w:val="0"/>
      <w:marRight w:val="0"/>
      <w:marTop w:val="0"/>
      <w:marBottom w:val="0"/>
      <w:divBdr>
        <w:top w:val="none" w:sz="0" w:space="0" w:color="auto"/>
        <w:left w:val="none" w:sz="0" w:space="0" w:color="auto"/>
        <w:bottom w:val="none" w:sz="0" w:space="0" w:color="auto"/>
        <w:right w:val="none" w:sz="0" w:space="0" w:color="auto"/>
      </w:divBdr>
    </w:div>
    <w:div w:id="2008364148">
      <w:bodyDiv w:val="1"/>
      <w:marLeft w:val="0"/>
      <w:marRight w:val="0"/>
      <w:marTop w:val="0"/>
      <w:marBottom w:val="0"/>
      <w:divBdr>
        <w:top w:val="none" w:sz="0" w:space="0" w:color="auto"/>
        <w:left w:val="none" w:sz="0" w:space="0" w:color="auto"/>
        <w:bottom w:val="none" w:sz="0" w:space="0" w:color="auto"/>
        <w:right w:val="none" w:sz="0" w:space="0" w:color="auto"/>
      </w:divBdr>
    </w:div>
    <w:div w:id="2008745101">
      <w:bodyDiv w:val="1"/>
      <w:marLeft w:val="0"/>
      <w:marRight w:val="0"/>
      <w:marTop w:val="0"/>
      <w:marBottom w:val="0"/>
      <w:divBdr>
        <w:top w:val="none" w:sz="0" w:space="0" w:color="auto"/>
        <w:left w:val="none" w:sz="0" w:space="0" w:color="auto"/>
        <w:bottom w:val="none" w:sz="0" w:space="0" w:color="auto"/>
        <w:right w:val="none" w:sz="0" w:space="0" w:color="auto"/>
      </w:divBdr>
    </w:div>
    <w:div w:id="2009480065">
      <w:bodyDiv w:val="1"/>
      <w:marLeft w:val="0"/>
      <w:marRight w:val="0"/>
      <w:marTop w:val="0"/>
      <w:marBottom w:val="0"/>
      <w:divBdr>
        <w:top w:val="none" w:sz="0" w:space="0" w:color="auto"/>
        <w:left w:val="none" w:sz="0" w:space="0" w:color="auto"/>
        <w:bottom w:val="none" w:sz="0" w:space="0" w:color="auto"/>
        <w:right w:val="none" w:sz="0" w:space="0" w:color="auto"/>
      </w:divBdr>
    </w:div>
    <w:div w:id="2010674682">
      <w:bodyDiv w:val="1"/>
      <w:marLeft w:val="0"/>
      <w:marRight w:val="0"/>
      <w:marTop w:val="0"/>
      <w:marBottom w:val="0"/>
      <w:divBdr>
        <w:top w:val="none" w:sz="0" w:space="0" w:color="auto"/>
        <w:left w:val="none" w:sz="0" w:space="0" w:color="auto"/>
        <w:bottom w:val="none" w:sz="0" w:space="0" w:color="auto"/>
        <w:right w:val="none" w:sz="0" w:space="0" w:color="auto"/>
      </w:divBdr>
    </w:div>
    <w:div w:id="2012026980">
      <w:bodyDiv w:val="1"/>
      <w:marLeft w:val="0"/>
      <w:marRight w:val="0"/>
      <w:marTop w:val="0"/>
      <w:marBottom w:val="0"/>
      <w:divBdr>
        <w:top w:val="none" w:sz="0" w:space="0" w:color="auto"/>
        <w:left w:val="none" w:sz="0" w:space="0" w:color="auto"/>
        <w:bottom w:val="none" w:sz="0" w:space="0" w:color="auto"/>
        <w:right w:val="none" w:sz="0" w:space="0" w:color="auto"/>
      </w:divBdr>
    </w:div>
    <w:div w:id="2013095013">
      <w:bodyDiv w:val="1"/>
      <w:marLeft w:val="0"/>
      <w:marRight w:val="0"/>
      <w:marTop w:val="0"/>
      <w:marBottom w:val="0"/>
      <w:divBdr>
        <w:top w:val="none" w:sz="0" w:space="0" w:color="auto"/>
        <w:left w:val="none" w:sz="0" w:space="0" w:color="auto"/>
        <w:bottom w:val="none" w:sz="0" w:space="0" w:color="auto"/>
        <w:right w:val="none" w:sz="0" w:space="0" w:color="auto"/>
      </w:divBdr>
    </w:div>
    <w:div w:id="2013951924">
      <w:bodyDiv w:val="1"/>
      <w:marLeft w:val="0"/>
      <w:marRight w:val="0"/>
      <w:marTop w:val="0"/>
      <w:marBottom w:val="0"/>
      <w:divBdr>
        <w:top w:val="none" w:sz="0" w:space="0" w:color="auto"/>
        <w:left w:val="none" w:sz="0" w:space="0" w:color="auto"/>
        <w:bottom w:val="none" w:sz="0" w:space="0" w:color="auto"/>
        <w:right w:val="none" w:sz="0" w:space="0" w:color="auto"/>
      </w:divBdr>
    </w:div>
    <w:div w:id="2017607590">
      <w:bodyDiv w:val="1"/>
      <w:marLeft w:val="0"/>
      <w:marRight w:val="0"/>
      <w:marTop w:val="0"/>
      <w:marBottom w:val="0"/>
      <w:divBdr>
        <w:top w:val="none" w:sz="0" w:space="0" w:color="auto"/>
        <w:left w:val="none" w:sz="0" w:space="0" w:color="auto"/>
        <w:bottom w:val="none" w:sz="0" w:space="0" w:color="auto"/>
        <w:right w:val="none" w:sz="0" w:space="0" w:color="auto"/>
      </w:divBdr>
    </w:div>
    <w:div w:id="2017999421">
      <w:bodyDiv w:val="1"/>
      <w:marLeft w:val="0"/>
      <w:marRight w:val="0"/>
      <w:marTop w:val="0"/>
      <w:marBottom w:val="0"/>
      <w:divBdr>
        <w:top w:val="none" w:sz="0" w:space="0" w:color="auto"/>
        <w:left w:val="none" w:sz="0" w:space="0" w:color="auto"/>
        <w:bottom w:val="none" w:sz="0" w:space="0" w:color="auto"/>
        <w:right w:val="none" w:sz="0" w:space="0" w:color="auto"/>
      </w:divBdr>
    </w:div>
    <w:div w:id="2018191833">
      <w:bodyDiv w:val="1"/>
      <w:marLeft w:val="0"/>
      <w:marRight w:val="0"/>
      <w:marTop w:val="0"/>
      <w:marBottom w:val="0"/>
      <w:divBdr>
        <w:top w:val="none" w:sz="0" w:space="0" w:color="auto"/>
        <w:left w:val="none" w:sz="0" w:space="0" w:color="auto"/>
        <w:bottom w:val="none" w:sz="0" w:space="0" w:color="auto"/>
        <w:right w:val="none" w:sz="0" w:space="0" w:color="auto"/>
      </w:divBdr>
    </w:div>
    <w:div w:id="2019114517">
      <w:bodyDiv w:val="1"/>
      <w:marLeft w:val="0"/>
      <w:marRight w:val="0"/>
      <w:marTop w:val="0"/>
      <w:marBottom w:val="0"/>
      <w:divBdr>
        <w:top w:val="none" w:sz="0" w:space="0" w:color="auto"/>
        <w:left w:val="none" w:sz="0" w:space="0" w:color="auto"/>
        <w:bottom w:val="none" w:sz="0" w:space="0" w:color="auto"/>
        <w:right w:val="none" w:sz="0" w:space="0" w:color="auto"/>
      </w:divBdr>
    </w:div>
    <w:div w:id="2019118432">
      <w:bodyDiv w:val="1"/>
      <w:marLeft w:val="0"/>
      <w:marRight w:val="0"/>
      <w:marTop w:val="0"/>
      <w:marBottom w:val="0"/>
      <w:divBdr>
        <w:top w:val="none" w:sz="0" w:space="0" w:color="auto"/>
        <w:left w:val="none" w:sz="0" w:space="0" w:color="auto"/>
        <w:bottom w:val="none" w:sz="0" w:space="0" w:color="auto"/>
        <w:right w:val="none" w:sz="0" w:space="0" w:color="auto"/>
      </w:divBdr>
    </w:div>
    <w:div w:id="2019649992">
      <w:bodyDiv w:val="1"/>
      <w:marLeft w:val="0"/>
      <w:marRight w:val="0"/>
      <w:marTop w:val="0"/>
      <w:marBottom w:val="0"/>
      <w:divBdr>
        <w:top w:val="none" w:sz="0" w:space="0" w:color="auto"/>
        <w:left w:val="none" w:sz="0" w:space="0" w:color="auto"/>
        <w:bottom w:val="none" w:sz="0" w:space="0" w:color="auto"/>
        <w:right w:val="none" w:sz="0" w:space="0" w:color="auto"/>
      </w:divBdr>
    </w:div>
    <w:div w:id="2022507455">
      <w:bodyDiv w:val="1"/>
      <w:marLeft w:val="0"/>
      <w:marRight w:val="0"/>
      <w:marTop w:val="0"/>
      <w:marBottom w:val="0"/>
      <w:divBdr>
        <w:top w:val="none" w:sz="0" w:space="0" w:color="auto"/>
        <w:left w:val="none" w:sz="0" w:space="0" w:color="auto"/>
        <w:bottom w:val="none" w:sz="0" w:space="0" w:color="auto"/>
        <w:right w:val="none" w:sz="0" w:space="0" w:color="auto"/>
      </w:divBdr>
    </w:div>
    <w:div w:id="2029021450">
      <w:bodyDiv w:val="1"/>
      <w:marLeft w:val="0"/>
      <w:marRight w:val="0"/>
      <w:marTop w:val="0"/>
      <w:marBottom w:val="0"/>
      <w:divBdr>
        <w:top w:val="none" w:sz="0" w:space="0" w:color="auto"/>
        <w:left w:val="none" w:sz="0" w:space="0" w:color="auto"/>
        <w:bottom w:val="none" w:sz="0" w:space="0" w:color="auto"/>
        <w:right w:val="none" w:sz="0" w:space="0" w:color="auto"/>
      </w:divBdr>
    </w:div>
    <w:div w:id="2032566133">
      <w:bodyDiv w:val="1"/>
      <w:marLeft w:val="0"/>
      <w:marRight w:val="0"/>
      <w:marTop w:val="0"/>
      <w:marBottom w:val="0"/>
      <w:divBdr>
        <w:top w:val="none" w:sz="0" w:space="0" w:color="auto"/>
        <w:left w:val="none" w:sz="0" w:space="0" w:color="auto"/>
        <w:bottom w:val="none" w:sz="0" w:space="0" w:color="auto"/>
        <w:right w:val="none" w:sz="0" w:space="0" w:color="auto"/>
      </w:divBdr>
    </w:div>
    <w:div w:id="2035230362">
      <w:bodyDiv w:val="1"/>
      <w:marLeft w:val="0"/>
      <w:marRight w:val="0"/>
      <w:marTop w:val="0"/>
      <w:marBottom w:val="0"/>
      <w:divBdr>
        <w:top w:val="none" w:sz="0" w:space="0" w:color="auto"/>
        <w:left w:val="none" w:sz="0" w:space="0" w:color="auto"/>
        <w:bottom w:val="none" w:sz="0" w:space="0" w:color="auto"/>
        <w:right w:val="none" w:sz="0" w:space="0" w:color="auto"/>
      </w:divBdr>
    </w:div>
    <w:div w:id="2036807163">
      <w:bodyDiv w:val="1"/>
      <w:marLeft w:val="0"/>
      <w:marRight w:val="0"/>
      <w:marTop w:val="0"/>
      <w:marBottom w:val="0"/>
      <w:divBdr>
        <w:top w:val="none" w:sz="0" w:space="0" w:color="auto"/>
        <w:left w:val="none" w:sz="0" w:space="0" w:color="auto"/>
        <w:bottom w:val="none" w:sz="0" w:space="0" w:color="auto"/>
        <w:right w:val="none" w:sz="0" w:space="0" w:color="auto"/>
      </w:divBdr>
    </w:div>
    <w:div w:id="2039894108">
      <w:bodyDiv w:val="1"/>
      <w:marLeft w:val="0"/>
      <w:marRight w:val="0"/>
      <w:marTop w:val="0"/>
      <w:marBottom w:val="0"/>
      <w:divBdr>
        <w:top w:val="none" w:sz="0" w:space="0" w:color="auto"/>
        <w:left w:val="none" w:sz="0" w:space="0" w:color="auto"/>
        <w:bottom w:val="none" w:sz="0" w:space="0" w:color="auto"/>
        <w:right w:val="none" w:sz="0" w:space="0" w:color="auto"/>
      </w:divBdr>
    </w:div>
    <w:div w:id="2039963836">
      <w:bodyDiv w:val="1"/>
      <w:marLeft w:val="0"/>
      <w:marRight w:val="0"/>
      <w:marTop w:val="0"/>
      <w:marBottom w:val="0"/>
      <w:divBdr>
        <w:top w:val="none" w:sz="0" w:space="0" w:color="auto"/>
        <w:left w:val="none" w:sz="0" w:space="0" w:color="auto"/>
        <w:bottom w:val="none" w:sz="0" w:space="0" w:color="auto"/>
        <w:right w:val="none" w:sz="0" w:space="0" w:color="auto"/>
      </w:divBdr>
    </w:div>
    <w:div w:id="2041736952">
      <w:bodyDiv w:val="1"/>
      <w:marLeft w:val="0"/>
      <w:marRight w:val="0"/>
      <w:marTop w:val="0"/>
      <w:marBottom w:val="0"/>
      <w:divBdr>
        <w:top w:val="none" w:sz="0" w:space="0" w:color="auto"/>
        <w:left w:val="none" w:sz="0" w:space="0" w:color="auto"/>
        <w:bottom w:val="none" w:sz="0" w:space="0" w:color="auto"/>
        <w:right w:val="none" w:sz="0" w:space="0" w:color="auto"/>
      </w:divBdr>
    </w:div>
    <w:div w:id="2042390621">
      <w:bodyDiv w:val="1"/>
      <w:marLeft w:val="0"/>
      <w:marRight w:val="0"/>
      <w:marTop w:val="0"/>
      <w:marBottom w:val="0"/>
      <w:divBdr>
        <w:top w:val="none" w:sz="0" w:space="0" w:color="auto"/>
        <w:left w:val="none" w:sz="0" w:space="0" w:color="auto"/>
        <w:bottom w:val="none" w:sz="0" w:space="0" w:color="auto"/>
        <w:right w:val="none" w:sz="0" w:space="0" w:color="auto"/>
      </w:divBdr>
    </w:div>
    <w:div w:id="2042435158">
      <w:bodyDiv w:val="1"/>
      <w:marLeft w:val="0"/>
      <w:marRight w:val="0"/>
      <w:marTop w:val="0"/>
      <w:marBottom w:val="0"/>
      <w:divBdr>
        <w:top w:val="none" w:sz="0" w:space="0" w:color="auto"/>
        <w:left w:val="none" w:sz="0" w:space="0" w:color="auto"/>
        <w:bottom w:val="none" w:sz="0" w:space="0" w:color="auto"/>
        <w:right w:val="none" w:sz="0" w:space="0" w:color="auto"/>
      </w:divBdr>
    </w:div>
    <w:div w:id="2043549948">
      <w:bodyDiv w:val="1"/>
      <w:marLeft w:val="0"/>
      <w:marRight w:val="0"/>
      <w:marTop w:val="0"/>
      <w:marBottom w:val="0"/>
      <w:divBdr>
        <w:top w:val="none" w:sz="0" w:space="0" w:color="auto"/>
        <w:left w:val="none" w:sz="0" w:space="0" w:color="auto"/>
        <w:bottom w:val="none" w:sz="0" w:space="0" w:color="auto"/>
        <w:right w:val="none" w:sz="0" w:space="0" w:color="auto"/>
      </w:divBdr>
    </w:div>
    <w:div w:id="2045128426">
      <w:bodyDiv w:val="1"/>
      <w:marLeft w:val="0"/>
      <w:marRight w:val="0"/>
      <w:marTop w:val="0"/>
      <w:marBottom w:val="0"/>
      <w:divBdr>
        <w:top w:val="none" w:sz="0" w:space="0" w:color="auto"/>
        <w:left w:val="none" w:sz="0" w:space="0" w:color="auto"/>
        <w:bottom w:val="none" w:sz="0" w:space="0" w:color="auto"/>
        <w:right w:val="none" w:sz="0" w:space="0" w:color="auto"/>
      </w:divBdr>
    </w:div>
    <w:div w:id="2045324092">
      <w:bodyDiv w:val="1"/>
      <w:marLeft w:val="0"/>
      <w:marRight w:val="0"/>
      <w:marTop w:val="0"/>
      <w:marBottom w:val="0"/>
      <w:divBdr>
        <w:top w:val="none" w:sz="0" w:space="0" w:color="auto"/>
        <w:left w:val="none" w:sz="0" w:space="0" w:color="auto"/>
        <w:bottom w:val="none" w:sz="0" w:space="0" w:color="auto"/>
        <w:right w:val="none" w:sz="0" w:space="0" w:color="auto"/>
      </w:divBdr>
    </w:div>
    <w:div w:id="2046060668">
      <w:bodyDiv w:val="1"/>
      <w:marLeft w:val="0"/>
      <w:marRight w:val="0"/>
      <w:marTop w:val="0"/>
      <w:marBottom w:val="0"/>
      <w:divBdr>
        <w:top w:val="none" w:sz="0" w:space="0" w:color="auto"/>
        <w:left w:val="none" w:sz="0" w:space="0" w:color="auto"/>
        <w:bottom w:val="none" w:sz="0" w:space="0" w:color="auto"/>
        <w:right w:val="none" w:sz="0" w:space="0" w:color="auto"/>
      </w:divBdr>
    </w:div>
    <w:div w:id="2047945203">
      <w:bodyDiv w:val="1"/>
      <w:marLeft w:val="0"/>
      <w:marRight w:val="0"/>
      <w:marTop w:val="0"/>
      <w:marBottom w:val="0"/>
      <w:divBdr>
        <w:top w:val="none" w:sz="0" w:space="0" w:color="auto"/>
        <w:left w:val="none" w:sz="0" w:space="0" w:color="auto"/>
        <w:bottom w:val="none" w:sz="0" w:space="0" w:color="auto"/>
        <w:right w:val="none" w:sz="0" w:space="0" w:color="auto"/>
      </w:divBdr>
    </w:div>
    <w:div w:id="2048799775">
      <w:bodyDiv w:val="1"/>
      <w:marLeft w:val="0"/>
      <w:marRight w:val="0"/>
      <w:marTop w:val="0"/>
      <w:marBottom w:val="0"/>
      <w:divBdr>
        <w:top w:val="none" w:sz="0" w:space="0" w:color="auto"/>
        <w:left w:val="none" w:sz="0" w:space="0" w:color="auto"/>
        <w:bottom w:val="none" w:sz="0" w:space="0" w:color="auto"/>
        <w:right w:val="none" w:sz="0" w:space="0" w:color="auto"/>
      </w:divBdr>
    </w:div>
    <w:div w:id="2050177277">
      <w:bodyDiv w:val="1"/>
      <w:marLeft w:val="0"/>
      <w:marRight w:val="0"/>
      <w:marTop w:val="0"/>
      <w:marBottom w:val="0"/>
      <w:divBdr>
        <w:top w:val="none" w:sz="0" w:space="0" w:color="auto"/>
        <w:left w:val="none" w:sz="0" w:space="0" w:color="auto"/>
        <w:bottom w:val="none" w:sz="0" w:space="0" w:color="auto"/>
        <w:right w:val="none" w:sz="0" w:space="0" w:color="auto"/>
      </w:divBdr>
    </w:div>
    <w:div w:id="2051106892">
      <w:bodyDiv w:val="1"/>
      <w:marLeft w:val="0"/>
      <w:marRight w:val="0"/>
      <w:marTop w:val="0"/>
      <w:marBottom w:val="0"/>
      <w:divBdr>
        <w:top w:val="none" w:sz="0" w:space="0" w:color="auto"/>
        <w:left w:val="none" w:sz="0" w:space="0" w:color="auto"/>
        <w:bottom w:val="none" w:sz="0" w:space="0" w:color="auto"/>
        <w:right w:val="none" w:sz="0" w:space="0" w:color="auto"/>
      </w:divBdr>
    </w:div>
    <w:div w:id="2053771141">
      <w:bodyDiv w:val="1"/>
      <w:marLeft w:val="0"/>
      <w:marRight w:val="0"/>
      <w:marTop w:val="0"/>
      <w:marBottom w:val="0"/>
      <w:divBdr>
        <w:top w:val="none" w:sz="0" w:space="0" w:color="auto"/>
        <w:left w:val="none" w:sz="0" w:space="0" w:color="auto"/>
        <w:bottom w:val="none" w:sz="0" w:space="0" w:color="auto"/>
        <w:right w:val="none" w:sz="0" w:space="0" w:color="auto"/>
      </w:divBdr>
    </w:div>
    <w:div w:id="2054226819">
      <w:bodyDiv w:val="1"/>
      <w:marLeft w:val="0"/>
      <w:marRight w:val="0"/>
      <w:marTop w:val="0"/>
      <w:marBottom w:val="0"/>
      <w:divBdr>
        <w:top w:val="none" w:sz="0" w:space="0" w:color="auto"/>
        <w:left w:val="none" w:sz="0" w:space="0" w:color="auto"/>
        <w:bottom w:val="none" w:sz="0" w:space="0" w:color="auto"/>
        <w:right w:val="none" w:sz="0" w:space="0" w:color="auto"/>
      </w:divBdr>
    </w:div>
    <w:div w:id="2054842702">
      <w:bodyDiv w:val="1"/>
      <w:marLeft w:val="0"/>
      <w:marRight w:val="0"/>
      <w:marTop w:val="0"/>
      <w:marBottom w:val="0"/>
      <w:divBdr>
        <w:top w:val="none" w:sz="0" w:space="0" w:color="auto"/>
        <w:left w:val="none" w:sz="0" w:space="0" w:color="auto"/>
        <w:bottom w:val="none" w:sz="0" w:space="0" w:color="auto"/>
        <w:right w:val="none" w:sz="0" w:space="0" w:color="auto"/>
      </w:divBdr>
    </w:div>
    <w:div w:id="2058233490">
      <w:bodyDiv w:val="1"/>
      <w:marLeft w:val="0"/>
      <w:marRight w:val="0"/>
      <w:marTop w:val="0"/>
      <w:marBottom w:val="0"/>
      <w:divBdr>
        <w:top w:val="none" w:sz="0" w:space="0" w:color="auto"/>
        <w:left w:val="none" w:sz="0" w:space="0" w:color="auto"/>
        <w:bottom w:val="none" w:sz="0" w:space="0" w:color="auto"/>
        <w:right w:val="none" w:sz="0" w:space="0" w:color="auto"/>
      </w:divBdr>
    </w:div>
    <w:div w:id="2059864053">
      <w:bodyDiv w:val="1"/>
      <w:marLeft w:val="0"/>
      <w:marRight w:val="0"/>
      <w:marTop w:val="0"/>
      <w:marBottom w:val="0"/>
      <w:divBdr>
        <w:top w:val="none" w:sz="0" w:space="0" w:color="auto"/>
        <w:left w:val="none" w:sz="0" w:space="0" w:color="auto"/>
        <w:bottom w:val="none" w:sz="0" w:space="0" w:color="auto"/>
        <w:right w:val="none" w:sz="0" w:space="0" w:color="auto"/>
      </w:divBdr>
    </w:div>
    <w:div w:id="2060473679">
      <w:bodyDiv w:val="1"/>
      <w:marLeft w:val="0"/>
      <w:marRight w:val="0"/>
      <w:marTop w:val="0"/>
      <w:marBottom w:val="0"/>
      <w:divBdr>
        <w:top w:val="none" w:sz="0" w:space="0" w:color="auto"/>
        <w:left w:val="none" w:sz="0" w:space="0" w:color="auto"/>
        <w:bottom w:val="none" w:sz="0" w:space="0" w:color="auto"/>
        <w:right w:val="none" w:sz="0" w:space="0" w:color="auto"/>
      </w:divBdr>
    </w:div>
    <w:div w:id="2063360350">
      <w:bodyDiv w:val="1"/>
      <w:marLeft w:val="0"/>
      <w:marRight w:val="0"/>
      <w:marTop w:val="0"/>
      <w:marBottom w:val="0"/>
      <w:divBdr>
        <w:top w:val="none" w:sz="0" w:space="0" w:color="auto"/>
        <w:left w:val="none" w:sz="0" w:space="0" w:color="auto"/>
        <w:bottom w:val="none" w:sz="0" w:space="0" w:color="auto"/>
        <w:right w:val="none" w:sz="0" w:space="0" w:color="auto"/>
      </w:divBdr>
    </w:div>
    <w:div w:id="2063626612">
      <w:bodyDiv w:val="1"/>
      <w:marLeft w:val="0"/>
      <w:marRight w:val="0"/>
      <w:marTop w:val="0"/>
      <w:marBottom w:val="0"/>
      <w:divBdr>
        <w:top w:val="none" w:sz="0" w:space="0" w:color="auto"/>
        <w:left w:val="none" w:sz="0" w:space="0" w:color="auto"/>
        <w:bottom w:val="none" w:sz="0" w:space="0" w:color="auto"/>
        <w:right w:val="none" w:sz="0" w:space="0" w:color="auto"/>
      </w:divBdr>
    </w:div>
    <w:div w:id="2065788217">
      <w:bodyDiv w:val="1"/>
      <w:marLeft w:val="0"/>
      <w:marRight w:val="0"/>
      <w:marTop w:val="0"/>
      <w:marBottom w:val="0"/>
      <w:divBdr>
        <w:top w:val="none" w:sz="0" w:space="0" w:color="auto"/>
        <w:left w:val="none" w:sz="0" w:space="0" w:color="auto"/>
        <w:bottom w:val="none" w:sz="0" w:space="0" w:color="auto"/>
        <w:right w:val="none" w:sz="0" w:space="0" w:color="auto"/>
      </w:divBdr>
    </w:div>
    <w:div w:id="2068532722">
      <w:bodyDiv w:val="1"/>
      <w:marLeft w:val="0"/>
      <w:marRight w:val="0"/>
      <w:marTop w:val="0"/>
      <w:marBottom w:val="0"/>
      <w:divBdr>
        <w:top w:val="none" w:sz="0" w:space="0" w:color="auto"/>
        <w:left w:val="none" w:sz="0" w:space="0" w:color="auto"/>
        <w:bottom w:val="none" w:sz="0" w:space="0" w:color="auto"/>
        <w:right w:val="none" w:sz="0" w:space="0" w:color="auto"/>
      </w:divBdr>
    </w:div>
    <w:div w:id="2068918079">
      <w:bodyDiv w:val="1"/>
      <w:marLeft w:val="0"/>
      <w:marRight w:val="0"/>
      <w:marTop w:val="0"/>
      <w:marBottom w:val="0"/>
      <w:divBdr>
        <w:top w:val="none" w:sz="0" w:space="0" w:color="auto"/>
        <w:left w:val="none" w:sz="0" w:space="0" w:color="auto"/>
        <w:bottom w:val="none" w:sz="0" w:space="0" w:color="auto"/>
        <w:right w:val="none" w:sz="0" w:space="0" w:color="auto"/>
      </w:divBdr>
    </w:div>
    <w:div w:id="2070418850">
      <w:bodyDiv w:val="1"/>
      <w:marLeft w:val="0"/>
      <w:marRight w:val="0"/>
      <w:marTop w:val="0"/>
      <w:marBottom w:val="0"/>
      <w:divBdr>
        <w:top w:val="none" w:sz="0" w:space="0" w:color="auto"/>
        <w:left w:val="none" w:sz="0" w:space="0" w:color="auto"/>
        <w:bottom w:val="none" w:sz="0" w:space="0" w:color="auto"/>
        <w:right w:val="none" w:sz="0" w:space="0" w:color="auto"/>
      </w:divBdr>
    </w:div>
    <w:div w:id="2073381790">
      <w:bodyDiv w:val="1"/>
      <w:marLeft w:val="0"/>
      <w:marRight w:val="0"/>
      <w:marTop w:val="0"/>
      <w:marBottom w:val="0"/>
      <w:divBdr>
        <w:top w:val="none" w:sz="0" w:space="0" w:color="auto"/>
        <w:left w:val="none" w:sz="0" w:space="0" w:color="auto"/>
        <w:bottom w:val="none" w:sz="0" w:space="0" w:color="auto"/>
        <w:right w:val="none" w:sz="0" w:space="0" w:color="auto"/>
      </w:divBdr>
    </w:div>
    <w:div w:id="2074500834">
      <w:bodyDiv w:val="1"/>
      <w:marLeft w:val="0"/>
      <w:marRight w:val="0"/>
      <w:marTop w:val="0"/>
      <w:marBottom w:val="0"/>
      <w:divBdr>
        <w:top w:val="none" w:sz="0" w:space="0" w:color="auto"/>
        <w:left w:val="none" w:sz="0" w:space="0" w:color="auto"/>
        <w:bottom w:val="none" w:sz="0" w:space="0" w:color="auto"/>
        <w:right w:val="none" w:sz="0" w:space="0" w:color="auto"/>
      </w:divBdr>
    </w:div>
    <w:div w:id="2075198013">
      <w:bodyDiv w:val="1"/>
      <w:marLeft w:val="0"/>
      <w:marRight w:val="0"/>
      <w:marTop w:val="0"/>
      <w:marBottom w:val="0"/>
      <w:divBdr>
        <w:top w:val="none" w:sz="0" w:space="0" w:color="auto"/>
        <w:left w:val="none" w:sz="0" w:space="0" w:color="auto"/>
        <w:bottom w:val="none" w:sz="0" w:space="0" w:color="auto"/>
        <w:right w:val="none" w:sz="0" w:space="0" w:color="auto"/>
      </w:divBdr>
    </w:div>
    <w:div w:id="2079280529">
      <w:bodyDiv w:val="1"/>
      <w:marLeft w:val="0"/>
      <w:marRight w:val="0"/>
      <w:marTop w:val="0"/>
      <w:marBottom w:val="0"/>
      <w:divBdr>
        <w:top w:val="none" w:sz="0" w:space="0" w:color="auto"/>
        <w:left w:val="none" w:sz="0" w:space="0" w:color="auto"/>
        <w:bottom w:val="none" w:sz="0" w:space="0" w:color="auto"/>
        <w:right w:val="none" w:sz="0" w:space="0" w:color="auto"/>
      </w:divBdr>
    </w:div>
    <w:div w:id="2083405768">
      <w:bodyDiv w:val="1"/>
      <w:marLeft w:val="0"/>
      <w:marRight w:val="0"/>
      <w:marTop w:val="0"/>
      <w:marBottom w:val="0"/>
      <w:divBdr>
        <w:top w:val="none" w:sz="0" w:space="0" w:color="auto"/>
        <w:left w:val="none" w:sz="0" w:space="0" w:color="auto"/>
        <w:bottom w:val="none" w:sz="0" w:space="0" w:color="auto"/>
        <w:right w:val="none" w:sz="0" w:space="0" w:color="auto"/>
      </w:divBdr>
    </w:div>
    <w:div w:id="2087456532">
      <w:bodyDiv w:val="1"/>
      <w:marLeft w:val="0"/>
      <w:marRight w:val="0"/>
      <w:marTop w:val="0"/>
      <w:marBottom w:val="0"/>
      <w:divBdr>
        <w:top w:val="none" w:sz="0" w:space="0" w:color="auto"/>
        <w:left w:val="none" w:sz="0" w:space="0" w:color="auto"/>
        <w:bottom w:val="none" w:sz="0" w:space="0" w:color="auto"/>
        <w:right w:val="none" w:sz="0" w:space="0" w:color="auto"/>
      </w:divBdr>
    </w:div>
    <w:div w:id="2093969062">
      <w:bodyDiv w:val="1"/>
      <w:marLeft w:val="0"/>
      <w:marRight w:val="0"/>
      <w:marTop w:val="0"/>
      <w:marBottom w:val="0"/>
      <w:divBdr>
        <w:top w:val="none" w:sz="0" w:space="0" w:color="auto"/>
        <w:left w:val="none" w:sz="0" w:space="0" w:color="auto"/>
        <w:bottom w:val="none" w:sz="0" w:space="0" w:color="auto"/>
        <w:right w:val="none" w:sz="0" w:space="0" w:color="auto"/>
      </w:divBdr>
    </w:div>
    <w:div w:id="2096129686">
      <w:bodyDiv w:val="1"/>
      <w:marLeft w:val="0"/>
      <w:marRight w:val="0"/>
      <w:marTop w:val="0"/>
      <w:marBottom w:val="0"/>
      <w:divBdr>
        <w:top w:val="none" w:sz="0" w:space="0" w:color="auto"/>
        <w:left w:val="none" w:sz="0" w:space="0" w:color="auto"/>
        <w:bottom w:val="none" w:sz="0" w:space="0" w:color="auto"/>
        <w:right w:val="none" w:sz="0" w:space="0" w:color="auto"/>
      </w:divBdr>
    </w:div>
    <w:div w:id="2097238998">
      <w:bodyDiv w:val="1"/>
      <w:marLeft w:val="0"/>
      <w:marRight w:val="0"/>
      <w:marTop w:val="0"/>
      <w:marBottom w:val="0"/>
      <w:divBdr>
        <w:top w:val="none" w:sz="0" w:space="0" w:color="auto"/>
        <w:left w:val="none" w:sz="0" w:space="0" w:color="auto"/>
        <w:bottom w:val="none" w:sz="0" w:space="0" w:color="auto"/>
        <w:right w:val="none" w:sz="0" w:space="0" w:color="auto"/>
      </w:divBdr>
    </w:div>
    <w:div w:id="2100980739">
      <w:bodyDiv w:val="1"/>
      <w:marLeft w:val="0"/>
      <w:marRight w:val="0"/>
      <w:marTop w:val="0"/>
      <w:marBottom w:val="0"/>
      <w:divBdr>
        <w:top w:val="none" w:sz="0" w:space="0" w:color="auto"/>
        <w:left w:val="none" w:sz="0" w:space="0" w:color="auto"/>
        <w:bottom w:val="none" w:sz="0" w:space="0" w:color="auto"/>
        <w:right w:val="none" w:sz="0" w:space="0" w:color="auto"/>
      </w:divBdr>
    </w:div>
    <w:div w:id="2101485913">
      <w:bodyDiv w:val="1"/>
      <w:marLeft w:val="0"/>
      <w:marRight w:val="0"/>
      <w:marTop w:val="0"/>
      <w:marBottom w:val="0"/>
      <w:divBdr>
        <w:top w:val="none" w:sz="0" w:space="0" w:color="auto"/>
        <w:left w:val="none" w:sz="0" w:space="0" w:color="auto"/>
        <w:bottom w:val="none" w:sz="0" w:space="0" w:color="auto"/>
        <w:right w:val="none" w:sz="0" w:space="0" w:color="auto"/>
      </w:divBdr>
    </w:div>
    <w:div w:id="2102605065">
      <w:bodyDiv w:val="1"/>
      <w:marLeft w:val="0"/>
      <w:marRight w:val="0"/>
      <w:marTop w:val="0"/>
      <w:marBottom w:val="0"/>
      <w:divBdr>
        <w:top w:val="none" w:sz="0" w:space="0" w:color="auto"/>
        <w:left w:val="none" w:sz="0" w:space="0" w:color="auto"/>
        <w:bottom w:val="none" w:sz="0" w:space="0" w:color="auto"/>
        <w:right w:val="none" w:sz="0" w:space="0" w:color="auto"/>
      </w:divBdr>
    </w:div>
    <w:div w:id="2102794062">
      <w:bodyDiv w:val="1"/>
      <w:marLeft w:val="0"/>
      <w:marRight w:val="0"/>
      <w:marTop w:val="0"/>
      <w:marBottom w:val="0"/>
      <w:divBdr>
        <w:top w:val="none" w:sz="0" w:space="0" w:color="auto"/>
        <w:left w:val="none" w:sz="0" w:space="0" w:color="auto"/>
        <w:bottom w:val="none" w:sz="0" w:space="0" w:color="auto"/>
        <w:right w:val="none" w:sz="0" w:space="0" w:color="auto"/>
      </w:divBdr>
    </w:div>
    <w:div w:id="2105028465">
      <w:bodyDiv w:val="1"/>
      <w:marLeft w:val="0"/>
      <w:marRight w:val="0"/>
      <w:marTop w:val="0"/>
      <w:marBottom w:val="0"/>
      <w:divBdr>
        <w:top w:val="none" w:sz="0" w:space="0" w:color="auto"/>
        <w:left w:val="none" w:sz="0" w:space="0" w:color="auto"/>
        <w:bottom w:val="none" w:sz="0" w:space="0" w:color="auto"/>
        <w:right w:val="none" w:sz="0" w:space="0" w:color="auto"/>
      </w:divBdr>
    </w:div>
    <w:div w:id="2109348580">
      <w:bodyDiv w:val="1"/>
      <w:marLeft w:val="0"/>
      <w:marRight w:val="0"/>
      <w:marTop w:val="0"/>
      <w:marBottom w:val="0"/>
      <w:divBdr>
        <w:top w:val="none" w:sz="0" w:space="0" w:color="auto"/>
        <w:left w:val="none" w:sz="0" w:space="0" w:color="auto"/>
        <w:bottom w:val="none" w:sz="0" w:space="0" w:color="auto"/>
        <w:right w:val="none" w:sz="0" w:space="0" w:color="auto"/>
      </w:divBdr>
    </w:div>
    <w:div w:id="2111852006">
      <w:bodyDiv w:val="1"/>
      <w:marLeft w:val="0"/>
      <w:marRight w:val="0"/>
      <w:marTop w:val="0"/>
      <w:marBottom w:val="0"/>
      <w:divBdr>
        <w:top w:val="none" w:sz="0" w:space="0" w:color="auto"/>
        <w:left w:val="none" w:sz="0" w:space="0" w:color="auto"/>
        <w:bottom w:val="none" w:sz="0" w:space="0" w:color="auto"/>
        <w:right w:val="none" w:sz="0" w:space="0" w:color="auto"/>
      </w:divBdr>
    </w:div>
    <w:div w:id="2114666978">
      <w:bodyDiv w:val="1"/>
      <w:marLeft w:val="0"/>
      <w:marRight w:val="0"/>
      <w:marTop w:val="0"/>
      <w:marBottom w:val="0"/>
      <w:divBdr>
        <w:top w:val="none" w:sz="0" w:space="0" w:color="auto"/>
        <w:left w:val="none" w:sz="0" w:space="0" w:color="auto"/>
        <w:bottom w:val="none" w:sz="0" w:space="0" w:color="auto"/>
        <w:right w:val="none" w:sz="0" w:space="0" w:color="auto"/>
      </w:divBdr>
    </w:div>
    <w:div w:id="2116366962">
      <w:bodyDiv w:val="1"/>
      <w:marLeft w:val="0"/>
      <w:marRight w:val="0"/>
      <w:marTop w:val="0"/>
      <w:marBottom w:val="0"/>
      <w:divBdr>
        <w:top w:val="none" w:sz="0" w:space="0" w:color="auto"/>
        <w:left w:val="none" w:sz="0" w:space="0" w:color="auto"/>
        <w:bottom w:val="none" w:sz="0" w:space="0" w:color="auto"/>
        <w:right w:val="none" w:sz="0" w:space="0" w:color="auto"/>
      </w:divBdr>
    </w:div>
    <w:div w:id="2116902878">
      <w:bodyDiv w:val="1"/>
      <w:marLeft w:val="0"/>
      <w:marRight w:val="0"/>
      <w:marTop w:val="0"/>
      <w:marBottom w:val="0"/>
      <w:divBdr>
        <w:top w:val="none" w:sz="0" w:space="0" w:color="auto"/>
        <w:left w:val="none" w:sz="0" w:space="0" w:color="auto"/>
        <w:bottom w:val="none" w:sz="0" w:space="0" w:color="auto"/>
        <w:right w:val="none" w:sz="0" w:space="0" w:color="auto"/>
      </w:divBdr>
    </w:div>
    <w:div w:id="2119449270">
      <w:bodyDiv w:val="1"/>
      <w:marLeft w:val="0"/>
      <w:marRight w:val="0"/>
      <w:marTop w:val="0"/>
      <w:marBottom w:val="0"/>
      <w:divBdr>
        <w:top w:val="none" w:sz="0" w:space="0" w:color="auto"/>
        <w:left w:val="none" w:sz="0" w:space="0" w:color="auto"/>
        <w:bottom w:val="none" w:sz="0" w:space="0" w:color="auto"/>
        <w:right w:val="none" w:sz="0" w:space="0" w:color="auto"/>
      </w:divBdr>
    </w:div>
    <w:div w:id="2120447026">
      <w:bodyDiv w:val="1"/>
      <w:marLeft w:val="0"/>
      <w:marRight w:val="0"/>
      <w:marTop w:val="0"/>
      <w:marBottom w:val="0"/>
      <w:divBdr>
        <w:top w:val="none" w:sz="0" w:space="0" w:color="auto"/>
        <w:left w:val="none" w:sz="0" w:space="0" w:color="auto"/>
        <w:bottom w:val="none" w:sz="0" w:space="0" w:color="auto"/>
        <w:right w:val="none" w:sz="0" w:space="0" w:color="auto"/>
      </w:divBdr>
    </w:div>
    <w:div w:id="2122455735">
      <w:bodyDiv w:val="1"/>
      <w:marLeft w:val="0"/>
      <w:marRight w:val="0"/>
      <w:marTop w:val="0"/>
      <w:marBottom w:val="0"/>
      <w:divBdr>
        <w:top w:val="none" w:sz="0" w:space="0" w:color="auto"/>
        <w:left w:val="none" w:sz="0" w:space="0" w:color="auto"/>
        <w:bottom w:val="none" w:sz="0" w:space="0" w:color="auto"/>
        <w:right w:val="none" w:sz="0" w:space="0" w:color="auto"/>
      </w:divBdr>
    </w:div>
    <w:div w:id="2124182979">
      <w:bodyDiv w:val="1"/>
      <w:marLeft w:val="0"/>
      <w:marRight w:val="0"/>
      <w:marTop w:val="0"/>
      <w:marBottom w:val="0"/>
      <w:divBdr>
        <w:top w:val="none" w:sz="0" w:space="0" w:color="auto"/>
        <w:left w:val="none" w:sz="0" w:space="0" w:color="auto"/>
        <w:bottom w:val="none" w:sz="0" w:space="0" w:color="auto"/>
        <w:right w:val="none" w:sz="0" w:space="0" w:color="auto"/>
      </w:divBdr>
    </w:div>
    <w:div w:id="2125149766">
      <w:bodyDiv w:val="1"/>
      <w:marLeft w:val="0"/>
      <w:marRight w:val="0"/>
      <w:marTop w:val="0"/>
      <w:marBottom w:val="0"/>
      <w:divBdr>
        <w:top w:val="none" w:sz="0" w:space="0" w:color="auto"/>
        <w:left w:val="none" w:sz="0" w:space="0" w:color="auto"/>
        <w:bottom w:val="none" w:sz="0" w:space="0" w:color="auto"/>
        <w:right w:val="none" w:sz="0" w:space="0" w:color="auto"/>
      </w:divBdr>
    </w:div>
    <w:div w:id="2127262854">
      <w:bodyDiv w:val="1"/>
      <w:marLeft w:val="0"/>
      <w:marRight w:val="0"/>
      <w:marTop w:val="0"/>
      <w:marBottom w:val="0"/>
      <w:divBdr>
        <w:top w:val="none" w:sz="0" w:space="0" w:color="auto"/>
        <w:left w:val="none" w:sz="0" w:space="0" w:color="auto"/>
        <w:bottom w:val="none" w:sz="0" w:space="0" w:color="auto"/>
        <w:right w:val="none" w:sz="0" w:space="0" w:color="auto"/>
      </w:divBdr>
    </w:div>
    <w:div w:id="2129156447">
      <w:bodyDiv w:val="1"/>
      <w:marLeft w:val="0"/>
      <w:marRight w:val="0"/>
      <w:marTop w:val="0"/>
      <w:marBottom w:val="0"/>
      <w:divBdr>
        <w:top w:val="none" w:sz="0" w:space="0" w:color="auto"/>
        <w:left w:val="none" w:sz="0" w:space="0" w:color="auto"/>
        <w:bottom w:val="none" w:sz="0" w:space="0" w:color="auto"/>
        <w:right w:val="none" w:sz="0" w:space="0" w:color="auto"/>
      </w:divBdr>
    </w:div>
    <w:div w:id="2131707042">
      <w:bodyDiv w:val="1"/>
      <w:marLeft w:val="0"/>
      <w:marRight w:val="0"/>
      <w:marTop w:val="0"/>
      <w:marBottom w:val="0"/>
      <w:divBdr>
        <w:top w:val="none" w:sz="0" w:space="0" w:color="auto"/>
        <w:left w:val="none" w:sz="0" w:space="0" w:color="auto"/>
        <w:bottom w:val="none" w:sz="0" w:space="0" w:color="auto"/>
        <w:right w:val="none" w:sz="0" w:space="0" w:color="auto"/>
      </w:divBdr>
    </w:div>
    <w:div w:id="2132279778">
      <w:bodyDiv w:val="1"/>
      <w:marLeft w:val="0"/>
      <w:marRight w:val="0"/>
      <w:marTop w:val="0"/>
      <w:marBottom w:val="0"/>
      <w:divBdr>
        <w:top w:val="none" w:sz="0" w:space="0" w:color="auto"/>
        <w:left w:val="none" w:sz="0" w:space="0" w:color="auto"/>
        <w:bottom w:val="none" w:sz="0" w:space="0" w:color="auto"/>
        <w:right w:val="none" w:sz="0" w:space="0" w:color="auto"/>
      </w:divBdr>
    </w:div>
    <w:div w:id="2133938427">
      <w:bodyDiv w:val="1"/>
      <w:marLeft w:val="0"/>
      <w:marRight w:val="0"/>
      <w:marTop w:val="0"/>
      <w:marBottom w:val="0"/>
      <w:divBdr>
        <w:top w:val="none" w:sz="0" w:space="0" w:color="auto"/>
        <w:left w:val="none" w:sz="0" w:space="0" w:color="auto"/>
        <w:bottom w:val="none" w:sz="0" w:space="0" w:color="auto"/>
        <w:right w:val="none" w:sz="0" w:space="0" w:color="auto"/>
      </w:divBdr>
    </w:div>
    <w:div w:id="2135518523">
      <w:bodyDiv w:val="1"/>
      <w:marLeft w:val="0"/>
      <w:marRight w:val="0"/>
      <w:marTop w:val="0"/>
      <w:marBottom w:val="0"/>
      <w:divBdr>
        <w:top w:val="none" w:sz="0" w:space="0" w:color="auto"/>
        <w:left w:val="none" w:sz="0" w:space="0" w:color="auto"/>
        <w:bottom w:val="none" w:sz="0" w:space="0" w:color="auto"/>
        <w:right w:val="none" w:sz="0" w:space="0" w:color="auto"/>
      </w:divBdr>
    </w:div>
    <w:div w:id="2139565209">
      <w:bodyDiv w:val="1"/>
      <w:marLeft w:val="0"/>
      <w:marRight w:val="0"/>
      <w:marTop w:val="0"/>
      <w:marBottom w:val="0"/>
      <w:divBdr>
        <w:top w:val="none" w:sz="0" w:space="0" w:color="auto"/>
        <w:left w:val="none" w:sz="0" w:space="0" w:color="auto"/>
        <w:bottom w:val="none" w:sz="0" w:space="0" w:color="auto"/>
        <w:right w:val="none" w:sz="0" w:space="0" w:color="auto"/>
      </w:divBdr>
    </w:div>
    <w:div w:id="2139949344">
      <w:bodyDiv w:val="1"/>
      <w:marLeft w:val="0"/>
      <w:marRight w:val="0"/>
      <w:marTop w:val="0"/>
      <w:marBottom w:val="0"/>
      <w:divBdr>
        <w:top w:val="none" w:sz="0" w:space="0" w:color="auto"/>
        <w:left w:val="none" w:sz="0" w:space="0" w:color="auto"/>
        <w:bottom w:val="none" w:sz="0" w:space="0" w:color="auto"/>
        <w:right w:val="none" w:sz="0" w:space="0" w:color="auto"/>
      </w:divBdr>
    </w:div>
    <w:div w:id="2144078644">
      <w:bodyDiv w:val="1"/>
      <w:marLeft w:val="0"/>
      <w:marRight w:val="0"/>
      <w:marTop w:val="0"/>
      <w:marBottom w:val="0"/>
      <w:divBdr>
        <w:top w:val="none" w:sz="0" w:space="0" w:color="auto"/>
        <w:left w:val="none" w:sz="0" w:space="0" w:color="auto"/>
        <w:bottom w:val="none" w:sz="0" w:space="0" w:color="auto"/>
        <w:right w:val="none" w:sz="0" w:space="0" w:color="auto"/>
      </w:divBdr>
    </w:div>
    <w:div w:id="2146196112">
      <w:bodyDiv w:val="1"/>
      <w:marLeft w:val="0"/>
      <w:marRight w:val="0"/>
      <w:marTop w:val="0"/>
      <w:marBottom w:val="0"/>
      <w:divBdr>
        <w:top w:val="none" w:sz="0" w:space="0" w:color="auto"/>
        <w:left w:val="none" w:sz="0" w:space="0" w:color="auto"/>
        <w:bottom w:val="none" w:sz="0" w:space="0" w:color="auto"/>
        <w:right w:val="none" w:sz="0" w:space="0" w:color="auto"/>
      </w:divBdr>
    </w:div>
    <w:div w:id="214677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footer" Target="footer4.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6">
  <b:Source>
    <b:Tag>Jos03</b:Tag>
    <b:SourceType>Book</b:SourceType>
    <b:Guid>{98BC782D-B0BE-3840-86F5-7D83770C9D25}</b:Guid>
    <b:Author>
      <b:Author>
        <b:NameList>
          <b:Person>
            <b:Last>Richards</b:Last>
            <b:First>Joseph</b:First>
          </b:Person>
        </b:NameList>
      </b:Author>
    </b:Author>
    <b:Title>CREATIVE ASSERTION AND CONSTRAINT METHODS FOR FORMAL DESIGN VERIFICATION</b:Title>
    <b:City>California</b:City>
    <b:Publisher>DVCon</b:Publisher>
    <b:Year>2003</b:Year>
    <b:RefOrder>10</b:RefOrder>
  </b:Source>
  <b:Source>
    <b:Tag>Dav98</b:Tag>
    <b:SourceType>Book</b:SourceType>
    <b:Guid>{AE12D533-A44B-C847-80F1-AD562124691D}</b:Guid>
    <b:Author>
      <b:Author>
        <b:NameList>
          <b:Person>
            <b:Last>Dill</b:Last>
            <b:First>David</b:First>
            <b:Middle>L.</b:Middle>
          </b:Person>
        </b:NameList>
      </b:Author>
    </b:Author>
    <b:Title>What’s Between Simulation and Formal Verification? (Extended Abstract) </b:Title>
    <b:City>California</b:City>
    <b:CountryRegion>USA</b:CountryRegion>
    <b:Publisher>Stanford University</b:Publisher>
    <b:Year>1998</b:Year>
    <b:RefOrder>11</b:RefOrder>
  </b:Source>
  <b:Source>
    <b:Tag>Liu16</b:Tag>
    <b:SourceType>ConferenceProceedings</b:SourceType>
    <b:Guid>{42E827E2-27BB-8F4B-880B-DFA9EDC05537}</b:Guid>
    <b:Author>
      <b:Author>
        <b:NameList>
          <b:Person>
            <b:Last>Liu</b:Last>
            <b:First>Shaoying</b:First>
          </b:Person>
        </b:NameList>
      </b:Author>
    </b:Author>
    <b:Title>Testing-Based Formal Verification for Algorithmic Function Theorems and Its Application to Software Verification and Validation</b:Title>
    <b:City>Tokyo</b:City>
    <b:CountryRegion>Japan</b:CountryRegion>
    <b:Publisher>IEEE</b:Publisher>
    <b:Year>2016</b:Year>
    <b:ConferenceName>International Symposium on System and Software Reliability</b:ConferenceName>
    <b:RefOrder>6</b:RefOrder>
  </b:Source>
  <b:Source>
    <b:Tag>Cán14</b:Tag>
    <b:SourceType>ConferenceProceedings</b:SourceType>
    <b:Guid>{B3FA1860-B3E3-A44F-9A0D-4D74466922B8}</b:Guid>
    <b:Author>
      <b:Author>
        <b:NameList>
          <b:Person>
            <b:Last>Cánovas Izquierdo J. L.</b:Last>
            <b:First>García</b:First>
            <b:Middle>Molina J. .</b:Middle>
          </b:Person>
        </b:NameList>
      </b:Author>
    </b:Author>
    <b:Title>Extracting models from source code in software modernization. </b:Title>
    <b:ConferenceName>Software and Systems Modeling</b:ConferenceName>
    <b:Publisher>IEEE</b:Publisher>
    <b:Year>2014</b:Year>
    <b:Pages>713–734</b:Pages>
    <b:StandardNumber>https://doi.org/10.1007/s10270-012-0270-z</b:StandardNumber>
    <b:RefOrder>22</b:RefOrder>
  </b:Source>
  <b:Source>
    <b:Tag>Dee07</b:Tag>
    <b:SourceType>ConferenceProceedings</b:SourceType>
    <b:Guid>{7620DE31-C77B-1146-88B6-5F358C186EDE}</b:Guid>
    <b:Author>
      <b:Author>
        <b:NameList>
          <b:Person>
            <b:Last>Deepti Mishra</b:Last>
            <b:First>Alok</b:First>
            <b:Middle>Mishra</b:Middle>
          </b:Person>
        </b:NameList>
      </b:Author>
    </b:Author>
    <b:Title>Adapting Test-Driven Development for Innovative Software Development Project </b:Title>
    <b:ConferenceName>International Conference on Extreme Programming and Agile Processes in Software Engineering</b:ConferenceName>
    <b:Publisher>Springer-Verlag </b:Publisher>
    <b:City>Berlin</b:City>
    <b:Year>2007</b:Year>
    <b:Pages>171-173</b:Pages>
    <b:RefOrder>23</b:RefOrder>
  </b:Source>
  <b:Source>
    <b:Tag>Mis17</b:Tag>
    <b:SourceType>Book</b:SourceType>
    <b:Guid>{3D8ABB24-88A1-0C49-AADE-15227743CB2A}</b:Guid>
    <b:Author>
      <b:Author>
        <b:NameList>
          <b:Person>
            <b:Last>Mishra</b:Last>
            <b:First>Abhishek</b:First>
          </b:Person>
        </b:NameList>
      </b:Author>
    </b:Author>
    <b:Title>iOS Code Testing - Test-Driven Development and Behavior-Driven Development with Swift</b:Title>
    <b:Publisher>Springer Science</b:Publisher>
    <b:City>London</b:City>
    <b:Year>2017</b:Year>
    <b:RefOrder>20</b:RefOrder>
  </b:Source>
  <b:Source>
    <b:Tag>Mad96</b:Tag>
    <b:SourceType>BookSection</b:SourceType>
    <b:Guid>{1A968830-1A2E-E54F-9483-1E1958EB8948}</b:Guid>
    <b:Title>Linear Temporal Logic and Buchi Automata</b:Title>
    <b:Year>1996</b:Year>
    <b:City>Madras</b:City>
    <b:CountryRegion>India</b:CountryRegion>
    <b:Publisher>ISI Calcutta</b:Publisher>
    <b:Author>
      <b:Author>
        <b:NameList>
          <b:Person>
            <b:Last>Mukund</b:Last>
            <b:First>Madhavan</b:First>
          </b:Person>
        </b:NameList>
      </b:Author>
    </b:Author>
    <b:RefOrder>17</b:RefOrder>
  </b:Source>
  <b:Source>
    <b:Tag>Seb17</b:Tag>
    <b:SourceType>ElectronicSource</b:SourceType>
    <b:Guid>{55C52AC5-8D17-164E-AAF1-F1B988B3EA7F}</b:Guid>
    <b:Author>
      <b:Author>
        <b:NameList>
          <b:Person>
            <b:Last>Sebastiani</b:Last>
            <b:First>Roberto</b:First>
          </b:Person>
        </b:NameList>
      </b:Author>
    </b:Author>
    <b:Title>Linear Temporal Logic - LTL</b:Title>
    <b:City>Trento</b:City>
    <b:CountryRegion>Italy</b:CountryRegion>
    <b:Publisher>Università di Trento</b:Publisher>
    <b:Year>2017</b:Year>
    <b:RefOrder>19</b:RefOrder>
  </b:Source>
  <b:Source>
    <b:Tag>MVa86</b:Tag>
    <b:SourceType>JournalArticle</b:SourceType>
    <b:Guid>{98F15370-12B8-B942-A054-2F10A73E09C4}</b:Guid>
    <b:Title>An automata theoretic approach to automatic program verification</b:Title>
    <b:Year>1986</b:Year>
    <b:Publisher>Proc. 1st IEEE LICS</b:Publisher>
    <b:Author>
      <b:Author>
        <b:NameList>
          <b:Person>
            <b:Last>Wolper</b:Last>
            <b:First>M.</b:First>
            <b:Middle>Vardi and P.</b:Middle>
          </b:Person>
        </b:NameList>
      </b:Author>
    </b:Author>
    <b:Pages>332-345</b:Pages>
    <b:RefOrder>18</b:RefOrder>
  </b:Source>
  <b:Source>
    <b:Tag>YKu96</b:Tag>
    <b:SourceType>InternetSite</b:SourceType>
    <b:Guid>{89A8D802-553E-4F47-B513-5E29607B8F3E}</b:Guid>
    <b:Year>1996</b:Year>
    <b:Author>
      <b:Author>
        <b:NameList>
          <b:Person>
            <b:Last>Kukimoto</b:Last>
            <b:First>Y.</b:First>
          </b:Person>
        </b:NameList>
      </b:Author>
    </b:Author>
    <b:URL>https://embedded.eecs.berkeley.edu/research/vis/doc/VisUser/vis_user/node4.htm</b:URL>
    <b:YearAccessed>2017</b:YearAccessed>
    <b:MonthAccessed>July</b:MonthAccessed>
    <b:DayAccessed>31</b:DayAccessed>
    <b:RefOrder>16</b:RefOrder>
  </b:Source>
  <b:Source>
    <b:Tag>JHa08</b:Tag>
    <b:SourceType>JournalArticle</b:SourceType>
    <b:Guid>{792E5DE4-F189-C646-8106-623F5F16805E}</b:Guid>
    <b:Title>Formal Proof - Theory and Practices</b:Title>
    <b:Year>2008</b:Year>
    <b:Volume>55</b:Volume>
    <b:Author>
      <b:Author>
        <b:NameList>
          <b:Person>
            <b:Last>Harisson</b:Last>
            <b:First>J.</b:First>
          </b:Person>
        </b:NameList>
      </b:Author>
    </b:Author>
    <b:JournalName>Notices of the American Mathematical Society</b:JournalName>
    <b:Month>December</b:Month>
    <b:Issue>11</b:Issue>
    <b:RefOrder>12</b:RefOrder>
  </b:Source>
  <b:Source>
    <b:Tag>FNi05</b:Tag>
    <b:SourceType>JournalArticle</b:SourceType>
    <b:Guid>{BD04F68D-BB60-0840-A1BA-EC3A4B957C63}</b:Guid>
    <b:Author>
      <b:Author>
        <b:NameList>
          <b:Person>
            <b:Last>F. Nieson</b:Last>
            <b:First>H.R</b:First>
            <b:Middle>Nieson, C. Hankin</b:Middle>
          </b:Person>
        </b:NameList>
      </b:Author>
    </b:Author>
    <b:Title>Principles of Program Analysis</b:Title>
    <b:Publisher>Springer</b:Publisher>
    <b:Year>2005</b:Year>
    <b:RefOrder>24</b:RefOrder>
  </b:Source>
  <b:Source>
    <b:Tag>Wie01</b:Tag>
    <b:SourceType>Book</b:SourceType>
    <b:Guid>{1A85AAEE-4785-584F-B22E-9B9BA67D1C5B}</b:Guid>
    <b:Author>
      <b:Author>
        <b:NameList>
          <b:Person>
            <b:Last>Wiegers</b:Last>
            <b:First>K.</b:First>
            <b:Middle>E</b:Middle>
          </b:Person>
        </b:NameList>
      </b:Author>
    </b:Author>
    <b:Title>Peer Review in Software: A Practical Guide</b:Title>
    <b:Publisher>Addison-Wesley</b:Publisher>
    <b:Year>2001</b:Year>
    <b:RefOrder>13</b:RefOrder>
  </b:Source>
  <b:Source>
    <b:Tag>DLP03</b:Tag>
    <b:SourceType>JournalArticle</b:SourceType>
    <b:Guid>{30494EAB-33E0-0347-8B08-75DF87EFDB5B}</b:Guid>
    <b:Author>
      <b:Author>
        <b:NameList>
          <b:Person>
            <b:Last>D. L. Parnas</b:Last>
            <b:First>M.</b:First>
            <b:Middle>Lawford</b:Middle>
          </b:Person>
        </b:NameList>
      </b:Author>
    </b:Author>
    <b:Title>The Role of Inspection in Software Quality Assurance</b:Title>
    <b:Year>2003</b:Year>
    <b:Volume>29</b:Volume>
    <b:Pages>674-676</b:Pages>
    <b:JournalName>IEEE Transaction of Software Engineering</b:JournalName>
    <b:Month>August</b:Month>
    <b:Issue>8</b:Issue>
    <b:RefOrder>14</b:RefOrder>
  </b:Source>
  <b:Source>
    <b:Tag>IEE12</b:Tag>
    <b:SourceType>JournalArticle</b:SourceType>
    <b:Guid>{6ED5D36B-098F-4A4C-9934-357DE69DAFC6}</b:Guid>
    <b:Title>IEEE Standard for System and Software Verification and Validation</b:Title>
    <b:Publisher>IEEE Std 1012-2012 (Revision of IEEE Std 1012-2004)</b:Publisher>
    <b:Year>2012</b:Year>
    <b:Pages>1-223</b:Pages>
    <b:StandardNumber>doi: 10.1109/IEEESTD.2012.6204026</b:StandardNumber>
    <b:RefOrder>3</b:RefOrder>
  </b:Source>
  <b:Source>
    <b:Tag>Hai02</b:Tag>
    <b:SourceType>JournalArticle</b:SourceType>
    <b:Guid>{FA605ED1-2316-774F-941A-54E0E1F8BB76}</b:Guid>
    <b:Title>Software debugging, testing, and verification</b:Title>
    <b:Publisher>IBM</b:Publisher>
    <b:Year>2002</b:Year>
    <b:Volume>41</b:Volume>
    <b:Pages>4-12</b:Pages>
    <b:Author>
      <b:Author>
        <b:NameList>
          <b:Person>
            <b:Last>Hailpern</b:Last>
            <b:First>B.</b:First>
          </b:Person>
          <b:Person>
            <b:Last>Santhanam</b:Last>
            <b:First>P.</b:First>
          </b:Person>
        </b:NameList>
      </b:Author>
    </b:Author>
    <b:JournalName>IBM Systems Journal</b:JournalName>
    <b:Month>January</b:Month>
    <b:Issue>1</b:Issue>
    <b:RefOrder>1</b:RefOrder>
  </b:Source>
  <b:Source>
    <b:Tag>Col88</b:Tag>
    <b:SourceType>JournalArticle</b:SourceType>
    <b:Guid>{9C73318E-A0B7-DB44-9FDB-2F23B021E25F}</b:Guid>
    <b:Author>
      <b:Author>
        <b:NameList>
          <b:Person>
            <b:Last>Collofello</b:Last>
            <b:First>James</b:First>
            <b:Middle>S.</b:Middle>
          </b:Person>
        </b:NameList>
      </b:Author>
    </b:Author>
    <b:Title>Introduction to Software Verification and Validation</b:Title>
    <b:JournalName>SEI Curriculum Module SEI-CM-13-1.1</b:JournalName>
    <b:Publisher>Software Engineering Institute</b:Publisher>
    <b:Year>1988</b:Year>
    <b:Month>December</b:Month>
    <b:RefOrder>4</b:RefOrder>
  </b:Source>
  <b:Source>
    <b:Tag>Dij</b:Tag>
    <b:SourceType>Report</b:SourceType>
    <b:Guid>{30204400-B25F-4346-9AA4-13E1FF6BF8DC}</b:Guid>
    <b:Title>Notes on Structured Programming</b:Title>
    <b:Author>
      <b:Author>
        <b:NameList>
          <b:Person>
            <b:Last>Dijkstra</b:Last>
            <b:First>Edsger</b:First>
          </b:Person>
        </b:NameList>
      </b:Author>
    </b:Author>
    <b:Institution>Techniche Hogeschool Eindhoven</b:Institution>
    <b:Department>Department of Mathematics</b:Department>
    <b:RefOrder>5</b:RefOrder>
  </b:Source>
  <b:Source>
    <b:Tag>Wil17</b:Tag>
    <b:SourceType>InternetSite</b:SourceType>
    <b:Guid>{A69E7C4B-E8CD-9A47-845F-FF2196851520}</b:Guid>
    <b:Title>Your Boss Won't Appreciate TDD: Try This Behavior-Driven Development Example</b:Title>
    <b:Author>
      <b:Author>
        <b:NameList>
          <b:Person>
            <b:Last>Wilcox</b:Last>
            <b:First>Ryan</b:First>
          </b:Person>
        </b:NameList>
      </b:Author>
    </b:Author>
    <b:InternetSiteTitle>Toptal LLC</b:InternetSiteTitle>
    <b:URL>https://www.toptal.com/freelance/your-boss-won-t-appreciate-tdd-try-bdd</b:URL>
    <b:YearAccessed>2017</b:YearAccessed>
    <b:MonthAccessed>09</b:MonthAccessed>
    <b:DayAccessed>20</b:DayAccessed>
    <b:RefOrder>7</b:RefOrder>
  </b:Source>
  <b:Source>
    <b:Tag>Sha14</b:Tag>
    <b:SourceType>InternetSite</b:SourceType>
    <b:Guid>{F7C7A4F1-49AD-354A-8A8A-A8FA2252F74C}</b:Guid>
    <b:Author>
      <b:Author>
        <b:NameList>
          <b:Person>
            <b:Last>Sharma</b:Last>
            <b:First>Lakshay</b:First>
          </b:Person>
        </b:NameList>
      </b:Author>
    </b:Author>
    <b:Title>Behavior-Driven Development</b:Title>
    <b:InternetSiteTitle>ToolsQA</b:InternetSiteTitle>
    <b:URL>http://toolsqa.com/cucumber/behavior-driven-development/</b:URL>
    <b:Year>2014</b:Year>
    <b:Month>12</b:Month>
    <b:Day>26</b:Day>
    <b:YearAccessed>2017</b:YearAccessed>
    <b:MonthAccessed>09</b:MonthAccessed>
    <b:DayAccessed>20</b:DayAccessed>
    <b:RefOrder>8</b:RefOrder>
  </b:Source>
  <b:Source>
    <b:Tag>Wyn12</b:Tag>
    <b:SourceType>Book</b:SourceType>
    <b:Guid>{5ABDBC2E-714E-A142-9287-4CBADA4876C4}</b:Guid>
    <b:Title>The Cucumber Book: Behaviour-Driven Development for Testers and Developers</b:Title>
    <b:Year>2012</b:Year>
    <b:StandardNumber>ISBN:1934356808 9781934356807</b:StandardNumber>
    <b:Author>
      <b:Author>
        <b:NameList>
          <b:Person>
            <b:Last>Wynne</b:Last>
            <b:First>Matt</b:First>
          </b:Person>
          <b:Person>
            <b:Last>Hellesoy</b:Last>
            <b:First>Aslak</b:First>
          </b:Person>
        </b:NameList>
      </b:Author>
    </b:Author>
    <b:Publisher>Pragmatic Bookshelf</b:Publisher>
    <b:RefOrder>9</b:RefOrder>
  </b:Source>
  <b:Source>
    <b:Tag>MCi</b:Tag>
    <b:SourceType>ConferenceProceedings</b:SourceType>
    <b:Guid>{3BB18252-DD9A-0F46-83EC-8FBDB0EF4F34}</b:Guid>
    <b:Author>
      <b:Author>
        <b:NameList>
          <b:Person>
            <b:Last>Ciolkowski</b:Last>
            <b:First>M.</b:First>
          </b:Person>
          <b:Person>
            <b:Last>Laitenberger</b:Last>
            <b:First>O</b:First>
          </b:Person>
          <b:Person>
            <b:Last>Rombach</b:Last>
            <b:First>D</b:First>
          </b:Person>
          <b:Person>
            <b:Last>Shull</b:Last>
            <b:First>F</b:First>
          </b:Person>
          <b:Person>
            <b:Last>Perry</b:Last>
            <b:First>D</b:First>
          </b:Person>
        </b:NameList>
      </b:Author>
    </b:Author>
    <b:Title>Software Inspections, Reviews, and Walkthroughs</b:Title>
    <b:ConferenceName>Proceeding of 2002 International Conference of Software Engineering (ICSE'01)</b:ConferenceName>
    <b:Publisher>IEEE Computer Society Press</b:Publisher>
    <b:Year>2002</b:Year>
    <b:Pages>641-642</b:Pages>
    <b:RefOrder>15</b:RefOrder>
  </b:Source>
  <b:Source>
    <b:Tag>Placeholder1</b:Tag>
    <b:SourceType>ConferenceProceedings</b:SourceType>
    <b:Guid>{2CC61F23-6A28-0A49-80CE-3CD59A5EBE0F}</b:Guid>
    <b:Author>
      <b:Author>
        <b:NameList>
          <b:Person>
            <b:Last>M. Ciolkowski</b:Last>
            <b:First>O.</b:First>
            <b:Middle>Laitenberger, D. Rombach, F. Shull, D. Perry</b:Middle>
          </b:Person>
        </b:NameList>
      </b:Author>
    </b:Author>
    <b:Title>Software Inspections, Reviews, and Walkthroughs</b:Title>
    <b:ConferenceName>Proceeding of 2002 International Conference of Software Engineering (ICSE'01)</b:ConferenceName>
    <b:Publisher>IEEE Computer Society Press</b:Publisher>
    <b:Year>2002</b:Year>
    <b:Pages>641-642</b:Pages>
    <b:RefOrder>25</b:RefOrder>
  </b:Source>
  <b:Source xmlns:b="http://schemas.openxmlformats.org/officeDocument/2006/bibliography">
    <b:Tag>Agi17</b:Tag>
    <b:SourceType>InternetSite</b:SourceType>
    <b:Guid>{A0E1099C-5E44-DB45-B2E7-F0DE369450F4}</b:Guid>
    <b:Author>
      <b:Author>
        <b:NameList>
          <b:Person>
            <b:Last>Alliance</b:Last>
            <b:First>Agile</b:First>
          </b:Person>
        </b:NameList>
      </b:Author>
    </b:Author>
    <b:Title>Behavior-Driven Development</b:Title>
    <b:URL>https://www.agilealliance.org/glossary/bdd/#q=~(filters~(postType~(~'page~'post~'aa_book~'aa_event_session~'aa_experience_report~'aa_glossary~'aa_research_paper~'aa_video)~tags~(~'bdd))~searchTerm~'~sort~false~sortDirection~'asc~page~1)</b:URL>
    <b:Year>2017</b:Year>
    <b:YearAccessed>2017</b:YearAccessed>
    <b:MonthAccessed>September</b:MonthAccessed>
    <b:DayAccessed>11</b:DayAccessed>
    <b:RefOrder>21</b:RefOrder>
  </b:Source>
  <b:Source>
    <b:Tag>IEE90</b:Tag>
    <b:SourceType>ConferenceProceedings</b:SourceType>
    <b:Guid>{BB545198-16E4-E84D-B7E5-D528ED34499F}</b:Guid>
    <b:Author>
      <b:Author>
        <b:Corporate>IEEE</b:Corporate>
      </b:Author>
    </b:Author>
    <b:Title>IEEE Standard Glossary of Software Engineering Terminology</b:Title>
    <b:Publisher>IEEE</b:Publisher>
    <b:Year>1990</b:Year>
    <b:Pages>1-84</b:Pages>
    <b:StandardNumber>doi: 10.1109/IEEESTD.1990.101064</b:StandardNumber>
    <b:RefOrder>2</b:RefOrder>
  </b:Source>
</b:Sources>
</file>

<file path=customXml/itemProps1.xml><?xml version="1.0" encoding="utf-8"?>
<ds:datastoreItem xmlns:ds="http://schemas.openxmlformats.org/officeDocument/2006/customXml" ds:itemID="{4F0D68E5-EFFC-AC4C-B195-0B82BF0B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Pages>
  <Words>6932</Words>
  <Characters>39514</Characters>
  <Application>Microsoft Macintosh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Sekolah Teknik Elektro dan Informatika</Company>
  <LinksUpToDate>false</LinksUpToDate>
  <CharactersWithSpaces>46354</CharactersWithSpaces>
  <SharedDoc>false</SharedDoc>
  <HLinks>
    <vt:vector size="36" baseType="variant">
      <vt:variant>
        <vt:i4>6225927</vt:i4>
      </vt:variant>
      <vt:variant>
        <vt:i4>15</vt:i4>
      </vt:variant>
      <vt:variant>
        <vt:i4>0</vt:i4>
      </vt:variant>
      <vt:variant>
        <vt:i4>5</vt:i4>
      </vt:variant>
      <vt:variant>
        <vt:lpwstr>http://www.smartinsights.com/</vt:lpwstr>
      </vt:variant>
      <vt:variant>
        <vt:lpwstr/>
      </vt:variant>
      <vt:variant>
        <vt:i4>3473520</vt:i4>
      </vt:variant>
      <vt:variant>
        <vt:i4>12</vt:i4>
      </vt:variant>
      <vt:variant>
        <vt:i4>0</vt:i4>
      </vt:variant>
      <vt:variant>
        <vt:i4>5</vt:i4>
      </vt:variant>
      <vt:variant>
        <vt:lpwstr>http://www.isfsecuritystandard.com/</vt:lpwstr>
      </vt:variant>
      <vt:variant>
        <vt:lpwstr/>
      </vt:variant>
      <vt:variant>
        <vt:i4>4128822</vt:i4>
      </vt:variant>
      <vt:variant>
        <vt:i4>9</vt:i4>
      </vt:variant>
      <vt:variant>
        <vt:i4>0</vt:i4>
      </vt:variant>
      <vt:variant>
        <vt:i4>5</vt:i4>
      </vt:variant>
      <vt:variant>
        <vt:lpwstr>https://www.owasp.org/</vt:lpwstr>
      </vt:variant>
      <vt:variant>
        <vt:lpwstr/>
      </vt:variant>
      <vt:variant>
        <vt:i4>5242953</vt:i4>
      </vt:variant>
      <vt:variant>
        <vt:i4>6</vt:i4>
      </vt:variant>
      <vt:variant>
        <vt:i4>0</vt:i4>
      </vt:variant>
      <vt:variant>
        <vt:i4>5</vt:i4>
      </vt:variant>
      <vt:variant>
        <vt:lpwstr>http://www.criticalwatch.com/assets/c-Owasp-to-Wasc-to-CWE-Mapping-Tech-Paper-0710131.pdf</vt:lpwstr>
      </vt:variant>
      <vt:variant>
        <vt:lpwstr/>
      </vt:variant>
      <vt:variant>
        <vt:i4>7995518</vt:i4>
      </vt:variant>
      <vt:variant>
        <vt:i4>3</vt:i4>
      </vt:variant>
      <vt:variant>
        <vt:i4>0</vt:i4>
      </vt:variant>
      <vt:variant>
        <vt:i4>5</vt:i4>
      </vt:variant>
      <vt:variant>
        <vt:lpwstr>http://www.nist.gov/director/planning/upload/report02-3</vt:lpwstr>
      </vt:variant>
      <vt:variant>
        <vt:lpwstr/>
      </vt:variant>
      <vt:variant>
        <vt:i4>6094943</vt:i4>
      </vt:variant>
      <vt:variant>
        <vt:i4>0</vt:i4>
      </vt:variant>
      <vt:variant>
        <vt:i4>0</vt:i4>
      </vt:variant>
      <vt:variant>
        <vt:i4>5</vt:i4>
      </vt:variant>
      <vt:variant>
        <vt:lpwstr>http://www.acunetix.com/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Akademik</dc:creator>
  <cp:keywords/>
  <dc:description/>
  <cp:lastModifiedBy>Jessie Andika Setiady</cp:lastModifiedBy>
  <cp:revision>1567</cp:revision>
  <cp:lastPrinted>2017-10-05T01:39:00Z</cp:lastPrinted>
  <dcterms:created xsi:type="dcterms:W3CDTF">2017-09-18T06:22:00Z</dcterms:created>
  <dcterms:modified xsi:type="dcterms:W3CDTF">2018-02-06T07:04:00Z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ddb82636-f549-3d52-86bd-ec427ac29b87</vt:lpwstr>
  </property>
  <property fmtid="{D5CDD505-2E9C-101B-9397-08002B2CF9AE}" pid="4" name="Mendeley Citation Style_1">
    <vt:lpwstr>http://www.zotero.org/styles/apa</vt:lpwstr>
  </property>
</Properties>
</file>